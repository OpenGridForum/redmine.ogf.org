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51" w:rsidRPr="008F5AE0" w:rsidRDefault="00967A51" w:rsidP="00967A51">
      <w:pPr>
        <w:jc w:val="center"/>
        <w:rPr>
          <w:b/>
          <w:sz w:val="20"/>
        </w:rPr>
      </w:pPr>
      <w:bookmarkStart w:id="0" w:name="_Ref114137750"/>
      <w:bookmarkEnd w:id="0"/>
    </w:p>
    <w:p w:rsidR="00967A51" w:rsidRPr="008F5AE0" w:rsidRDefault="00967A51" w:rsidP="00967A51">
      <w:pPr>
        <w:jc w:val="center"/>
        <w:rPr>
          <w:sz w:val="20"/>
        </w:rPr>
      </w:pPr>
      <w:r w:rsidRPr="008F5AE0">
        <w:rPr>
          <w:b/>
          <w:sz w:val="20"/>
        </w:rPr>
        <w:t>Activity Instanc</w:t>
      </w:r>
      <w:r w:rsidR="00954DF8">
        <w:rPr>
          <w:b/>
          <w:sz w:val="20"/>
        </w:rPr>
        <w:t xml:space="preserve">e </w:t>
      </w:r>
      <w:r w:rsidR="00F61350">
        <w:rPr>
          <w:b/>
          <w:sz w:val="20"/>
        </w:rPr>
        <w:t>Container</w:t>
      </w:r>
      <w:r w:rsidR="00E11503">
        <w:rPr>
          <w:b/>
          <w:sz w:val="20"/>
        </w:rPr>
        <w:t xml:space="preserve"> </w:t>
      </w:r>
      <w:r w:rsidRPr="008F5AE0">
        <w:rPr>
          <w:b/>
          <w:sz w:val="20"/>
        </w:rPr>
        <w:t>Specification</w:t>
      </w:r>
      <w:r w:rsidRPr="008F5AE0">
        <w:rPr>
          <w:b/>
          <w:sz w:val="20"/>
        </w:rPr>
        <w:br/>
        <w:t>Version 1.0</w:t>
      </w:r>
    </w:p>
    <w:p w:rsidR="00967A51" w:rsidRPr="008F5AE0" w:rsidRDefault="00967A51">
      <w:pPr>
        <w:rPr>
          <w:sz w:val="20"/>
        </w:rPr>
      </w:pPr>
    </w:p>
    <w:p w:rsidR="00967A51" w:rsidRPr="008F5AE0" w:rsidRDefault="00967A51">
      <w:pPr>
        <w:rPr>
          <w:sz w:val="20"/>
          <w:u w:val="single"/>
        </w:rPr>
      </w:pPr>
      <w:r w:rsidRPr="008F5AE0">
        <w:rPr>
          <w:sz w:val="20"/>
          <w:u w:val="single"/>
        </w:rPr>
        <w:t>Status of This Document</w:t>
      </w:r>
    </w:p>
    <w:p w:rsidR="00967A51" w:rsidRPr="008F5AE0" w:rsidRDefault="00967A51">
      <w:pPr>
        <w:rPr>
          <w:sz w:val="20"/>
        </w:rPr>
      </w:pPr>
    </w:p>
    <w:p w:rsidR="00967A51" w:rsidRPr="008F5AE0" w:rsidRDefault="00967A51">
      <w:pPr>
        <w:rPr>
          <w:sz w:val="20"/>
        </w:rPr>
      </w:pPr>
      <w:r w:rsidRPr="008F5AE0">
        <w:rPr>
          <w:sz w:val="20"/>
        </w:rPr>
        <w:t xml:space="preserve">This document provides information to the Grid community regarding the specification of the Activity Instance </w:t>
      </w:r>
      <w:r w:rsidR="0001226C">
        <w:rPr>
          <w:sz w:val="20"/>
        </w:rPr>
        <w:t>Container</w:t>
      </w:r>
      <w:r w:rsidRPr="008F5AE0">
        <w:rPr>
          <w:sz w:val="20"/>
        </w:rPr>
        <w:t>. Distribution is unlimited.</w:t>
      </w:r>
    </w:p>
    <w:p w:rsidR="00967A51" w:rsidRPr="008F5AE0" w:rsidRDefault="00967A51">
      <w:pPr>
        <w:rPr>
          <w:sz w:val="20"/>
        </w:rPr>
      </w:pPr>
    </w:p>
    <w:p w:rsidR="00967A51" w:rsidRPr="008F5AE0" w:rsidRDefault="00967A51">
      <w:pPr>
        <w:rPr>
          <w:sz w:val="20"/>
          <w:u w:val="single"/>
        </w:rPr>
      </w:pPr>
      <w:r w:rsidRPr="008F5AE0">
        <w:rPr>
          <w:sz w:val="20"/>
          <w:u w:val="single"/>
        </w:rPr>
        <w:t>Copyright Notice</w:t>
      </w:r>
    </w:p>
    <w:p w:rsidR="00967A51" w:rsidRPr="008F5AE0" w:rsidRDefault="00967A51">
      <w:pPr>
        <w:rPr>
          <w:sz w:val="20"/>
        </w:rPr>
      </w:pPr>
    </w:p>
    <w:p w:rsidR="00967A51" w:rsidRPr="008F5AE0" w:rsidRDefault="00967A51">
      <w:pPr>
        <w:rPr>
          <w:sz w:val="20"/>
        </w:rPr>
      </w:pPr>
      <w:proofErr w:type="gramStart"/>
      <w:r w:rsidRPr="008F5AE0">
        <w:rPr>
          <w:sz w:val="20"/>
        </w:rPr>
        <w:t>Copyright © Open Grid Forum (</w:t>
      </w:r>
      <w:r w:rsidR="00E11503">
        <w:rPr>
          <w:sz w:val="20"/>
        </w:rPr>
        <w:t>201</w:t>
      </w:r>
      <w:r w:rsidR="00A22657">
        <w:rPr>
          <w:sz w:val="20"/>
        </w:rPr>
        <w:t>3</w:t>
      </w:r>
      <w:bookmarkStart w:id="1" w:name="_GoBack"/>
      <w:bookmarkEnd w:id="1"/>
      <w:r w:rsidRPr="008F5AE0">
        <w:rPr>
          <w:sz w:val="20"/>
        </w:rPr>
        <w:t>).</w:t>
      </w:r>
      <w:proofErr w:type="gramEnd"/>
      <w:r w:rsidRPr="008F5AE0">
        <w:rPr>
          <w:sz w:val="20"/>
        </w:rPr>
        <w:t xml:space="preserve"> All Rights Reserved.</w:t>
      </w:r>
    </w:p>
    <w:p w:rsidR="00967A51" w:rsidRPr="008F5AE0" w:rsidRDefault="00967A51">
      <w:pPr>
        <w:rPr>
          <w:sz w:val="20"/>
        </w:rPr>
      </w:pPr>
    </w:p>
    <w:p w:rsidR="00967A51" w:rsidRPr="008F5AE0" w:rsidRDefault="00967A51">
      <w:pPr>
        <w:pStyle w:val="Heading1"/>
        <w:numPr>
          <w:ilvl w:val="0"/>
          <w:numId w:val="0"/>
        </w:numPr>
        <w:rPr>
          <w:b w:val="0"/>
          <w:sz w:val="20"/>
          <w:u w:val="single"/>
        </w:rPr>
      </w:pPr>
      <w:bookmarkStart w:id="2" w:name="_Ref525097868"/>
      <w:bookmarkStart w:id="3" w:name="_Toc105118887"/>
      <w:bookmarkStart w:id="4" w:name="_Toc135995873"/>
      <w:bookmarkStart w:id="5" w:name="_Toc355344571"/>
      <w:r w:rsidRPr="008F5AE0">
        <w:rPr>
          <w:b w:val="0"/>
          <w:sz w:val="20"/>
          <w:u w:val="single"/>
        </w:rPr>
        <w:t>Abstract</w:t>
      </w:r>
      <w:bookmarkEnd w:id="2"/>
      <w:bookmarkEnd w:id="3"/>
      <w:bookmarkEnd w:id="4"/>
      <w:bookmarkEnd w:id="5"/>
    </w:p>
    <w:p w:rsidR="00967A51" w:rsidRPr="008F5AE0" w:rsidRDefault="00967A51">
      <w:pPr>
        <w:pStyle w:val="nobreak"/>
        <w:rPr>
          <w:sz w:val="20"/>
        </w:rPr>
      </w:pPr>
      <w:r w:rsidRPr="008F5AE0">
        <w:rPr>
          <w:sz w:val="20"/>
        </w:rPr>
        <w:t xml:space="preserve">The purpose of this document is to specify the syntax and semantics of the Activity Instance </w:t>
      </w:r>
      <w:r w:rsidR="00C378D6">
        <w:rPr>
          <w:sz w:val="20"/>
        </w:rPr>
        <w:t>Container</w:t>
      </w:r>
      <w:r w:rsidRPr="008F5AE0">
        <w:rPr>
          <w:sz w:val="20"/>
        </w:rPr>
        <w:t xml:space="preserve">. An </w:t>
      </w:r>
      <w:r w:rsidRPr="008F5AE0">
        <w:rPr>
          <w:i/>
          <w:sz w:val="20"/>
        </w:rPr>
        <w:t>activity</w:t>
      </w:r>
      <w:r w:rsidRPr="008F5AE0">
        <w:rPr>
          <w:sz w:val="20"/>
        </w:rPr>
        <w:t>, in this context, is a unit of work to be executed on a distributed system. It can be a job, a task, a data processing operation, a data access operation, an application execution, a program execution</w:t>
      </w:r>
      <w:r w:rsidR="00504C2B">
        <w:rPr>
          <w:sz w:val="20"/>
        </w:rPr>
        <w:t>,</w:t>
      </w:r>
      <w:r w:rsidRPr="008F5AE0">
        <w:rPr>
          <w:sz w:val="20"/>
        </w:rPr>
        <w:t xml:space="preserve"> or a Web Service invocation. The Activity Instance </w:t>
      </w:r>
      <w:r w:rsidR="004F152A">
        <w:rPr>
          <w:sz w:val="20"/>
        </w:rPr>
        <w:t>Container</w:t>
      </w:r>
      <w:r w:rsidR="00D812C3" w:rsidRPr="008F5AE0">
        <w:rPr>
          <w:sz w:val="20"/>
        </w:rPr>
        <w:t xml:space="preserve"> </w:t>
      </w:r>
      <w:r w:rsidRPr="008F5AE0">
        <w:rPr>
          <w:sz w:val="20"/>
        </w:rPr>
        <w:t>captures the information related to this unit of work. Systems</w:t>
      </w:r>
      <w:r w:rsidR="001D7CEE">
        <w:rPr>
          <w:sz w:val="20"/>
        </w:rPr>
        <w:t>,</w:t>
      </w:r>
      <w:r w:rsidRPr="008F5AE0">
        <w:rPr>
          <w:sz w:val="20"/>
        </w:rPr>
        <w:t xml:space="preserve"> </w:t>
      </w:r>
      <w:r w:rsidR="00504C2B">
        <w:rPr>
          <w:sz w:val="20"/>
        </w:rPr>
        <w:t>which are designed</w:t>
      </w:r>
      <w:r w:rsidR="00504C2B" w:rsidRPr="008F5AE0">
        <w:rPr>
          <w:sz w:val="20"/>
        </w:rPr>
        <w:t xml:space="preserve"> </w:t>
      </w:r>
      <w:r w:rsidRPr="008F5AE0">
        <w:rPr>
          <w:sz w:val="20"/>
        </w:rPr>
        <w:t>based on this specification</w:t>
      </w:r>
      <w:r w:rsidR="001D7CEE">
        <w:rPr>
          <w:sz w:val="20"/>
        </w:rPr>
        <w:t>,</w:t>
      </w:r>
      <w:r w:rsidRPr="008F5AE0">
        <w:rPr>
          <w:sz w:val="20"/>
        </w:rPr>
        <w:t xml:space="preserve"> can provide a holistic view o</w:t>
      </w:r>
      <w:r w:rsidR="0041490D">
        <w:rPr>
          <w:sz w:val="20"/>
        </w:rPr>
        <w:t>f</w:t>
      </w:r>
      <w:r w:rsidRPr="008F5AE0">
        <w:rPr>
          <w:sz w:val="20"/>
        </w:rPr>
        <w:t xml:space="preserve"> an activity, for example for monitoring, auditing or check</w:t>
      </w:r>
      <w:r w:rsidR="00EB4AB5">
        <w:rPr>
          <w:sz w:val="20"/>
        </w:rPr>
        <w:t>-</w:t>
      </w:r>
      <w:r w:rsidRPr="008F5AE0">
        <w:rPr>
          <w:sz w:val="20"/>
        </w:rPr>
        <w:t>pointing purposes. The specification pursues two different but complementary objectives: (</w:t>
      </w:r>
      <w:proofErr w:type="spellStart"/>
      <w:r w:rsidRPr="008F5AE0">
        <w:rPr>
          <w:sz w:val="20"/>
        </w:rPr>
        <w:t>i</w:t>
      </w:r>
      <w:proofErr w:type="spellEnd"/>
      <w:r w:rsidRPr="008F5AE0">
        <w:rPr>
          <w:sz w:val="20"/>
        </w:rPr>
        <w:t>) it specifies a generic and extensible framework to capture the information related to an activity</w:t>
      </w:r>
      <w:r w:rsidR="0041490D">
        <w:rPr>
          <w:sz w:val="20"/>
        </w:rPr>
        <w:t>;</w:t>
      </w:r>
      <w:r w:rsidRPr="008F5AE0">
        <w:rPr>
          <w:sz w:val="20"/>
        </w:rPr>
        <w:t xml:space="preserve"> and (ii) it </w:t>
      </w:r>
      <w:proofErr w:type="gramStart"/>
      <w:r w:rsidRPr="008F5AE0">
        <w:rPr>
          <w:sz w:val="20"/>
        </w:rPr>
        <w:t>specializes</w:t>
      </w:r>
      <w:proofErr w:type="gramEnd"/>
      <w:r w:rsidRPr="008F5AE0">
        <w:rPr>
          <w:sz w:val="20"/>
        </w:rPr>
        <w:t xml:space="preserve"> this generic framework using a number of Open Grid Forum specifications.</w:t>
      </w:r>
    </w:p>
    <w:p w:rsidR="00967A51" w:rsidRPr="008F5AE0" w:rsidRDefault="00967A51">
      <w:pPr>
        <w:rPr>
          <w:sz w:val="20"/>
        </w:rPr>
        <w:sectPr w:rsidR="00967A51" w:rsidRPr="008F5AE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sectPr>
      </w:pPr>
    </w:p>
    <w:p w:rsidR="00967A51" w:rsidRPr="008F5AE0" w:rsidRDefault="00967A51">
      <w:pPr>
        <w:pStyle w:val="TOC1"/>
        <w:tabs>
          <w:tab w:val="right" w:leader="dot" w:pos="8630"/>
        </w:tabs>
        <w:rPr>
          <w:sz w:val="20"/>
          <w:u w:val="single"/>
        </w:rPr>
      </w:pPr>
      <w:bookmarkStart w:id="10" w:name="_Toc105118888"/>
      <w:r w:rsidRPr="008F5AE0">
        <w:rPr>
          <w:sz w:val="20"/>
          <w:u w:val="single"/>
        </w:rPr>
        <w:lastRenderedPageBreak/>
        <w:t>Contents</w:t>
      </w:r>
    </w:p>
    <w:p w:rsidR="00967A51" w:rsidRPr="008F5AE0" w:rsidRDefault="00967A51" w:rsidP="00967A51">
      <w:pPr>
        <w:rPr>
          <w:sz w:val="20"/>
        </w:rPr>
      </w:pPr>
    </w:p>
    <w:p w:rsidR="00651604" w:rsidRDefault="005D5A39">
      <w:pPr>
        <w:pStyle w:val="TOC1"/>
        <w:tabs>
          <w:tab w:val="right" w:leader="dot" w:pos="8630"/>
        </w:tabs>
        <w:rPr>
          <w:rFonts w:asciiTheme="minorHAnsi" w:eastAsiaTheme="minorEastAsia" w:hAnsiTheme="minorHAnsi" w:cstheme="minorBidi"/>
          <w:noProof/>
          <w:sz w:val="22"/>
          <w:szCs w:val="22"/>
        </w:rPr>
      </w:pPr>
      <w:r w:rsidRPr="005D5A39">
        <w:rPr>
          <w:sz w:val="20"/>
        </w:rPr>
        <w:fldChar w:fldCharType="begin"/>
      </w:r>
      <w:r w:rsidR="00651604">
        <w:rPr>
          <w:sz w:val="20"/>
        </w:rPr>
        <w:instrText xml:space="preserve"> TOC \o "1-2" \h \z \u </w:instrText>
      </w:r>
      <w:r w:rsidRPr="005D5A39">
        <w:rPr>
          <w:sz w:val="20"/>
        </w:rPr>
        <w:fldChar w:fldCharType="separate"/>
      </w:r>
      <w:hyperlink w:anchor="_Toc355344571" w:history="1">
        <w:r w:rsidR="00651604" w:rsidRPr="00506280">
          <w:rPr>
            <w:rStyle w:val="Hyperlink"/>
            <w:noProof/>
          </w:rPr>
          <w:t>Abstract</w:t>
        </w:r>
        <w:r w:rsidR="00651604">
          <w:rPr>
            <w:noProof/>
            <w:webHidden/>
          </w:rPr>
          <w:tab/>
        </w:r>
        <w:r>
          <w:rPr>
            <w:noProof/>
            <w:webHidden/>
          </w:rPr>
          <w:fldChar w:fldCharType="begin"/>
        </w:r>
        <w:r w:rsidR="00651604">
          <w:rPr>
            <w:noProof/>
            <w:webHidden/>
          </w:rPr>
          <w:instrText xml:space="preserve"> PAGEREF _Toc355344571 \h </w:instrText>
        </w:r>
        <w:r>
          <w:rPr>
            <w:noProof/>
            <w:webHidden/>
          </w:rPr>
        </w:r>
        <w:r>
          <w:rPr>
            <w:noProof/>
            <w:webHidden/>
          </w:rPr>
          <w:fldChar w:fldCharType="separate"/>
        </w:r>
        <w:r w:rsidR="00651604">
          <w:rPr>
            <w:noProof/>
            <w:webHidden/>
          </w:rPr>
          <w:t>1</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572" w:history="1">
        <w:r w:rsidR="00651604" w:rsidRPr="00506280">
          <w:rPr>
            <w:rStyle w:val="Hyperlink"/>
            <w:noProof/>
          </w:rPr>
          <w:t>1.</w:t>
        </w:r>
        <w:r w:rsidR="00651604">
          <w:rPr>
            <w:rFonts w:asciiTheme="minorHAnsi" w:eastAsiaTheme="minorEastAsia" w:hAnsiTheme="minorHAnsi" w:cstheme="minorBidi"/>
            <w:noProof/>
            <w:sz w:val="22"/>
            <w:szCs w:val="22"/>
          </w:rPr>
          <w:tab/>
        </w:r>
        <w:r w:rsidR="00651604" w:rsidRPr="00506280">
          <w:rPr>
            <w:rStyle w:val="Hyperlink"/>
            <w:noProof/>
          </w:rPr>
          <w:t>Introduction</w:t>
        </w:r>
        <w:r w:rsidR="00651604">
          <w:rPr>
            <w:noProof/>
            <w:webHidden/>
          </w:rPr>
          <w:tab/>
        </w:r>
        <w:r>
          <w:rPr>
            <w:noProof/>
            <w:webHidden/>
          </w:rPr>
          <w:fldChar w:fldCharType="begin"/>
        </w:r>
        <w:r w:rsidR="00651604">
          <w:rPr>
            <w:noProof/>
            <w:webHidden/>
          </w:rPr>
          <w:instrText xml:space="preserve"> PAGEREF _Toc355344572 \h </w:instrText>
        </w:r>
        <w:r>
          <w:rPr>
            <w:noProof/>
            <w:webHidden/>
          </w:rPr>
        </w:r>
        <w:r>
          <w:rPr>
            <w:noProof/>
            <w:webHidden/>
          </w:rPr>
          <w:fldChar w:fldCharType="separate"/>
        </w:r>
        <w:r w:rsidR="00651604">
          <w:rPr>
            <w:noProof/>
            <w:webHidden/>
          </w:rPr>
          <w:t>4</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73" w:history="1">
        <w:r w:rsidR="00651604" w:rsidRPr="00506280">
          <w:rPr>
            <w:rStyle w:val="Hyperlink"/>
            <w:noProof/>
          </w:rPr>
          <w:t>1.1</w:t>
        </w:r>
        <w:r w:rsidR="00651604">
          <w:rPr>
            <w:rFonts w:asciiTheme="minorHAnsi" w:eastAsiaTheme="minorEastAsia" w:hAnsiTheme="minorHAnsi" w:cstheme="minorBidi"/>
            <w:noProof/>
            <w:sz w:val="22"/>
            <w:szCs w:val="22"/>
          </w:rPr>
          <w:tab/>
        </w:r>
        <w:r w:rsidR="00651604" w:rsidRPr="00506280">
          <w:rPr>
            <w:rStyle w:val="Hyperlink"/>
            <w:noProof/>
          </w:rPr>
          <w:t>Motivation</w:t>
        </w:r>
        <w:r w:rsidR="00651604">
          <w:rPr>
            <w:noProof/>
            <w:webHidden/>
          </w:rPr>
          <w:tab/>
        </w:r>
        <w:r>
          <w:rPr>
            <w:noProof/>
            <w:webHidden/>
          </w:rPr>
          <w:fldChar w:fldCharType="begin"/>
        </w:r>
        <w:r w:rsidR="00651604">
          <w:rPr>
            <w:noProof/>
            <w:webHidden/>
          </w:rPr>
          <w:instrText xml:space="preserve"> PAGEREF _Toc355344573 \h </w:instrText>
        </w:r>
        <w:r>
          <w:rPr>
            <w:noProof/>
            <w:webHidden/>
          </w:rPr>
        </w:r>
        <w:r>
          <w:rPr>
            <w:noProof/>
            <w:webHidden/>
          </w:rPr>
          <w:fldChar w:fldCharType="separate"/>
        </w:r>
        <w:r w:rsidR="00651604">
          <w:rPr>
            <w:noProof/>
            <w:webHidden/>
          </w:rPr>
          <w:t>4</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74" w:history="1">
        <w:r w:rsidR="00651604" w:rsidRPr="00506280">
          <w:rPr>
            <w:rStyle w:val="Hyperlink"/>
            <w:noProof/>
          </w:rPr>
          <w:t>1.2</w:t>
        </w:r>
        <w:r w:rsidR="00651604">
          <w:rPr>
            <w:rFonts w:asciiTheme="minorHAnsi" w:eastAsiaTheme="minorEastAsia" w:hAnsiTheme="minorHAnsi" w:cstheme="minorBidi"/>
            <w:noProof/>
            <w:sz w:val="22"/>
            <w:szCs w:val="22"/>
          </w:rPr>
          <w:tab/>
        </w:r>
        <w:r w:rsidR="00651604" w:rsidRPr="00506280">
          <w:rPr>
            <w:rStyle w:val="Hyperlink"/>
            <w:noProof/>
          </w:rPr>
          <w:t>Definition of the Term Activity within the Scope of this Document</w:t>
        </w:r>
        <w:r w:rsidR="00651604">
          <w:rPr>
            <w:noProof/>
            <w:webHidden/>
          </w:rPr>
          <w:tab/>
        </w:r>
        <w:r>
          <w:rPr>
            <w:noProof/>
            <w:webHidden/>
          </w:rPr>
          <w:fldChar w:fldCharType="begin"/>
        </w:r>
        <w:r w:rsidR="00651604">
          <w:rPr>
            <w:noProof/>
            <w:webHidden/>
          </w:rPr>
          <w:instrText xml:space="preserve"> PAGEREF _Toc355344574 \h </w:instrText>
        </w:r>
        <w:r>
          <w:rPr>
            <w:noProof/>
            <w:webHidden/>
          </w:rPr>
        </w:r>
        <w:r>
          <w:rPr>
            <w:noProof/>
            <w:webHidden/>
          </w:rPr>
          <w:fldChar w:fldCharType="separate"/>
        </w:r>
        <w:r w:rsidR="00651604">
          <w:rPr>
            <w:noProof/>
            <w:webHidden/>
          </w:rPr>
          <w:t>5</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75" w:history="1">
        <w:r w:rsidR="00651604" w:rsidRPr="00506280">
          <w:rPr>
            <w:rStyle w:val="Hyperlink"/>
            <w:noProof/>
          </w:rPr>
          <w:t>1.3</w:t>
        </w:r>
        <w:r w:rsidR="00651604">
          <w:rPr>
            <w:rFonts w:asciiTheme="minorHAnsi" w:eastAsiaTheme="minorEastAsia" w:hAnsiTheme="minorHAnsi" w:cstheme="minorBidi"/>
            <w:noProof/>
            <w:sz w:val="22"/>
            <w:szCs w:val="22"/>
          </w:rPr>
          <w:tab/>
        </w:r>
        <w:r w:rsidR="00651604" w:rsidRPr="00506280">
          <w:rPr>
            <w:rStyle w:val="Hyperlink"/>
            <w:noProof/>
          </w:rPr>
          <w:t>Information potentially captured by an Activity</w:t>
        </w:r>
        <w:r w:rsidR="00651604">
          <w:rPr>
            <w:noProof/>
            <w:webHidden/>
          </w:rPr>
          <w:tab/>
        </w:r>
        <w:r>
          <w:rPr>
            <w:noProof/>
            <w:webHidden/>
          </w:rPr>
          <w:fldChar w:fldCharType="begin"/>
        </w:r>
        <w:r w:rsidR="00651604">
          <w:rPr>
            <w:noProof/>
            <w:webHidden/>
          </w:rPr>
          <w:instrText xml:space="preserve"> PAGEREF _Toc355344575 \h </w:instrText>
        </w:r>
        <w:r>
          <w:rPr>
            <w:noProof/>
            <w:webHidden/>
          </w:rPr>
        </w:r>
        <w:r>
          <w:rPr>
            <w:noProof/>
            <w:webHidden/>
          </w:rPr>
          <w:fldChar w:fldCharType="separate"/>
        </w:r>
        <w:r w:rsidR="00651604">
          <w:rPr>
            <w:noProof/>
            <w:webHidden/>
          </w:rPr>
          <w:t>5</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76" w:history="1">
        <w:r w:rsidR="00651604" w:rsidRPr="00506280">
          <w:rPr>
            <w:rStyle w:val="Hyperlink"/>
            <w:noProof/>
          </w:rPr>
          <w:t>1.4</w:t>
        </w:r>
        <w:r w:rsidR="00651604">
          <w:rPr>
            <w:rFonts w:asciiTheme="minorHAnsi" w:eastAsiaTheme="minorEastAsia" w:hAnsiTheme="minorHAnsi" w:cstheme="minorBidi"/>
            <w:noProof/>
            <w:sz w:val="22"/>
            <w:szCs w:val="22"/>
          </w:rPr>
          <w:tab/>
        </w:r>
        <w:r w:rsidR="00651604" w:rsidRPr="00506280">
          <w:rPr>
            <w:rStyle w:val="Hyperlink"/>
            <w:noProof/>
          </w:rPr>
          <w:t>Motivating Use Case – Delegating Activities between Schedulers</w:t>
        </w:r>
        <w:r w:rsidR="00651604">
          <w:rPr>
            <w:noProof/>
            <w:webHidden/>
          </w:rPr>
          <w:tab/>
        </w:r>
        <w:r>
          <w:rPr>
            <w:noProof/>
            <w:webHidden/>
          </w:rPr>
          <w:fldChar w:fldCharType="begin"/>
        </w:r>
        <w:r w:rsidR="00651604">
          <w:rPr>
            <w:noProof/>
            <w:webHidden/>
          </w:rPr>
          <w:instrText xml:space="preserve"> PAGEREF _Toc355344576 \h </w:instrText>
        </w:r>
        <w:r>
          <w:rPr>
            <w:noProof/>
            <w:webHidden/>
          </w:rPr>
        </w:r>
        <w:r>
          <w:rPr>
            <w:noProof/>
            <w:webHidden/>
          </w:rPr>
          <w:fldChar w:fldCharType="separate"/>
        </w:r>
        <w:r w:rsidR="00651604">
          <w:rPr>
            <w:noProof/>
            <w:webHidden/>
          </w:rPr>
          <w:t>5</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77" w:history="1">
        <w:r w:rsidR="00651604" w:rsidRPr="00506280">
          <w:rPr>
            <w:rStyle w:val="Hyperlink"/>
            <w:noProof/>
          </w:rPr>
          <w:t>1.5</w:t>
        </w:r>
        <w:r w:rsidR="00651604">
          <w:rPr>
            <w:rFonts w:asciiTheme="minorHAnsi" w:eastAsiaTheme="minorEastAsia" w:hAnsiTheme="minorHAnsi" w:cstheme="minorBidi"/>
            <w:noProof/>
            <w:sz w:val="22"/>
            <w:szCs w:val="22"/>
          </w:rPr>
          <w:tab/>
        </w:r>
        <w:r w:rsidR="00651604" w:rsidRPr="00506280">
          <w:rPr>
            <w:rStyle w:val="Hyperlink"/>
            <w:noProof/>
          </w:rPr>
          <w:t>Notational Conventions</w:t>
        </w:r>
        <w:r w:rsidR="00651604">
          <w:rPr>
            <w:noProof/>
            <w:webHidden/>
          </w:rPr>
          <w:tab/>
        </w:r>
        <w:r>
          <w:rPr>
            <w:noProof/>
            <w:webHidden/>
          </w:rPr>
          <w:fldChar w:fldCharType="begin"/>
        </w:r>
        <w:r w:rsidR="00651604">
          <w:rPr>
            <w:noProof/>
            <w:webHidden/>
          </w:rPr>
          <w:instrText xml:space="preserve"> PAGEREF _Toc355344577 \h </w:instrText>
        </w:r>
        <w:r>
          <w:rPr>
            <w:noProof/>
            <w:webHidden/>
          </w:rPr>
        </w:r>
        <w:r>
          <w:rPr>
            <w:noProof/>
            <w:webHidden/>
          </w:rPr>
          <w:fldChar w:fldCharType="separate"/>
        </w:r>
        <w:r w:rsidR="00651604">
          <w:rPr>
            <w:noProof/>
            <w:webHidden/>
          </w:rPr>
          <w:t>7</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78" w:history="1">
        <w:r w:rsidR="00651604" w:rsidRPr="00506280">
          <w:rPr>
            <w:rStyle w:val="Hyperlink"/>
            <w:noProof/>
          </w:rPr>
          <w:t>1.6</w:t>
        </w:r>
        <w:r w:rsidR="00651604">
          <w:rPr>
            <w:rFonts w:asciiTheme="minorHAnsi" w:eastAsiaTheme="minorEastAsia" w:hAnsiTheme="minorHAnsi" w:cstheme="minorBidi"/>
            <w:noProof/>
            <w:sz w:val="22"/>
            <w:szCs w:val="22"/>
          </w:rPr>
          <w:tab/>
        </w:r>
        <w:r w:rsidR="00651604" w:rsidRPr="00506280">
          <w:rPr>
            <w:rStyle w:val="Hyperlink"/>
            <w:noProof/>
          </w:rPr>
          <w:t>Namespaces</w:t>
        </w:r>
        <w:r w:rsidR="00651604">
          <w:rPr>
            <w:noProof/>
            <w:webHidden/>
          </w:rPr>
          <w:tab/>
        </w:r>
        <w:r>
          <w:rPr>
            <w:noProof/>
            <w:webHidden/>
          </w:rPr>
          <w:fldChar w:fldCharType="begin"/>
        </w:r>
        <w:r w:rsidR="00651604">
          <w:rPr>
            <w:noProof/>
            <w:webHidden/>
          </w:rPr>
          <w:instrText xml:space="preserve"> PAGEREF _Toc355344578 \h </w:instrText>
        </w:r>
        <w:r>
          <w:rPr>
            <w:noProof/>
            <w:webHidden/>
          </w:rPr>
        </w:r>
        <w:r>
          <w:rPr>
            <w:noProof/>
            <w:webHidden/>
          </w:rPr>
          <w:fldChar w:fldCharType="separate"/>
        </w:r>
        <w:r w:rsidR="00651604">
          <w:rPr>
            <w:noProof/>
            <w:webHidden/>
          </w:rPr>
          <w:t>8</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579" w:history="1">
        <w:r w:rsidR="00651604" w:rsidRPr="00506280">
          <w:rPr>
            <w:rStyle w:val="Hyperlink"/>
            <w:noProof/>
          </w:rPr>
          <w:t>2.</w:t>
        </w:r>
        <w:r w:rsidR="00651604">
          <w:rPr>
            <w:rFonts w:asciiTheme="minorHAnsi" w:eastAsiaTheme="minorEastAsia" w:hAnsiTheme="minorHAnsi" w:cstheme="minorBidi"/>
            <w:noProof/>
            <w:sz w:val="22"/>
            <w:szCs w:val="22"/>
          </w:rPr>
          <w:tab/>
        </w:r>
        <w:r w:rsidR="00651604" w:rsidRPr="00506280">
          <w:rPr>
            <w:rStyle w:val="Hyperlink"/>
            <w:noProof/>
          </w:rPr>
          <w:t>Scope of the Specification</w:t>
        </w:r>
        <w:r w:rsidR="00651604">
          <w:rPr>
            <w:noProof/>
            <w:webHidden/>
          </w:rPr>
          <w:tab/>
        </w:r>
        <w:r>
          <w:rPr>
            <w:noProof/>
            <w:webHidden/>
          </w:rPr>
          <w:fldChar w:fldCharType="begin"/>
        </w:r>
        <w:r w:rsidR="00651604">
          <w:rPr>
            <w:noProof/>
            <w:webHidden/>
          </w:rPr>
          <w:instrText xml:space="preserve"> PAGEREF _Toc355344579 \h </w:instrText>
        </w:r>
        <w:r>
          <w:rPr>
            <w:noProof/>
            <w:webHidden/>
          </w:rPr>
        </w:r>
        <w:r>
          <w:rPr>
            <w:noProof/>
            <w:webHidden/>
          </w:rPr>
          <w:fldChar w:fldCharType="separate"/>
        </w:r>
        <w:r w:rsidR="00651604">
          <w:rPr>
            <w:noProof/>
            <w:webHidden/>
          </w:rPr>
          <w:t>8</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80" w:history="1">
        <w:r w:rsidR="00651604" w:rsidRPr="00506280">
          <w:rPr>
            <w:rStyle w:val="Hyperlink"/>
            <w:noProof/>
            <w:lang w:eastAsia="ja-JP"/>
          </w:rPr>
          <w:t>2.1</w:t>
        </w:r>
        <w:r w:rsidR="00651604">
          <w:rPr>
            <w:rFonts w:asciiTheme="minorHAnsi" w:eastAsiaTheme="minorEastAsia" w:hAnsiTheme="minorHAnsi" w:cstheme="minorBidi"/>
            <w:noProof/>
            <w:sz w:val="22"/>
            <w:szCs w:val="22"/>
          </w:rPr>
          <w:tab/>
        </w:r>
        <w:r w:rsidR="00651604" w:rsidRPr="00506280">
          <w:rPr>
            <w:rStyle w:val="Hyperlink"/>
            <w:noProof/>
          </w:rPr>
          <w:t>On Basic Execution Service</w:t>
        </w:r>
        <w:r w:rsidR="00651604">
          <w:rPr>
            <w:noProof/>
            <w:webHidden/>
          </w:rPr>
          <w:tab/>
        </w:r>
        <w:r>
          <w:rPr>
            <w:noProof/>
            <w:webHidden/>
          </w:rPr>
          <w:fldChar w:fldCharType="begin"/>
        </w:r>
        <w:r w:rsidR="00651604">
          <w:rPr>
            <w:noProof/>
            <w:webHidden/>
          </w:rPr>
          <w:instrText xml:space="preserve"> PAGEREF _Toc355344580 \h </w:instrText>
        </w:r>
        <w:r>
          <w:rPr>
            <w:noProof/>
            <w:webHidden/>
          </w:rPr>
        </w:r>
        <w:r>
          <w:rPr>
            <w:noProof/>
            <w:webHidden/>
          </w:rPr>
          <w:fldChar w:fldCharType="separate"/>
        </w:r>
        <w:r w:rsidR="00651604">
          <w:rPr>
            <w:noProof/>
            <w:webHidden/>
          </w:rPr>
          <w:t>8</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81" w:history="1">
        <w:r w:rsidR="00651604" w:rsidRPr="00506280">
          <w:rPr>
            <w:rStyle w:val="Hyperlink"/>
            <w:noProof/>
            <w:lang w:eastAsia="ja-JP"/>
          </w:rPr>
          <w:t>2.2</w:t>
        </w:r>
        <w:r w:rsidR="00651604">
          <w:rPr>
            <w:rFonts w:asciiTheme="minorHAnsi" w:eastAsiaTheme="minorEastAsia" w:hAnsiTheme="minorHAnsi" w:cstheme="minorBidi"/>
            <w:noProof/>
            <w:sz w:val="22"/>
            <w:szCs w:val="22"/>
          </w:rPr>
          <w:tab/>
        </w:r>
        <w:r w:rsidR="00651604" w:rsidRPr="00506280">
          <w:rPr>
            <w:rStyle w:val="Hyperlink"/>
            <w:noProof/>
          </w:rPr>
          <w:t>On Job Submission Description Language</w:t>
        </w:r>
        <w:r w:rsidR="00651604">
          <w:rPr>
            <w:noProof/>
            <w:webHidden/>
          </w:rPr>
          <w:tab/>
        </w:r>
        <w:r>
          <w:rPr>
            <w:noProof/>
            <w:webHidden/>
          </w:rPr>
          <w:fldChar w:fldCharType="begin"/>
        </w:r>
        <w:r w:rsidR="00651604">
          <w:rPr>
            <w:noProof/>
            <w:webHidden/>
          </w:rPr>
          <w:instrText xml:space="preserve"> PAGEREF _Toc355344581 \h </w:instrText>
        </w:r>
        <w:r>
          <w:rPr>
            <w:noProof/>
            <w:webHidden/>
          </w:rPr>
        </w:r>
        <w:r>
          <w:rPr>
            <w:noProof/>
            <w:webHidden/>
          </w:rPr>
          <w:fldChar w:fldCharType="separate"/>
        </w:r>
        <w:r w:rsidR="00651604">
          <w:rPr>
            <w:noProof/>
            <w:webHidden/>
          </w:rPr>
          <w:t>8</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82" w:history="1">
        <w:r w:rsidR="00651604" w:rsidRPr="00506280">
          <w:rPr>
            <w:rStyle w:val="Hyperlink"/>
            <w:noProof/>
          </w:rPr>
          <w:t>2.3</w:t>
        </w:r>
        <w:r w:rsidR="00651604">
          <w:rPr>
            <w:rFonts w:asciiTheme="minorHAnsi" w:eastAsiaTheme="minorEastAsia" w:hAnsiTheme="minorHAnsi" w:cstheme="minorBidi"/>
            <w:noProof/>
            <w:sz w:val="22"/>
            <w:szCs w:val="22"/>
          </w:rPr>
          <w:tab/>
        </w:r>
        <w:r w:rsidR="00651604" w:rsidRPr="00506280">
          <w:rPr>
            <w:rStyle w:val="Hyperlink"/>
            <w:noProof/>
          </w:rPr>
          <w:t>On Usage Records</w:t>
        </w:r>
        <w:r w:rsidR="00651604">
          <w:rPr>
            <w:noProof/>
            <w:webHidden/>
          </w:rPr>
          <w:tab/>
        </w:r>
        <w:r>
          <w:rPr>
            <w:noProof/>
            <w:webHidden/>
          </w:rPr>
          <w:fldChar w:fldCharType="begin"/>
        </w:r>
        <w:r w:rsidR="00651604">
          <w:rPr>
            <w:noProof/>
            <w:webHidden/>
          </w:rPr>
          <w:instrText xml:space="preserve"> PAGEREF _Toc355344582 \h </w:instrText>
        </w:r>
        <w:r>
          <w:rPr>
            <w:noProof/>
            <w:webHidden/>
          </w:rPr>
        </w:r>
        <w:r>
          <w:rPr>
            <w:noProof/>
            <w:webHidden/>
          </w:rPr>
          <w:fldChar w:fldCharType="separate"/>
        </w:r>
        <w:r w:rsidR="00651604">
          <w:rPr>
            <w:noProof/>
            <w:webHidden/>
          </w:rPr>
          <w:t>9</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583" w:history="1">
        <w:r w:rsidR="00651604" w:rsidRPr="00506280">
          <w:rPr>
            <w:rStyle w:val="Hyperlink"/>
            <w:noProof/>
          </w:rPr>
          <w:t>3.</w:t>
        </w:r>
        <w:r w:rsidR="00651604">
          <w:rPr>
            <w:rFonts w:asciiTheme="minorHAnsi" w:eastAsiaTheme="minorEastAsia" w:hAnsiTheme="minorHAnsi" w:cstheme="minorBidi"/>
            <w:noProof/>
            <w:sz w:val="22"/>
            <w:szCs w:val="22"/>
          </w:rPr>
          <w:tab/>
        </w:r>
        <w:r w:rsidR="00651604" w:rsidRPr="00506280">
          <w:rPr>
            <w:rStyle w:val="Hyperlink"/>
            <w:noProof/>
          </w:rPr>
          <w:t xml:space="preserve">Activity Instance </w:t>
        </w:r>
        <w:r w:rsidR="00651604" w:rsidRPr="00506280">
          <w:rPr>
            <w:rStyle w:val="Hyperlink"/>
            <w:noProof/>
            <w:lang w:eastAsia="ja-JP"/>
          </w:rPr>
          <w:t>Container</w:t>
        </w:r>
        <w:r w:rsidR="00651604" w:rsidRPr="00506280">
          <w:rPr>
            <w:rStyle w:val="Hyperlink"/>
            <w:noProof/>
          </w:rPr>
          <w:t xml:space="preserve"> Structure</w:t>
        </w:r>
        <w:r w:rsidR="00651604">
          <w:rPr>
            <w:noProof/>
            <w:webHidden/>
          </w:rPr>
          <w:tab/>
        </w:r>
        <w:r>
          <w:rPr>
            <w:noProof/>
            <w:webHidden/>
          </w:rPr>
          <w:fldChar w:fldCharType="begin"/>
        </w:r>
        <w:r w:rsidR="00651604">
          <w:rPr>
            <w:noProof/>
            <w:webHidden/>
          </w:rPr>
          <w:instrText xml:space="preserve"> PAGEREF _Toc355344583 \h </w:instrText>
        </w:r>
        <w:r>
          <w:rPr>
            <w:noProof/>
            <w:webHidden/>
          </w:rPr>
        </w:r>
        <w:r>
          <w:rPr>
            <w:noProof/>
            <w:webHidden/>
          </w:rPr>
          <w:fldChar w:fldCharType="separate"/>
        </w:r>
        <w:r w:rsidR="00651604">
          <w:rPr>
            <w:noProof/>
            <w:webHidden/>
          </w:rPr>
          <w:t>9</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584" w:history="1">
        <w:r w:rsidR="00651604" w:rsidRPr="00506280">
          <w:rPr>
            <w:rStyle w:val="Hyperlink"/>
            <w:noProof/>
          </w:rPr>
          <w:t>4.</w:t>
        </w:r>
        <w:r w:rsidR="00651604">
          <w:rPr>
            <w:rFonts w:asciiTheme="minorHAnsi" w:eastAsiaTheme="minorEastAsia" w:hAnsiTheme="minorHAnsi" w:cstheme="minorBidi"/>
            <w:noProof/>
            <w:sz w:val="22"/>
            <w:szCs w:val="22"/>
          </w:rPr>
          <w:tab/>
        </w:r>
        <w:r w:rsidR="00651604" w:rsidRPr="00506280">
          <w:rPr>
            <w:rStyle w:val="Hyperlink"/>
            <w:noProof/>
          </w:rPr>
          <w:t>The Abstract Activity Instance Container Element Set</w:t>
        </w:r>
        <w:r w:rsidR="00651604">
          <w:rPr>
            <w:noProof/>
            <w:webHidden/>
          </w:rPr>
          <w:tab/>
        </w:r>
        <w:r>
          <w:rPr>
            <w:noProof/>
            <w:webHidden/>
          </w:rPr>
          <w:fldChar w:fldCharType="begin"/>
        </w:r>
        <w:r w:rsidR="00651604">
          <w:rPr>
            <w:noProof/>
            <w:webHidden/>
          </w:rPr>
          <w:instrText xml:space="preserve"> PAGEREF _Toc355344584 \h </w:instrText>
        </w:r>
        <w:r>
          <w:rPr>
            <w:noProof/>
            <w:webHidden/>
          </w:rPr>
        </w:r>
        <w:r>
          <w:rPr>
            <w:noProof/>
            <w:webHidden/>
          </w:rPr>
          <w:fldChar w:fldCharType="separate"/>
        </w:r>
        <w:r w:rsidR="00651604">
          <w:rPr>
            <w:noProof/>
            <w:webHidden/>
          </w:rPr>
          <w:t>10</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85" w:history="1">
        <w:r w:rsidR="00651604" w:rsidRPr="00506280">
          <w:rPr>
            <w:rStyle w:val="Hyperlink"/>
            <w:noProof/>
          </w:rPr>
          <w:t>4.1</w:t>
        </w:r>
        <w:r w:rsidR="00651604">
          <w:rPr>
            <w:rFonts w:asciiTheme="minorHAnsi" w:eastAsiaTheme="minorEastAsia" w:hAnsiTheme="minorHAnsi" w:cstheme="minorBidi"/>
            <w:noProof/>
            <w:sz w:val="22"/>
            <w:szCs w:val="22"/>
          </w:rPr>
          <w:tab/>
        </w:r>
        <w:r w:rsidR="00651604" w:rsidRPr="00506280">
          <w:rPr>
            <w:rStyle w:val="Hyperlink"/>
            <w:noProof/>
          </w:rPr>
          <w:t xml:space="preserve">The </w:t>
        </w:r>
        <w:r w:rsidR="00651604" w:rsidRPr="00506280">
          <w:rPr>
            <w:rStyle w:val="Hyperlink"/>
            <w:noProof/>
            <w:lang w:val="de-DE"/>
          </w:rPr>
          <w:t>ActivityInstanceDescription</w:t>
        </w:r>
        <w:r w:rsidR="00651604" w:rsidRPr="00506280">
          <w:rPr>
            <w:rStyle w:val="Hyperlink"/>
            <w:noProof/>
          </w:rPr>
          <w:t xml:space="preserve"> Element</w:t>
        </w:r>
        <w:r w:rsidR="00651604">
          <w:rPr>
            <w:noProof/>
            <w:webHidden/>
          </w:rPr>
          <w:tab/>
        </w:r>
        <w:r>
          <w:rPr>
            <w:noProof/>
            <w:webHidden/>
          </w:rPr>
          <w:fldChar w:fldCharType="begin"/>
        </w:r>
        <w:r w:rsidR="00651604">
          <w:rPr>
            <w:noProof/>
            <w:webHidden/>
          </w:rPr>
          <w:instrText xml:space="preserve"> PAGEREF _Toc355344585 \h </w:instrText>
        </w:r>
        <w:r>
          <w:rPr>
            <w:noProof/>
            <w:webHidden/>
          </w:rPr>
        </w:r>
        <w:r>
          <w:rPr>
            <w:noProof/>
            <w:webHidden/>
          </w:rPr>
          <w:fldChar w:fldCharType="separate"/>
        </w:r>
        <w:r w:rsidR="00651604">
          <w:rPr>
            <w:noProof/>
            <w:webHidden/>
          </w:rPr>
          <w:t>10</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86" w:history="1">
        <w:r w:rsidR="00651604" w:rsidRPr="00506280">
          <w:rPr>
            <w:rStyle w:val="Hyperlink"/>
            <w:noProof/>
          </w:rPr>
          <w:t>4.2</w:t>
        </w:r>
        <w:r w:rsidR="00651604">
          <w:rPr>
            <w:rFonts w:asciiTheme="minorHAnsi" w:eastAsiaTheme="minorEastAsia" w:hAnsiTheme="minorHAnsi" w:cstheme="minorBidi"/>
            <w:noProof/>
            <w:sz w:val="22"/>
            <w:szCs w:val="22"/>
          </w:rPr>
          <w:tab/>
        </w:r>
        <w:r w:rsidR="00651604" w:rsidRPr="00506280">
          <w:rPr>
            <w:rStyle w:val="Hyperlink"/>
            <w:noProof/>
          </w:rPr>
          <w:t>The ActivityDescription Element</w:t>
        </w:r>
        <w:r w:rsidR="00651604">
          <w:rPr>
            <w:noProof/>
            <w:webHidden/>
          </w:rPr>
          <w:tab/>
        </w:r>
        <w:r>
          <w:rPr>
            <w:noProof/>
            <w:webHidden/>
          </w:rPr>
          <w:fldChar w:fldCharType="begin"/>
        </w:r>
        <w:r w:rsidR="00651604">
          <w:rPr>
            <w:noProof/>
            <w:webHidden/>
          </w:rPr>
          <w:instrText xml:space="preserve"> PAGEREF _Toc355344586 \h </w:instrText>
        </w:r>
        <w:r>
          <w:rPr>
            <w:noProof/>
            <w:webHidden/>
          </w:rPr>
        </w:r>
        <w:r>
          <w:rPr>
            <w:noProof/>
            <w:webHidden/>
          </w:rPr>
          <w:fldChar w:fldCharType="separate"/>
        </w:r>
        <w:r w:rsidR="00651604">
          <w:rPr>
            <w:noProof/>
            <w:webHidden/>
          </w:rPr>
          <w:t>11</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87" w:history="1">
        <w:r w:rsidR="00651604" w:rsidRPr="00506280">
          <w:rPr>
            <w:rStyle w:val="Hyperlink"/>
            <w:noProof/>
          </w:rPr>
          <w:t>4.3</w:t>
        </w:r>
        <w:r w:rsidR="00651604">
          <w:rPr>
            <w:rFonts w:asciiTheme="minorHAnsi" w:eastAsiaTheme="minorEastAsia" w:hAnsiTheme="minorHAnsi" w:cstheme="minorBidi"/>
            <w:noProof/>
            <w:sz w:val="22"/>
            <w:szCs w:val="22"/>
          </w:rPr>
          <w:tab/>
        </w:r>
        <w:r w:rsidR="00651604" w:rsidRPr="00506280">
          <w:rPr>
            <w:rStyle w:val="Hyperlink"/>
            <w:noProof/>
          </w:rPr>
          <w:t>The ActivityHistory Element</w:t>
        </w:r>
        <w:r w:rsidR="00651604">
          <w:rPr>
            <w:noProof/>
            <w:webHidden/>
          </w:rPr>
          <w:tab/>
        </w:r>
        <w:r>
          <w:rPr>
            <w:noProof/>
            <w:webHidden/>
          </w:rPr>
          <w:fldChar w:fldCharType="begin"/>
        </w:r>
        <w:r w:rsidR="00651604">
          <w:rPr>
            <w:noProof/>
            <w:webHidden/>
          </w:rPr>
          <w:instrText xml:space="preserve"> PAGEREF _Toc355344587 \h </w:instrText>
        </w:r>
        <w:r>
          <w:rPr>
            <w:noProof/>
            <w:webHidden/>
          </w:rPr>
        </w:r>
        <w:r>
          <w:rPr>
            <w:noProof/>
            <w:webHidden/>
          </w:rPr>
          <w:fldChar w:fldCharType="separate"/>
        </w:r>
        <w:r w:rsidR="00651604">
          <w:rPr>
            <w:noProof/>
            <w:webHidden/>
          </w:rPr>
          <w:t>11</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88" w:history="1">
        <w:r w:rsidR="00651604" w:rsidRPr="00506280">
          <w:rPr>
            <w:rStyle w:val="Hyperlink"/>
            <w:noProof/>
          </w:rPr>
          <w:t>4.4</w:t>
        </w:r>
        <w:r w:rsidR="00651604">
          <w:rPr>
            <w:rFonts w:asciiTheme="minorHAnsi" w:eastAsiaTheme="minorEastAsia" w:hAnsiTheme="minorHAnsi" w:cstheme="minorBidi"/>
            <w:noProof/>
            <w:sz w:val="22"/>
            <w:szCs w:val="22"/>
          </w:rPr>
          <w:tab/>
        </w:r>
        <w:r w:rsidR="00651604" w:rsidRPr="00506280">
          <w:rPr>
            <w:rStyle w:val="Hyperlink"/>
            <w:noProof/>
          </w:rPr>
          <w:t>The ActivityHistoryEntry Element</w:t>
        </w:r>
        <w:r w:rsidR="00651604">
          <w:rPr>
            <w:noProof/>
            <w:webHidden/>
          </w:rPr>
          <w:tab/>
        </w:r>
        <w:r>
          <w:rPr>
            <w:noProof/>
            <w:webHidden/>
          </w:rPr>
          <w:fldChar w:fldCharType="begin"/>
        </w:r>
        <w:r w:rsidR="00651604">
          <w:rPr>
            <w:noProof/>
            <w:webHidden/>
          </w:rPr>
          <w:instrText xml:space="preserve"> PAGEREF _Toc355344588 \h </w:instrText>
        </w:r>
        <w:r>
          <w:rPr>
            <w:noProof/>
            <w:webHidden/>
          </w:rPr>
        </w:r>
        <w:r>
          <w:rPr>
            <w:noProof/>
            <w:webHidden/>
          </w:rPr>
          <w:fldChar w:fldCharType="separate"/>
        </w:r>
        <w:r w:rsidR="00651604">
          <w:rPr>
            <w:noProof/>
            <w:webHidden/>
          </w:rPr>
          <w:t>13</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89" w:history="1">
        <w:r w:rsidR="00651604" w:rsidRPr="00506280">
          <w:rPr>
            <w:rStyle w:val="Hyperlink"/>
            <w:noProof/>
          </w:rPr>
          <w:t>4.5</w:t>
        </w:r>
        <w:r w:rsidR="00651604">
          <w:rPr>
            <w:rFonts w:asciiTheme="minorHAnsi" w:eastAsiaTheme="minorEastAsia" w:hAnsiTheme="minorHAnsi" w:cstheme="minorBidi"/>
            <w:noProof/>
            <w:sz w:val="22"/>
            <w:szCs w:val="22"/>
          </w:rPr>
          <w:tab/>
        </w:r>
        <w:r w:rsidR="00651604" w:rsidRPr="00506280">
          <w:rPr>
            <w:rStyle w:val="Hyperlink"/>
            <w:noProof/>
          </w:rPr>
          <w:t>The Status Element</w:t>
        </w:r>
        <w:r w:rsidR="00651604">
          <w:rPr>
            <w:noProof/>
            <w:webHidden/>
          </w:rPr>
          <w:tab/>
        </w:r>
        <w:r>
          <w:rPr>
            <w:noProof/>
            <w:webHidden/>
          </w:rPr>
          <w:fldChar w:fldCharType="begin"/>
        </w:r>
        <w:r w:rsidR="00651604">
          <w:rPr>
            <w:noProof/>
            <w:webHidden/>
          </w:rPr>
          <w:instrText xml:space="preserve"> PAGEREF _Toc355344589 \h </w:instrText>
        </w:r>
        <w:r>
          <w:rPr>
            <w:noProof/>
            <w:webHidden/>
          </w:rPr>
        </w:r>
        <w:r>
          <w:rPr>
            <w:noProof/>
            <w:webHidden/>
          </w:rPr>
          <w:fldChar w:fldCharType="separate"/>
        </w:r>
        <w:r w:rsidR="00651604">
          <w:rPr>
            <w:noProof/>
            <w:webHidden/>
          </w:rPr>
          <w:t>15</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90" w:history="1">
        <w:r w:rsidR="00651604" w:rsidRPr="00506280">
          <w:rPr>
            <w:rStyle w:val="Hyperlink"/>
            <w:noProof/>
          </w:rPr>
          <w:t>4.6</w:t>
        </w:r>
        <w:r w:rsidR="00651604">
          <w:rPr>
            <w:rFonts w:asciiTheme="minorHAnsi" w:eastAsiaTheme="minorEastAsia" w:hAnsiTheme="minorHAnsi" w:cstheme="minorBidi"/>
            <w:noProof/>
            <w:sz w:val="22"/>
            <w:szCs w:val="22"/>
          </w:rPr>
          <w:tab/>
        </w:r>
        <w:r w:rsidR="00651604" w:rsidRPr="00506280">
          <w:rPr>
            <w:rStyle w:val="Hyperlink"/>
            <w:noProof/>
          </w:rPr>
          <w:t>The State Element</w:t>
        </w:r>
        <w:r w:rsidR="00651604">
          <w:rPr>
            <w:noProof/>
            <w:webHidden/>
          </w:rPr>
          <w:tab/>
        </w:r>
        <w:r>
          <w:rPr>
            <w:noProof/>
            <w:webHidden/>
          </w:rPr>
          <w:fldChar w:fldCharType="begin"/>
        </w:r>
        <w:r w:rsidR="00651604">
          <w:rPr>
            <w:noProof/>
            <w:webHidden/>
          </w:rPr>
          <w:instrText xml:space="preserve"> PAGEREF _Toc355344590 \h </w:instrText>
        </w:r>
        <w:r>
          <w:rPr>
            <w:noProof/>
            <w:webHidden/>
          </w:rPr>
        </w:r>
        <w:r>
          <w:rPr>
            <w:noProof/>
            <w:webHidden/>
          </w:rPr>
          <w:fldChar w:fldCharType="separate"/>
        </w:r>
        <w:r w:rsidR="00651604">
          <w:rPr>
            <w:noProof/>
            <w:webHidden/>
          </w:rPr>
          <w:t>16</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591" w:history="1">
        <w:r w:rsidR="00651604" w:rsidRPr="00506280">
          <w:rPr>
            <w:rStyle w:val="Hyperlink"/>
            <w:noProof/>
          </w:rPr>
          <w:t>4.7</w:t>
        </w:r>
        <w:r w:rsidR="00651604">
          <w:rPr>
            <w:rFonts w:asciiTheme="minorHAnsi" w:eastAsiaTheme="minorEastAsia" w:hAnsiTheme="minorHAnsi" w:cstheme="minorBidi"/>
            <w:noProof/>
            <w:sz w:val="22"/>
            <w:szCs w:val="22"/>
          </w:rPr>
          <w:tab/>
        </w:r>
        <w:r w:rsidR="00651604" w:rsidRPr="00506280">
          <w:rPr>
            <w:rStyle w:val="Hyperlink"/>
            <w:noProof/>
          </w:rPr>
          <w:t>The Event Element</w:t>
        </w:r>
        <w:r w:rsidR="00651604">
          <w:rPr>
            <w:noProof/>
            <w:webHidden/>
          </w:rPr>
          <w:tab/>
        </w:r>
        <w:r>
          <w:rPr>
            <w:noProof/>
            <w:webHidden/>
          </w:rPr>
          <w:fldChar w:fldCharType="begin"/>
        </w:r>
        <w:r w:rsidR="00651604">
          <w:rPr>
            <w:noProof/>
            <w:webHidden/>
          </w:rPr>
          <w:instrText xml:space="preserve"> PAGEREF _Toc355344591 \h </w:instrText>
        </w:r>
        <w:r>
          <w:rPr>
            <w:noProof/>
            <w:webHidden/>
          </w:rPr>
        </w:r>
        <w:r>
          <w:rPr>
            <w:noProof/>
            <w:webHidden/>
          </w:rPr>
          <w:fldChar w:fldCharType="separate"/>
        </w:r>
        <w:r w:rsidR="00651604">
          <w:rPr>
            <w:noProof/>
            <w:webHidden/>
          </w:rPr>
          <w:t>17</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604" w:history="1">
        <w:r w:rsidR="00651604" w:rsidRPr="00506280">
          <w:rPr>
            <w:rStyle w:val="Hyperlink"/>
            <w:noProof/>
          </w:rPr>
          <w:t>4.8</w:t>
        </w:r>
        <w:r w:rsidR="00651604">
          <w:rPr>
            <w:rFonts w:asciiTheme="minorHAnsi" w:eastAsiaTheme="minorEastAsia" w:hAnsiTheme="minorHAnsi" w:cstheme="minorBidi"/>
            <w:noProof/>
            <w:sz w:val="22"/>
            <w:szCs w:val="22"/>
          </w:rPr>
          <w:tab/>
        </w:r>
        <w:r w:rsidR="00651604" w:rsidRPr="00506280">
          <w:rPr>
            <w:rStyle w:val="Hyperlink"/>
            <w:noProof/>
          </w:rPr>
          <w:t>The Exception Element</w:t>
        </w:r>
        <w:r w:rsidR="00651604">
          <w:rPr>
            <w:noProof/>
            <w:webHidden/>
          </w:rPr>
          <w:tab/>
        </w:r>
        <w:r>
          <w:rPr>
            <w:noProof/>
            <w:webHidden/>
          </w:rPr>
          <w:fldChar w:fldCharType="begin"/>
        </w:r>
        <w:r w:rsidR="00651604">
          <w:rPr>
            <w:noProof/>
            <w:webHidden/>
          </w:rPr>
          <w:instrText xml:space="preserve"> PAGEREF _Toc355344604 \h </w:instrText>
        </w:r>
        <w:r>
          <w:rPr>
            <w:noProof/>
            <w:webHidden/>
          </w:rPr>
        </w:r>
        <w:r>
          <w:rPr>
            <w:noProof/>
            <w:webHidden/>
          </w:rPr>
          <w:fldChar w:fldCharType="separate"/>
        </w:r>
        <w:r w:rsidR="00651604">
          <w:rPr>
            <w:noProof/>
            <w:webHidden/>
          </w:rPr>
          <w:t>17</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605" w:history="1">
        <w:r w:rsidR="00651604" w:rsidRPr="00506280">
          <w:rPr>
            <w:rStyle w:val="Hyperlink"/>
            <w:noProof/>
          </w:rPr>
          <w:t>4.9</w:t>
        </w:r>
        <w:r w:rsidR="00651604">
          <w:rPr>
            <w:rFonts w:asciiTheme="minorHAnsi" w:eastAsiaTheme="minorEastAsia" w:hAnsiTheme="minorHAnsi" w:cstheme="minorBidi"/>
            <w:noProof/>
            <w:sz w:val="22"/>
            <w:szCs w:val="22"/>
          </w:rPr>
          <w:tab/>
        </w:r>
        <w:r w:rsidR="00651604" w:rsidRPr="00506280">
          <w:rPr>
            <w:rStyle w:val="Hyperlink"/>
            <w:noProof/>
          </w:rPr>
          <w:t>The ActivityDefinition Element</w:t>
        </w:r>
        <w:r w:rsidR="00651604">
          <w:rPr>
            <w:noProof/>
            <w:webHidden/>
          </w:rPr>
          <w:tab/>
        </w:r>
        <w:r>
          <w:rPr>
            <w:noProof/>
            <w:webHidden/>
          </w:rPr>
          <w:fldChar w:fldCharType="begin"/>
        </w:r>
        <w:r w:rsidR="00651604">
          <w:rPr>
            <w:noProof/>
            <w:webHidden/>
          </w:rPr>
          <w:instrText xml:space="preserve"> PAGEREF _Toc355344605 \h </w:instrText>
        </w:r>
        <w:r>
          <w:rPr>
            <w:noProof/>
            <w:webHidden/>
          </w:rPr>
        </w:r>
        <w:r>
          <w:rPr>
            <w:noProof/>
            <w:webHidden/>
          </w:rPr>
          <w:fldChar w:fldCharType="separate"/>
        </w:r>
        <w:r w:rsidR="00651604">
          <w:rPr>
            <w:noProof/>
            <w:webHidden/>
          </w:rPr>
          <w:t>18</w:t>
        </w:r>
        <w:r>
          <w:rPr>
            <w:noProof/>
            <w:webHidden/>
          </w:rPr>
          <w:fldChar w:fldCharType="end"/>
        </w:r>
      </w:hyperlink>
    </w:p>
    <w:p w:rsidR="00651604" w:rsidRDefault="005D5A39">
      <w:pPr>
        <w:pStyle w:val="TOC2"/>
        <w:tabs>
          <w:tab w:val="left" w:pos="1000"/>
          <w:tab w:val="right" w:leader="dot" w:pos="8630"/>
        </w:tabs>
        <w:rPr>
          <w:rFonts w:asciiTheme="minorHAnsi" w:eastAsiaTheme="minorEastAsia" w:hAnsiTheme="minorHAnsi" w:cstheme="minorBidi"/>
          <w:noProof/>
          <w:sz w:val="22"/>
          <w:szCs w:val="22"/>
        </w:rPr>
      </w:pPr>
      <w:hyperlink w:anchor="_Toc355344606" w:history="1">
        <w:r w:rsidR="00651604" w:rsidRPr="00506280">
          <w:rPr>
            <w:rStyle w:val="Hyperlink"/>
            <w:noProof/>
          </w:rPr>
          <w:t>4.10</w:t>
        </w:r>
        <w:r w:rsidR="00651604">
          <w:rPr>
            <w:rFonts w:asciiTheme="minorHAnsi" w:eastAsiaTheme="minorEastAsia" w:hAnsiTheme="minorHAnsi" w:cstheme="minorBidi"/>
            <w:noProof/>
            <w:sz w:val="22"/>
            <w:szCs w:val="22"/>
          </w:rPr>
          <w:tab/>
        </w:r>
        <w:r w:rsidR="00651604" w:rsidRPr="00506280">
          <w:rPr>
            <w:rStyle w:val="Hyperlink"/>
            <w:noProof/>
          </w:rPr>
          <w:t>The ActivityDependency Element</w:t>
        </w:r>
        <w:r w:rsidR="00651604">
          <w:rPr>
            <w:noProof/>
            <w:webHidden/>
          </w:rPr>
          <w:tab/>
        </w:r>
        <w:r>
          <w:rPr>
            <w:noProof/>
            <w:webHidden/>
          </w:rPr>
          <w:fldChar w:fldCharType="begin"/>
        </w:r>
        <w:r w:rsidR="00651604">
          <w:rPr>
            <w:noProof/>
            <w:webHidden/>
          </w:rPr>
          <w:instrText xml:space="preserve"> PAGEREF _Toc355344606 \h </w:instrText>
        </w:r>
        <w:r>
          <w:rPr>
            <w:noProof/>
            <w:webHidden/>
          </w:rPr>
        </w:r>
        <w:r>
          <w:rPr>
            <w:noProof/>
            <w:webHidden/>
          </w:rPr>
          <w:fldChar w:fldCharType="separate"/>
        </w:r>
        <w:r w:rsidR="00651604">
          <w:rPr>
            <w:noProof/>
            <w:webHidden/>
          </w:rPr>
          <w:t>19</w:t>
        </w:r>
        <w:r>
          <w:rPr>
            <w:noProof/>
            <w:webHidden/>
          </w:rPr>
          <w:fldChar w:fldCharType="end"/>
        </w:r>
      </w:hyperlink>
    </w:p>
    <w:p w:rsidR="00651604" w:rsidRDefault="005D5A39">
      <w:pPr>
        <w:pStyle w:val="TOC2"/>
        <w:tabs>
          <w:tab w:val="left" w:pos="1000"/>
          <w:tab w:val="right" w:leader="dot" w:pos="8630"/>
        </w:tabs>
        <w:rPr>
          <w:rFonts w:asciiTheme="minorHAnsi" w:eastAsiaTheme="minorEastAsia" w:hAnsiTheme="minorHAnsi" w:cstheme="minorBidi"/>
          <w:noProof/>
          <w:sz w:val="22"/>
          <w:szCs w:val="22"/>
        </w:rPr>
      </w:pPr>
      <w:hyperlink w:anchor="_Toc355344607" w:history="1">
        <w:r w:rsidR="00651604" w:rsidRPr="00506280">
          <w:rPr>
            <w:rStyle w:val="Hyperlink"/>
            <w:noProof/>
          </w:rPr>
          <w:t>4.11</w:t>
        </w:r>
        <w:r w:rsidR="00651604">
          <w:rPr>
            <w:rFonts w:asciiTheme="minorHAnsi" w:eastAsiaTheme="minorEastAsia" w:hAnsiTheme="minorHAnsi" w:cstheme="minorBidi"/>
            <w:noProof/>
            <w:sz w:val="22"/>
            <w:szCs w:val="22"/>
          </w:rPr>
          <w:tab/>
        </w:r>
        <w:r w:rsidR="00651604" w:rsidRPr="00506280">
          <w:rPr>
            <w:rStyle w:val="Hyperlink"/>
            <w:noProof/>
          </w:rPr>
          <w:t>The ManagerReference Element</w:t>
        </w:r>
        <w:r w:rsidR="00651604">
          <w:rPr>
            <w:noProof/>
            <w:webHidden/>
          </w:rPr>
          <w:tab/>
        </w:r>
        <w:r>
          <w:rPr>
            <w:noProof/>
            <w:webHidden/>
          </w:rPr>
          <w:fldChar w:fldCharType="begin"/>
        </w:r>
        <w:r w:rsidR="00651604">
          <w:rPr>
            <w:noProof/>
            <w:webHidden/>
          </w:rPr>
          <w:instrText xml:space="preserve"> PAGEREF _Toc355344607 \h </w:instrText>
        </w:r>
        <w:r>
          <w:rPr>
            <w:noProof/>
            <w:webHidden/>
          </w:rPr>
        </w:r>
        <w:r>
          <w:rPr>
            <w:noProof/>
            <w:webHidden/>
          </w:rPr>
          <w:fldChar w:fldCharType="separate"/>
        </w:r>
        <w:r w:rsidR="00651604">
          <w:rPr>
            <w:noProof/>
            <w:webHidden/>
          </w:rPr>
          <w:t>19</w:t>
        </w:r>
        <w:r>
          <w:rPr>
            <w:noProof/>
            <w:webHidden/>
          </w:rPr>
          <w:fldChar w:fldCharType="end"/>
        </w:r>
      </w:hyperlink>
    </w:p>
    <w:p w:rsidR="00651604" w:rsidRDefault="005D5A39">
      <w:pPr>
        <w:pStyle w:val="TOC2"/>
        <w:tabs>
          <w:tab w:val="left" w:pos="1000"/>
          <w:tab w:val="right" w:leader="dot" w:pos="8630"/>
        </w:tabs>
        <w:rPr>
          <w:rFonts w:asciiTheme="minorHAnsi" w:eastAsiaTheme="minorEastAsia" w:hAnsiTheme="minorHAnsi" w:cstheme="minorBidi"/>
          <w:noProof/>
          <w:sz w:val="22"/>
          <w:szCs w:val="22"/>
        </w:rPr>
      </w:pPr>
      <w:hyperlink w:anchor="_Toc355344608" w:history="1">
        <w:r w:rsidR="00651604" w:rsidRPr="00506280">
          <w:rPr>
            <w:rStyle w:val="Hyperlink"/>
            <w:noProof/>
          </w:rPr>
          <w:t>4.12</w:t>
        </w:r>
        <w:r w:rsidR="00651604">
          <w:rPr>
            <w:rFonts w:asciiTheme="minorHAnsi" w:eastAsiaTheme="minorEastAsia" w:hAnsiTheme="minorHAnsi" w:cstheme="minorBidi"/>
            <w:noProof/>
            <w:sz w:val="22"/>
            <w:szCs w:val="22"/>
          </w:rPr>
          <w:tab/>
        </w:r>
        <w:r w:rsidR="00651604" w:rsidRPr="00506280">
          <w:rPr>
            <w:rStyle w:val="Hyperlink"/>
            <w:noProof/>
          </w:rPr>
          <w:t>The ResourceUsage Element</w:t>
        </w:r>
        <w:r w:rsidR="00651604">
          <w:rPr>
            <w:noProof/>
            <w:webHidden/>
          </w:rPr>
          <w:tab/>
        </w:r>
        <w:r>
          <w:rPr>
            <w:noProof/>
            <w:webHidden/>
          </w:rPr>
          <w:fldChar w:fldCharType="begin"/>
        </w:r>
        <w:r w:rsidR="00651604">
          <w:rPr>
            <w:noProof/>
            <w:webHidden/>
          </w:rPr>
          <w:instrText xml:space="preserve"> PAGEREF _Toc355344608 \h </w:instrText>
        </w:r>
        <w:r>
          <w:rPr>
            <w:noProof/>
            <w:webHidden/>
          </w:rPr>
        </w:r>
        <w:r>
          <w:rPr>
            <w:noProof/>
            <w:webHidden/>
          </w:rPr>
          <w:fldChar w:fldCharType="separate"/>
        </w:r>
        <w:r w:rsidR="00651604">
          <w:rPr>
            <w:noProof/>
            <w:webHidden/>
          </w:rPr>
          <w:t>20</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609" w:history="1">
        <w:r w:rsidR="00651604" w:rsidRPr="00506280">
          <w:rPr>
            <w:rStyle w:val="Hyperlink"/>
            <w:noProof/>
          </w:rPr>
          <w:t>5.</w:t>
        </w:r>
        <w:r w:rsidR="00651604">
          <w:rPr>
            <w:rFonts w:asciiTheme="minorHAnsi" w:eastAsiaTheme="minorEastAsia" w:hAnsiTheme="minorHAnsi" w:cstheme="minorBidi"/>
            <w:noProof/>
            <w:sz w:val="22"/>
            <w:szCs w:val="22"/>
          </w:rPr>
          <w:tab/>
        </w:r>
        <w:r w:rsidR="00651604" w:rsidRPr="00506280">
          <w:rPr>
            <w:rStyle w:val="Hyperlink"/>
            <w:noProof/>
          </w:rPr>
          <w:t>The Open Grid Forum-related Activity Instance Element Set</w:t>
        </w:r>
        <w:r w:rsidR="00651604">
          <w:rPr>
            <w:noProof/>
            <w:webHidden/>
          </w:rPr>
          <w:tab/>
        </w:r>
        <w:r>
          <w:rPr>
            <w:noProof/>
            <w:webHidden/>
          </w:rPr>
          <w:fldChar w:fldCharType="begin"/>
        </w:r>
        <w:r w:rsidR="00651604">
          <w:rPr>
            <w:noProof/>
            <w:webHidden/>
          </w:rPr>
          <w:instrText xml:space="preserve"> PAGEREF _Toc355344609 \h </w:instrText>
        </w:r>
        <w:r>
          <w:rPr>
            <w:noProof/>
            <w:webHidden/>
          </w:rPr>
        </w:r>
        <w:r>
          <w:rPr>
            <w:noProof/>
            <w:webHidden/>
          </w:rPr>
          <w:fldChar w:fldCharType="separate"/>
        </w:r>
        <w:r w:rsidR="00651604">
          <w:rPr>
            <w:noProof/>
            <w:webHidden/>
          </w:rPr>
          <w:t>21</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610" w:history="1">
        <w:r w:rsidR="00651604" w:rsidRPr="00506280">
          <w:rPr>
            <w:rStyle w:val="Hyperlink"/>
            <w:noProof/>
          </w:rPr>
          <w:t>5.1</w:t>
        </w:r>
        <w:r w:rsidR="00651604">
          <w:rPr>
            <w:rFonts w:asciiTheme="minorHAnsi" w:eastAsiaTheme="minorEastAsia" w:hAnsiTheme="minorHAnsi" w:cstheme="minorBidi"/>
            <w:noProof/>
            <w:sz w:val="22"/>
            <w:szCs w:val="22"/>
          </w:rPr>
          <w:tab/>
        </w:r>
        <w:r w:rsidR="00651604" w:rsidRPr="00506280">
          <w:rPr>
            <w:rStyle w:val="Hyperlink"/>
            <w:noProof/>
          </w:rPr>
          <w:t>The JobDefinition Element</w:t>
        </w:r>
        <w:r w:rsidR="00651604">
          <w:rPr>
            <w:noProof/>
            <w:webHidden/>
          </w:rPr>
          <w:tab/>
        </w:r>
        <w:r>
          <w:rPr>
            <w:noProof/>
            <w:webHidden/>
          </w:rPr>
          <w:fldChar w:fldCharType="begin"/>
        </w:r>
        <w:r w:rsidR="00651604">
          <w:rPr>
            <w:noProof/>
            <w:webHidden/>
          </w:rPr>
          <w:instrText xml:space="preserve"> PAGEREF _Toc355344610 \h </w:instrText>
        </w:r>
        <w:r>
          <w:rPr>
            <w:noProof/>
            <w:webHidden/>
          </w:rPr>
        </w:r>
        <w:r>
          <w:rPr>
            <w:noProof/>
            <w:webHidden/>
          </w:rPr>
          <w:fldChar w:fldCharType="separate"/>
        </w:r>
        <w:r w:rsidR="00651604">
          <w:rPr>
            <w:noProof/>
            <w:webHidden/>
          </w:rPr>
          <w:t>21</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611" w:history="1">
        <w:r w:rsidR="00651604" w:rsidRPr="00506280">
          <w:rPr>
            <w:rStyle w:val="Hyperlink"/>
            <w:noProof/>
          </w:rPr>
          <w:t>5.2</w:t>
        </w:r>
        <w:r w:rsidR="00651604">
          <w:rPr>
            <w:rFonts w:asciiTheme="minorHAnsi" w:eastAsiaTheme="minorEastAsia" w:hAnsiTheme="minorHAnsi" w:cstheme="minorBidi"/>
            <w:noProof/>
            <w:sz w:val="22"/>
            <w:szCs w:val="22"/>
          </w:rPr>
          <w:tab/>
        </w:r>
        <w:r w:rsidR="00651604" w:rsidRPr="00506280">
          <w:rPr>
            <w:rStyle w:val="Hyperlink"/>
            <w:noProof/>
          </w:rPr>
          <w:t>The UsageRecord Element</w:t>
        </w:r>
        <w:r w:rsidR="00651604">
          <w:rPr>
            <w:noProof/>
            <w:webHidden/>
          </w:rPr>
          <w:tab/>
        </w:r>
        <w:r>
          <w:rPr>
            <w:noProof/>
            <w:webHidden/>
          </w:rPr>
          <w:fldChar w:fldCharType="begin"/>
        </w:r>
        <w:r w:rsidR="00651604">
          <w:rPr>
            <w:noProof/>
            <w:webHidden/>
          </w:rPr>
          <w:instrText xml:space="preserve"> PAGEREF _Toc355344611 \h </w:instrText>
        </w:r>
        <w:r>
          <w:rPr>
            <w:noProof/>
            <w:webHidden/>
          </w:rPr>
        </w:r>
        <w:r>
          <w:rPr>
            <w:noProof/>
            <w:webHidden/>
          </w:rPr>
          <w:fldChar w:fldCharType="separate"/>
        </w:r>
        <w:r w:rsidR="00651604">
          <w:rPr>
            <w:noProof/>
            <w:webHidden/>
          </w:rPr>
          <w:t>22</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612" w:history="1">
        <w:r w:rsidR="00651604" w:rsidRPr="00506280">
          <w:rPr>
            <w:rStyle w:val="Hyperlink"/>
            <w:noProof/>
          </w:rPr>
          <w:t>5.3</w:t>
        </w:r>
        <w:r w:rsidR="00651604">
          <w:rPr>
            <w:rFonts w:asciiTheme="minorHAnsi" w:eastAsiaTheme="minorEastAsia" w:hAnsiTheme="minorHAnsi" w:cstheme="minorBidi"/>
            <w:noProof/>
            <w:sz w:val="22"/>
            <w:szCs w:val="22"/>
          </w:rPr>
          <w:tab/>
        </w:r>
        <w:r w:rsidR="00651604" w:rsidRPr="00506280">
          <w:rPr>
            <w:rStyle w:val="Hyperlink"/>
            <w:noProof/>
          </w:rPr>
          <w:t>The ActivityStatus Element</w:t>
        </w:r>
        <w:r w:rsidR="00651604">
          <w:rPr>
            <w:noProof/>
            <w:webHidden/>
          </w:rPr>
          <w:tab/>
        </w:r>
        <w:r>
          <w:rPr>
            <w:noProof/>
            <w:webHidden/>
          </w:rPr>
          <w:fldChar w:fldCharType="begin"/>
        </w:r>
        <w:r w:rsidR="00651604">
          <w:rPr>
            <w:noProof/>
            <w:webHidden/>
          </w:rPr>
          <w:instrText xml:space="preserve"> PAGEREF _Toc355344612 \h </w:instrText>
        </w:r>
        <w:r>
          <w:rPr>
            <w:noProof/>
            <w:webHidden/>
          </w:rPr>
        </w:r>
        <w:r>
          <w:rPr>
            <w:noProof/>
            <w:webHidden/>
          </w:rPr>
          <w:fldChar w:fldCharType="separate"/>
        </w:r>
        <w:r w:rsidR="00651604">
          <w:rPr>
            <w:noProof/>
            <w:webHidden/>
          </w:rPr>
          <w:t>23</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613" w:history="1">
        <w:r w:rsidR="00651604" w:rsidRPr="00506280">
          <w:rPr>
            <w:rStyle w:val="Hyperlink"/>
            <w:noProof/>
          </w:rPr>
          <w:t>6.</w:t>
        </w:r>
        <w:r w:rsidR="00651604">
          <w:rPr>
            <w:rFonts w:asciiTheme="minorHAnsi" w:eastAsiaTheme="minorEastAsia" w:hAnsiTheme="minorHAnsi" w:cstheme="minorBidi"/>
            <w:noProof/>
            <w:sz w:val="22"/>
            <w:szCs w:val="22"/>
          </w:rPr>
          <w:tab/>
        </w:r>
        <w:r w:rsidR="00651604" w:rsidRPr="00506280">
          <w:rPr>
            <w:rStyle w:val="Hyperlink"/>
            <w:noProof/>
          </w:rPr>
          <w:t>The Activity Instance Element Set not related to the Open Grid Forum</w:t>
        </w:r>
        <w:r w:rsidR="00651604">
          <w:rPr>
            <w:noProof/>
            <w:webHidden/>
          </w:rPr>
          <w:tab/>
        </w:r>
        <w:r>
          <w:rPr>
            <w:noProof/>
            <w:webHidden/>
          </w:rPr>
          <w:fldChar w:fldCharType="begin"/>
        </w:r>
        <w:r w:rsidR="00651604">
          <w:rPr>
            <w:noProof/>
            <w:webHidden/>
          </w:rPr>
          <w:instrText xml:space="preserve"> PAGEREF _Toc355344613 \h </w:instrText>
        </w:r>
        <w:r>
          <w:rPr>
            <w:noProof/>
            <w:webHidden/>
          </w:rPr>
        </w:r>
        <w:r>
          <w:rPr>
            <w:noProof/>
            <w:webHidden/>
          </w:rPr>
          <w:fldChar w:fldCharType="separate"/>
        </w:r>
        <w:r w:rsidR="00651604">
          <w:rPr>
            <w:noProof/>
            <w:webHidden/>
          </w:rPr>
          <w:t>24</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614" w:history="1">
        <w:r w:rsidR="00651604" w:rsidRPr="00506280">
          <w:rPr>
            <w:rStyle w:val="Hyperlink"/>
            <w:noProof/>
            <w:lang w:eastAsia="ja-JP"/>
          </w:rPr>
          <w:t>6.1</w:t>
        </w:r>
        <w:r w:rsidR="00651604">
          <w:rPr>
            <w:rFonts w:asciiTheme="minorHAnsi" w:eastAsiaTheme="minorEastAsia" w:hAnsiTheme="minorHAnsi" w:cstheme="minorBidi"/>
            <w:noProof/>
            <w:sz w:val="22"/>
            <w:szCs w:val="22"/>
          </w:rPr>
          <w:tab/>
        </w:r>
        <w:r w:rsidR="00651604" w:rsidRPr="00506280">
          <w:rPr>
            <w:rStyle w:val="Hyperlink"/>
            <w:noProof/>
          </w:rPr>
          <w:t>The Exception Element</w:t>
        </w:r>
        <w:r w:rsidR="00651604">
          <w:rPr>
            <w:noProof/>
            <w:webHidden/>
          </w:rPr>
          <w:tab/>
        </w:r>
        <w:r>
          <w:rPr>
            <w:noProof/>
            <w:webHidden/>
          </w:rPr>
          <w:fldChar w:fldCharType="begin"/>
        </w:r>
        <w:r w:rsidR="00651604">
          <w:rPr>
            <w:noProof/>
            <w:webHidden/>
          </w:rPr>
          <w:instrText xml:space="preserve"> PAGEREF _Toc355344614 \h </w:instrText>
        </w:r>
        <w:r>
          <w:rPr>
            <w:noProof/>
            <w:webHidden/>
          </w:rPr>
        </w:r>
        <w:r>
          <w:rPr>
            <w:noProof/>
            <w:webHidden/>
          </w:rPr>
          <w:fldChar w:fldCharType="separate"/>
        </w:r>
        <w:r w:rsidR="00651604">
          <w:rPr>
            <w:noProof/>
            <w:webHidden/>
          </w:rPr>
          <w:t>24</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615" w:history="1">
        <w:r w:rsidR="00651604" w:rsidRPr="00506280">
          <w:rPr>
            <w:rStyle w:val="Hyperlink"/>
            <w:noProof/>
            <w:lang w:eastAsia="ja-JP"/>
          </w:rPr>
          <w:t>6.2</w:t>
        </w:r>
        <w:r w:rsidR="00651604">
          <w:rPr>
            <w:rFonts w:asciiTheme="minorHAnsi" w:eastAsiaTheme="minorEastAsia" w:hAnsiTheme="minorHAnsi" w:cstheme="minorBidi"/>
            <w:noProof/>
            <w:sz w:val="22"/>
            <w:szCs w:val="22"/>
          </w:rPr>
          <w:tab/>
        </w:r>
        <w:r w:rsidR="00651604" w:rsidRPr="00506280">
          <w:rPr>
            <w:rStyle w:val="Hyperlink"/>
            <w:noProof/>
          </w:rPr>
          <w:t>The Identifier Element</w:t>
        </w:r>
        <w:r w:rsidR="00651604">
          <w:rPr>
            <w:noProof/>
            <w:webHidden/>
          </w:rPr>
          <w:tab/>
        </w:r>
        <w:r>
          <w:rPr>
            <w:noProof/>
            <w:webHidden/>
          </w:rPr>
          <w:fldChar w:fldCharType="begin"/>
        </w:r>
        <w:r w:rsidR="00651604">
          <w:rPr>
            <w:noProof/>
            <w:webHidden/>
          </w:rPr>
          <w:instrText xml:space="preserve"> PAGEREF _Toc355344615 \h </w:instrText>
        </w:r>
        <w:r>
          <w:rPr>
            <w:noProof/>
            <w:webHidden/>
          </w:rPr>
        </w:r>
        <w:r>
          <w:rPr>
            <w:noProof/>
            <w:webHidden/>
          </w:rPr>
          <w:fldChar w:fldCharType="separate"/>
        </w:r>
        <w:r w:rsidR="00651604">
          <w:rPr>
            <w:noProof/>
            <w:webHidden/>
          </w:rPr>
          <w:t>25</w:t>
        </w:r>
        <w:r>
          <w:rPr>
            <w:noProof/>
            <w:webHidden/>
          </w:rPr>
          <w:fldChar w:fldCharType="end"/>
        </w:r>
      </w:hyperlink>
    </w:p>
    <w:p w:rsidR="00651604" w:rsidRDefault="005D5A39">
      <w:pPr>
        <w:pStyle w:val="TOC2"/>
        <w:tabs>
          <w:tab w:val="left" w:pos="800"/>
          <w:tab w:val="right" w:leader="dot" w:pos="8630"/>
        </w:tabs>
        <w:rPr>
          <w:rFonts w:asciiTheme="minorHAnsi" w:eastAsiaTheme="minorEastAsia" w:hAnsiTheme="minorHAnsi" w:cstheme="minorBidi"/>
          <w:noProof/>
          <w:sz w:val="22"/>
          <w:szCs w:val="22"/>
        </w:rPr>
      </w:pPr>
      <w:hyperlink w:anchor="_Toc355344616" w:history="1">
        <w:r w:rsidR="00651604" w:rsidRPr="00506280">
          <w:rPr>
            <w:rStyle w:val="Hyperlink"/>
            <w:noProof/>
            <w:lang w:eastAsia="ja-JP"/>
          </w:rPr>
          <w:t>6.3</w:t>
        </w:r>
        <w:r w:rsidR="00651604">
          <w:rPr>
            <w:rFonts w:asciiTheme="minorHAnsi" w:eastAsiaTheme="minorEastAsia" w:hAnsiTheme="minorHAnsi" w:cstheme="minorBidi"/>
            <w:noProof/>
            <w:sz w:val="22"/>
            <w:szCs w:val="22"/>
          </w:rPr>
          <w:tab/>
        </w:r>
        <w:r w:rsidR="00651604" w:rsidRPr="00506280">
          <w:rPr>
            <w:rStyle w:val="Hyperlink"/>
            <w:noProof/>
          </w:rPr>
          <w:t>The Reason Element</w:t>
        </w:r>
        <w:r w:rsidR="00651604">
          <w:rPr>
            <w:noProof/>
            <w:webHidden/>
          </w:rPr>
          <w:tab/>
        </w:r>
        <w:r>
          <w:rPr>
            <w:noProof/>
            <w:webHidden/>
          </w:rPr>
          <w:fldChar w:fldCharType="begin"/>
        </w:r>
        <w:r w:rsidR="00651604">
          <w:rPr>
            <w:noProof/>
            <w:webHidden/>
          </w:rPr>
          <w:instrText xml:space="preserve"> PAGEREF _Toc355344616 \h </w:instrText>
        </w:r>
        <w:r>
          <w:rPr>
            <w:noProof/>
            <w:webHidden/>
          </w:rPr>
        </w:r>
        <w:r>
          <w:rPr>
            <w:noProof/>
            <w:webHidden/>
          </w:rPr>
          <w:fldChar w:fldCharType="separate"/>
        </w:r>
        <w:r w:rsidR="00651604">
          <w:rPr>
            <w:noProof/>
            <w:webHidden/>
          </w:rPr>
          <w:t>25</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617" w:history="1">
        <w:r w:rsidR="00651604" w:rsidRPr="00506280">
          <w:rPr>
            <w:rStyle w:val="Hyperlink"/>
            <w:noProof/>
          </w:rPr>
          <w:t>7.</w:t>
        </w:r>
        <w:r w:rsidR="00651604">
          <w:rPr>
            <w:rFonts w:asciiTheme="minorHAnsi" w:eastAsiaTheme="minorEastAsia" w:hAnsiTheme="minorHAnsi" w:cstheme="minorBidi"/>
            <w:noProof/>
            <w:sz w:val="22"/>
            <w:szCs w:val="22"/>
          </w:rPr>
          <w:tab/>
        </w:r>
        <w:r w:rsidR="00651604" w:rsidRPr="00506280">
          <w:rPr>
            <w:rStyle w:val="Hyperlink"/>
            <w:noProof/>
          </w:rPr>
          <w:t>Security Considerations</w:t>
        </w:r>
        <w:r w:rsidR="00651604">
          <w:rPr>
            <w:noProof/>
            <w:webHidden/>
          </w:rPr>
          <w:tab/>
        </w:r>
        <w:r>
          <w:rPr>
            <w:noProof/>
            <w:webHidden/>
          </w:rPr>
          <w:fldChar w:fldCharType="begin"/>
        </w:r>
        <w:r w:rsidR="00651604">
          <w:rPr>
            <w:noProof/>
            <w:webHidden/>
          </w:rPr>
          <w:instrText xml:space="preserve"> PAGEREF _Toc355344617 \h </w:instrText>
        </w:r>
        <w:r>
          <w:rPr>
            <w:noProof/>
            <w:webHidden/>
          </w:rPr>
        </w:r>
        <w:r>
          <w:rPr>
            <w:noProof/>
            <w:webHidden/>
          </w:rPr>
          <w:fldChar w:fldCharType="separate"/>
        </w:r>
        <w:r w:rsidR="00651604">
          <w:rPr>
            <w:noProof/>
            <w:webHidden/>
          </w:rPr>
          <w:t>26</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618" w:history="1">
        <w:r w:rsidR="00651604" w:rsidRPr="00506280">
          <w:rPr>
            <w:rStyle w:val="Hyperlink"/>
            <w:noProof/>
          </w:rPr>
          <w:t>8.</w:t>
        </w:r>
        <w:r w:rsidR="00651604">
          <w:rPr>
            <w:rFonts w:asciiTheme="minorHAnsi" w:eastAsiaTheme="minorEastAsia" w:hAnsiTheme="minorHAnsi" w:cstheme="minorBidi"/>
            <w:noProof/>
            <w:sz w:val="22"/>
            <w:szCs w:val="22"/>
          </w:rPr>
          <w:tab/>
        </w:r>
        <w:r w:rsidR="00651604" w:rsidRPr="00506280">
          <w:rPr>
            <w:rStyle w:val="Hyperlink"/>
            <w:noProof/>
          </w:rPr>
          <w:t>Contributors</w:t>
        </w:r>
        <w:r w:rsidR="00651604">
          <w:rPr>
            <w:noProof/>
            <w:webHidden/>
          </w:rPr>
          <w:tab/>
        </w:r>
        <w:r>
          <w:rPr>
            <w:noProof/>
            <w:webHidden/>
          </w:rPr>
          <w:fldChar w:fldCharType="begin"/>
        </w:r>
        <w:r w:rsidR="00651604">
          <w:rPr>
            <w:noProof/>
            <w:webHidden/>
          </w:rPr>
          <w:instrText xml:space="preserve"> PAGEREF _Toc355344618 \h </w:instrText>
        </w:r>
        <w:r>
          <w:rPr>
            <w:noProof/>
            <w:webHidden/>
          </w:rPr>
        </w:r>
        <w:r>
          <w:rPr>
            <w:noProof/>
            <w:webHidden/>
          </w:rPr>
          <w:fldChar w:fldCharType="separate"/>
        </w:r>
        <w:r w:rsidR="00651604">
          <w:rPr>
            <w:noProof/>
            <w:webHidden/>
          </w:rPr>
          <w:t>27</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619" w:history="1">
        <w:r w:rsidR="00651604" w:rsidRPr="00506280">
          <w:rPr>
            <w:rStyle w:val="Hyperlink"/>
            <w:noProof/>
          </w:rPr>
          <w:t>9.</w:t>
        </w:r>
        <w:r w:rsidR="00651604">
          <w:rPr>
            <w:rFonts w:asciiTheme="minorHAnsi" w:eastAsiaTheme="minorEastAsia" w:hAnsiTheme="minorHAnsi" w:cstheme="minorBidi"/>
            <w:noProof/>
            <w:sz w:val="22"/>
            <w:szCs w:val="22"/>
          </w:rPr>
          <w:tab/>
        </w:r>
        <w:r w:rsidR="00651604" w:rsidRPr="00506280">
          <w:rPr>
            <w:rStyle w:val="Hyperlink"/>
            <w:noProof/>
          </w:rPr>
          <w:t>Intellectual Property Statement</w:t>
        </w:r>
        <w:r w:rsidR="00651604">
          <w:rPr>
            <w:noProof/>
            <w:webHidden/>
          </w:rPr>
          <w:tab/>
        </w:r>
        <w:r>
          <w:rPr>
            <w:noProof/>
            <w:webHidden/>
          </w:rPr>
          <w:fldChar w:fldCharType="begin"/>
        </w:r>
        <w:r w:rsidR="00651604">
          <w:rPr>
            <w:noProof/>
            <w:webHidden/>
          </w:rPr>
          <w:instrText xml:space="preserve"> PAGEREF _Toc355344619 \h </w:instrText>
        </w:r>
        <w:r>
          <w:rPr>
            <w:noProof/>
            <w:webHidden/>
          </w:rPr>
        </w:r>
        <w:r>
          <w:rPr>
            <w:noProof/>
            <w:webHidden/>
          </w:rPr>
          <w:fldChar w:fldCharType="separate"/>
        </w:r>
        <w:r w:rsidR="00651604">
          <w:rPr>
            <w:noProof/>
            <w:webHidden/>
          </w:rPr>
          <w:t>27</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620" w:history="1">
        <w:r w:rsidR="00651604" w:rsidRPr="00506280">
          <w:rPr>
            <w:rStyle w:val="Hyperlink"/>
            <w:noProof/>
          </w:rPr>
          <w:t>10.</w:t>
        </w:r>
        <w:r w:rsidR="00651604">
          <w:rPr>
            <w:rFonts w:asciiTheme="minorHAnsi" w:eastAsiaTheme="minorEastAsia" w:hAnsiTheme="minorHAnsi" w:cstheme="minorBidi"/>
            <w:noProof/>
            <w:sz w:val="22"/>
            <w:szCs w:val="22"/>
          </w:rPr>
          <w:tab/>
        </w:r>
        <w:r w:rsidR="00651604" w:rsidRPr="00506280">
          <w:rPr>
            <w:rStyle w:val="Hyperlink"/>
            <w:noProof/>
          </w:rPr>
          <w:t>Disclaimer</w:t>
        </w:r>
        <w:r w:rsidR="00651604">
          <w:rPr>
            <w:noProof/>
            <w:webHidden/>
          </w:rPr>
          <w:tab/>
        </w:r>
        <w:r>
          <w:rPr>
            <w:noProof/>
            <w:webHidden/>
          </w:rPr>
          <w:fldChar w:fldCharType="begin"/>
        </w:r>
        <w:r w:rsidR="00651604">
          <w:rPr>
            <w:noProof/>
            <w:webHidden/>
          </w:rPr>
          <w:instrText xml:space="preserve"> PAGEREF _Toc355344620 \h </w:instrText>
        </w:r>
        <w:r>
          <w:rPr>
            <w:noProof/>
            <w:webHidden/>
          </w:rPr>
        </w:r>
        <w:r>
          <w:rPr>
            <w:noProof/>
            <w:webHidden/>
          </w:rPr>
          <w:fldChar w:fldCharType="separate"/>
        </w:r>
        <w:r w:rsidR="00651604">
          <w:rPr>
            <w:noProof/>
            <w:webHidden/>
          </w:rPr>
          <w:t>27</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621" w:history="1">
        <w:r w:rsidR="00651604" w:rsidRPr="00506280">
          <w:rPr>
            <w:rStyle w:val="Hyperlink"/>
            <w:noProof/>
          </w:rPr>
          <w:t>11.</w:t>
        </w:r>
        <w:r w:rsidR="00651604">
          <w:rPr>
            <w:rFonts w:asciiTheme="minorHAnsi" w:eastAsiaTheme="minorEastAsia" w:hAnsiTheme="minorHAnsi" w:cstheme="minorBidi"/>
            <w:noProof/>
            <w:sz w:val="22"/>
            <w:szCs w:val="22"/>
          </w:rPr>
          <w:tab/>
        </w:r>
        <w:r w:rsidR="00651604" w:rsidRPr="00506280">
          <w:rPr>
            <w:rStyle w:val="Hyperlink"/>
            <w:noProof/>
          </w:rPr>
          <w:t>Full Copyright Notice</w:t>
        </w:r>
        <w:r w:rsidR="00651604">
          <w:rPr>
            <w:noProof/>
            <w:webHidden/>
          </w:rPr>
          <w:tab/>
        </w:r>
        <w:r>
          <w:rPr>
            <w:noProof/>
            <w:webHidden/>
          </w:rPr>
          <w:fldChar w:fldCharType="begin"/>
        </w:r>
        <w:r w:rsidR="00651604">
          <w:rPr>
            <w:noProof/>
            <w:webHidden/>
          </w:rPr>
          <w:instrText xml:space="preserve"> PAGEREF _Toc355344621 \h </w:instrText>
        </w:r>
        <w:r>
          <w:rPr>
            <w:noProof/>
            <w:webHidden/>
          </w:rPr>
        </w:r>
        <w:r>
          <w:rPr>
            <w:noProof/>
            <w:webHidden/>
          </w:rPr>
          <w:fldChar w:fldCharType="separate"/>
        </w:r>
        <w:r w:rsidR="00651604">
          <w:rPr>
            <w:noProof/>
            <w:webHidden/>
          </w:rPr>
          <w:t>27</w:t>
        </w:r>
        <w:r>
          <w:rPr>
            <w:noProof/>
            <w:webHidden/>
          </w:rPr>
          <w:fldChar w:fldCharType="end"/>
        </w:r>
      </w:hyperlink>
    </w:p>
    <w:p w:rsidR="00651604" w:rsidRDefault="005D5A39">
      <w:pPr>
        <w:pStyle w:val="TOC1"/>
        <w:tabs>
          <w:tab w:val="left" w:pos="600"/>
          <w:tab w:val="right" w:leader="dot" w:pos="8630"/>
        </w:tabs>
        <w:rPr>
          <w:rFonts w:asciiTheme="minorHAnsi" w:eastAsiaTheme="minorEastAsia" w:hAnsiTheme="minorHAnsi" w:cstheme="minorBidi"/>
          <w:noProof/>
          <w:sz w:val="22"/>
          <w:szCs w:val="22"/>
        </w:rPr>
      </w:pPr>
      <w:hyperlink w:anchor="_Toc355344622" w:history="1">
        <w:r w:rsidR="00651604" w:rsidRPr="00506280">
          <w:rPr>
            <w:rStyle w:val="Hyperlink"/>
            <w:noProof/>
          </w:rPr>
          <w:t>12.</w:t>
        </w:r>
        <w:r w:rsidR="00651604">
          <w:rPr>
            <w:rFonts w:asciiTheme="minorHAnsi" w:eastAsiaTheme="minorEastAsia" w:hAnsiTheme="minorHAnsi" w:cstheme="minorBidi"/>
            <w:noProof/>
            <w:sz w:val="22"/>
            <w:szCs w:val="22"/>
          </w:rPr>
          <w:tab/>
        </w:r>
        <w:r w:rsidR="00651604" w:rsidRPr="00506280">
          <w:rPr>
            <w:rStyle w:val="Hyperlink"/>
            <w:noProof/>
          </w:rPr>
          <w:t>References</w:t>
        </w:r>
        <w:r w:rsidR="00651604">
          <w:rPr>
            <w:noProof/>
            <w:webHidden/>
          </w:rPr>
          <w:tab/>
        </w:r>
        <w:r>
          <w:rPr>
            <w:noProof/>
            <w:webHidden/>
          </w:rPr>
          <w:fldChar w:fldCharType="begin"/>
        </w:r>
        <w:r w:rsidR="00651604">
          <w:rPr>
            <w:noProof/>
            <w:webHidden/>
          </w:rPr>
          <w:instrText xml:space="preserve"> PAGEREF _Toc355344622 \h </w:instrText>
        </w:r>
        <w:r>
          <w:rPr>
            <w:noProof/>
            <w:webHidden/>
          </w:rPr>
        </w:r>
        <w:r>
          <w:rPr>
            <w:noProof/>
            <w:webHidden/>
          </w:rPr>
          <w:fldChar w:fldCharType="separate"/>
        </w:r>
        <w:r w:rsidR="00651604">
          <w:rPr>
            <w:noProof/>
            <w:webHidden/>
          </w:rPr>
          <w:t>28</w:t>
        </w:r>
        <w:r>
          <w:rPr>
            <w:noProof/>
            <w:webHidden/>
          </w:rPr>
          <w:fldChar w:fldCharType="end"/>
        </w:r>
      </w:hyperlink>
    </w:p>
    <w:p w:rsidR="00651604" w:rsidRDefault="005D5A39">
      <w:pPr>
        <w:pStyle w:val="TOC1"/>
        <w:tabs>
          <w:tab w:val="left" w:pos="1600"/>
          <w:tab w:val="right" w:leader="dot" w:pos="8630"/>
        </w:tabs>
        <w:rPr>
          <w:rFonts w:asciiTheme="minorHAnsi" w:eastAsiaTheme="minorEastAsia" w:hAnsiTheme="minorHAnsi" w:cstheme="minorBidi"/>
          <w:noProof/>
          <w:sz w:val="22"/>
          <w:szCs w:val="22"/>
        </w:rPr>
      </w:pPr>
      <w:hyperlink w:anchor="_Toc355344623" w:history="1">
        <w:r w:rsidR="00651604" w:rsidRPr="00506280">
          <w:rPr>
            <w:rStyle w:val="Hyperlink"/>
            <w:noProof/>
          </w:rPr>
          <w:t>Appendix A</w:t>
        </w:r>
        <w:r w:rsidR="00651604">
          <w:rPr>
            <w:rFonts w:asciiTheme="minorHAnsi" w:eastAsiaTheme="minorEastAsia" w:hAnsiTheme="minorHAnsi" w:cstheme="minorBidi"/>
            <w:noProof/>
            <w:sz w:val="22"/>
            <w:szCs w:val="22"/>
          </w:rPr>
          <w:tab/>
        </w:r>
        <w:r w:rsidR="00651604" w:rsidRPr="00506280">
          <w:rPr>
            <w:rStyle w:val="Hyperlink"/>
            <w:noProof/>
          </w:rPr>
          <w:t>The Abstract Activity Instance Description Schema</w:t>
        </w:r>
        <w:r w:rsidR="00651604">
          <w:rPr>
            <w:noProof/>
            <w:webHidden/>
          </w:rPr>
          <w:tab/>
        </w:r>
        <w:r>
          <w:rPr>
            <w:noProof/>
            <w:webHidden/>
          </w:rPr>
          <w:fldChar w:fldCharType="begin"/>
        </w:r>
        <w:r w:rsidR="00651604">
          <w:rPr>
            <w:noProof/>
            <w:webHidden/>
          </w:rPr>
          <w:instrText xml:space="preserve"> PAGEREF _Toc355344623 \h </w:instrText>
        </w:r>
        <w:r>
          <w:rPr>
            <w:noProof/>
            <w:webHidden/>
          </w:rPr>
        </w:r>
        <w:r>
          <w:rPr>
            <w:noProof/>
            <w:webHidden/>
          </w:rPr>
          <w:fldChar w:fldCharType="separate"/>
        </w:r>
        <w:r w:rsidR="00651604">
          <w:rPr>
            <w:noProof/>
            <w:webHidden/>
          </w:rPr>
          <w:t>29</w:t>
        </w:r>
        <w:r>
          <w:rPr>
            <w:noProof/>
            <w:webHidden/>
          </w:rPr>
          <w:fldChar w:fldCharType="end"/>
        </w:r>
      </w:hyperlink>
    </w:p>
    <w:p w:rsidR="00651604" w:rsidRDefault="005D5A39">
      <w:pPr>
        <w:pStyle w:val="TOC1"/>
        <w:tabs>
          <w:tab w:val="left" w:pos="1600"/>
          <w:tab w:val="right" w:leader="dot" w:pos="8630"/>
        </w:tabs>
        <w:rPr>
          <w:rFonts w:asciiTheme="minorHAnsi" w:eastAsiaTheme="minorEastAsia" w:hAnsiTheme="minorHAnsi" w:cstheme="minorBidi"/>
          <w:noProof/>
          <w:sz w:val="22"/>
          <w:szCs w:val="22"/>
        </w:rPr>
      </w:pPr>
      <w:hyperlink w:anchor="_Toc355344624" w:history="1">
        <w:r w:rsidR="00651604" w:rsidRPr="00506280">
          <w:rPr>
            <w:rStyle w:val="Hyperlink"/>
            <w:noProof/>
          </w:rPr>
          <w:t>Appendix B</w:t>
        </w:r>
        <w:r w:rsidR="00651604">
          <w:rPr>
            <w:rFonts w:asciiTheme="minorHAnsi" w:eastAsiaTheme="minorEastAsia" w:hAnsiTheme="minorHAnsi" w:cstheme="minorBidi"/>
            <w:noProof/>
            <w:sz w:val="22"/>
            <w:szCs w:val="22"/>
          </w:rPr>
          <w:tab/>
        </w:r>
        <w:r w:rsidR="00651604" w:rsidRPr="00506280">
          <w:rPr>
            <w:rStyle w:val="Hyperlink"/>
            <w:noProof/>
          </w:rPr>
          <w:t>Open Grid-Forum-related Activity Instance Description Schema</w:t>
        </w:r>
        <w:r w:rsidR="00651604">
          <w:rPr>
            <w:noProof/>
            <w:webHidden/>
          </w:rPr>
          <w:tab/>
        </w:r>
        <w:r>
          <w:rPr>
            <w:noProof/>
            <w:webHidden/>
          </w:rPr>
          <w:fldChar w:fldCharType="begin"/>
        </w:r>
        <w:r w:rsidR="00651604">
          <w:rPr>
            <w:noProof/>
            <w:webHidden/>
          </w:rPr>
          <w:instrText xml:space="preserve"> PAGEREF _Toc355344624 \h </w:instrText>
        </w:r>
        <w:r>
          <w:rPr>
            <w:noProof/>
            <w:webHidden/>
          </w:rPr>
        </w:r>
        <w:r>
          <w:rPr>
            <w:noProof/>
            <w:webHidden/>
          </w:rPr>
          <w:fldChar w:fldCharType="separate"/>
        </w:r>
        <w:r w:rsidR="00651604">
          <w:rPr>
            <w:noProof/>
            <w:webHidden/>
          </w:rPr>
          <w:t>37</w:t>
        </w:r>
        <w:r>
          <w:rPr>
            <w:noProof/>
            <w:webHidden/>
          </w:rPr>
          <w:fldChar w:fldCharType="end"/>
        </w:r>
      </w:hyperlink>
    </w:p>
    <w:p w:rsidR="00651604" w:rsidRDefault="005D5A39">
      <w:pPr>
        <w:pStyle w:val="TOC1"/>
        <w:tabs>
          <w:tab w:val="left" w:pos="1600"/>
          <w:tab w:val="right" w:leader="dot" w:pos="8630"/>
        </w:tabs>
        <w:rPr>
          <w:rFonts w:asciiTheme="minorHAnsi" w:eastAsiaTheme="minorEastAsia" w:hAnsiTheme="minorHAnsi" w:cstheme="minorBidi"/>
          <w:noProof/>
          <w:sz w:val="22"/>
          <w:szCs w:val="22"/>
        </w:rPr>
      </w:pPr>
      <w:hyperlink w:anchor="_Toc355344625" w:history="1">
        <w:r w:rsidR="00651604" w:rsidRPr="00506280">
          <w:rPr>
            <w:rStyle w:val="Hyperlink"/>
            <w:noProof/>
          </w:rPr>
          <w:t>Appendix C</w:t>
        </w:r>
        <w:r w:rsidR="00651604">
          <w:rPr>
            <w:rFonts w:asciiTheme="minorHAnsi" w:eastAsiaTheme="minorEastAsia" w:hAnsiTheme="minorHAnsi" w:cstheme="minorBidi"/>
            <w:noProof/>
            <w:sz w:val="22"/>
            <w:szCs w:val="22"/>
          </w:rPr>
          <w:tab/>
        </w:r>
        <w:r w:rsidR="00651604" w:rsidRPr="00506280">
          <w:rPr>
            <w:rStyle w:val="Hyperlink"/>
            <w:noProof/>
          </w:rPr>
          <w:t>Activity Instance Description Example A</w:t>
        </w:r>
        <w:r w:rsidR="00651604">
          <w:rPr>
            <w:noProof/>
            <w:webHidden/>
          </w:rPr>
          <w:tab/>
        </w:r>
        <w:r>
          <w:rPr>
            <w:noProof/>
            <w:webHidden/>
          </w:rPr>
          <w:fldChar w:fldCharType="begin"/>
        </w:r>
        <w:r w:rsidR="00651604">
          <w:rPr>
            <w:noProof/>
            <w:webHidden/>
          </w:rPr>
          <w:instrText xml:space="preserve"> PAGEREF _Toc355344625 \h </w:instrText>
        </w:r>
        <w:r>
          <w:rPr>
            <w:noProof/>
            <w:webHidden/>
          </w:rPr>
        </w:r>
        <w:r>
          <w:rPr>
            <w:noProof/>
            <w:webHidden/>
          </w:rPr>
          <w:fldChar w:fldCharType="separate"/>
        </w:r>
        <w:r w:rsidR="00651604">
          <w:rPr>
            <w:noProof/>
            <w:webHidden/>
          </w:rPr>
          <w:t>40</w:t>
        </w:r>
        <w:r>
          <w:rPr>
            <w:noProof/>
            <w:webHidden/>
          </w:rPr>
          <w:fldChar w:fldCharType="end"/>
        </w:r>
      </w:hyperlink>
    </w:p>
    <w:p w:rsidR="00651604" w:rsidRDefault="005D5A39">
      <w:pPr>
        <w:pStyle w:val="TOC1"/>
        <w:tabs>
          <w:tab w:val="left" w:pos="1600"/>
          <w:tab w:val="right" w:leader="dot" w:pos="8630"/>
        </w:tabs>
        <w:rPr>
          <w:rFonts w:asciiTheme="minorHAnsi" w:eastAsiaTheme="minorEastAsia" w:hAnsiTheme="minorHAnsi" w:cstheme="minorBidi"/>
          <w:noProof/>
          <w:sz w:val="22"/>
          <w:szCs w:val="22"/>
        </w:rPr>
      </w:pPr>
      <w:hyperlink w:anchor="_Toc355344626" w:history="1">
        <w:r w:rsidR="00651604" w:rsidRPr="00506280">
          <w:rPr>
            <w:rStyle w:val="Hyperlink"/>
            <w:noProof/>
          </w:rPr>
          <w:t>Appendix D</w:t>
        </w:r>
        <w:r w:rsidR="00651604">
          <w:rPr>
            <w:rFonts w:asciiTheme="minorHAnsi" w:eastAsiaTheme="minorEastAsia" w:hAnsiTheme="minorHAnsi" w:cstheme="minorBidi"/>
            <w:noProof/>
            <w:sz w:val="22"/>
            <w:szCs w:val="22"/>
          </w:rPr>
          <w:tab/>
        </w:r>
        <w:r w:rsidR="00651604" w:rsidRPr="00506280">
          <w:rPr>
            <w:rStyle w:val="Hyperlink"/>
            <w:noProof/>
          </w:rPr>
          <w:t>Activity Instance Description Example B</w:t>
        </w:r>
        <w:r w:rsidR="00651604">
          <w:rPr>
            <w:noProof/>
            <w:webHidden/>
          </w:rPr>
          <w:tab/>
        </w:r>
        <w:r>
          <w:rPr>
            <w:noProof/>
            <w:webHidden/>
          </w:rPr>
          <w:fldChar w:fldCharType="begin"/>
        </w:r>
        <w:r w:rsidR="00651604">
          <w:rPr>
            <w:noProof/>
            <w:webHidden/>
          </w:rPr>
          <w:instrText xml:space="preserve"> PAGEREF _Toc355344626 \h </w:instrText>
        </w:r>
        <w:r>
          <w:rPr>
            <w:noProof/>
            <w:webHidden/>
          </w:rPr>
        </w:r>
        <w:r>
          <w:rPr>
            <w:noProof/>
            <w:webHidden/>
          </w:rPr>
          <w:fldChar w:fldCharType="separate"/>
        </w:r>
        <w:r w:rsidR="00651604">
          <w:rPr>
            <w:noProof/>
            <w:webHidden/>
          </w:rPr>
          <w:t>42</w:t>
        </w:r>
        <w:r>
          <w:rPr>
            <w:noProof/>
            <w:webHidden/>
          </w:rPr>
          <w:fldChar w:fldCharType="end"/>
        </w:r>
      </w:hyperlink>
    </w:p>
    <w:p w:rsidR="00967A51" w:rsidRPr="008F5AE0" w:rsidRDefault="005D5A39" w:rsidP="00967A51">
      <w:pPr>
        <w:pStyle w:val="Heading1"/>
        <w:numPr>
          <w:ilvl w:val="0"/>
          <w:numId w:val="0"/>
        </w:numPr>
        <w:rPr>
          <w:sz w:val="20"/>
        </w:rPr>
      </w:pPr>
      <w:r>
        <w:rPr>
          <w:sz w:val="20"/>
        </w:rPr>
        <w:lastRenderedPageBreak/>
        <w:fldChar w:fldCharType="end"/>
      </w:r>
    </w:p>
    <w:p w:rsidR="00967A51" w:rsidRPr="008F5AE0" w:rsidRDefault="00D751FA" w:rsidP="00967A51">
      <w:pPr>
        <w:pStyle w:val="Heading1"/>
        <w:rPr>
          <w:sz w:val="20"/>
        </w:rPr>
      </w:pPr>
      <w:bookmarkStart w:id="11" w:name="_Toc135995874"/>
      <w:bookmarkStart w:id="12" w:name="_Toc355344572"/>
      <w:r w:rsidRPr="00D751FA">
        <w:rPr>
          <w:sz w:val="20"/>
        </w:rPr>
        <w:t>Introduction</w:t>
      </w:r>
      <w:bookmarkEnd w:id="10"/>
      <w:bookmarkEnd w:id="11"/>
      <w:bookmarkEnd w:id="12"/>
    </w:p>
    <w:p w:rsidR="00967A51" w:rsidRPr="008F5AE0" w:rsidRDefault="00191F19" w:rsidP="00967A51">
      <w:pPr>
        <w:pStyle w:val="nobreak"/>
        <w:rPr>
          <w:sz w:val="20"/>
        </w:rPr>
      </w:pPr>
      <w:r>
        <w:rPr>
          <w:sz w:val="20"/>
        </w:rPr>
        <w:t xml:space="preserve">The Activity Instance </w:t>
      </w:r>
      <w:r w:rsidR="00BF5327">
        <w:rPr>
          <w:sz w:val="20"/>
        </w:rPr>
        <w:t>Container</w:t>
      </w:r>
      <w:r>
        <w:rPr>
          <w:sz w:val="20"/>
        </w:rPr>
        <w:t xml:space="preserve"> captures the information related to an </w:t>
      </w:r>
      <w:r>
        <w:rPr>
          <w:i/>
          <w:sz w:val="20"/>
        </w:rPr>
        <w:t>activity</w:t>
      </w:r>
      <w:r w:rsidR="00025EFB">
        <w:rPr>
          <w:sz w:val="20"/>
        </w:rPr>
        <w:t xml:space="preserve"> – </w:t>
      </w:r>
      <w:r>
        <w:rPr>
          <w:sz w:val="20"/>
        </w:rPr>
        <w:t xml:space="preserve">a unit of work processed </w:t>
      </w:r>
      <w:r w:rsidR="00025EFB">
        <w:rPr>
          <w:sz w:val="20"/>
        </w:rPr>
        <w:t>with</w:t>
      </w:r>
      <w:r>
        <w:rPr>
          <w:sz w:val="20"/>
        </w:rPr>
        <w:t xml:space="preserve">in a distributed system. This description can contain whatever information is relevant to the application domain of the activity. This might be execution-related status data, quality-of-service information, or error messages. All this is captured in an activity instance </w:t>
      </w:r>
      <w:r w:rsidR="00025EFB">
        <w:rPr>
          <w:sz w:val="20"/>
        </w:rPr>
        <w:t xml:space="preserve">container </w:t>
      </w:r>
      <w:r>
        <w:rPr>
          <w:sz w:val="20"/>
        </w:rPr>
        <w:t xml:space="preserve">and therefore systems built based on the Activity Instance </w:t>
      </w:r>
      <w:r w:rsidR="00BF5327">
        <w:rPr>
          <w:sz w:val="20"/>
        </w:rPr>
        <w:t>Container</w:t>
      </w:r>
      <w:r>
        <w:rPr>
          <w:sz w:val="20"/>
        </w:rPr>
        <w:t xml:space="preserve"> </w:t>
      </w:r>
      <w:r w:rsidR="00E475E2">
        <w:rPr>
          <w:sz w:val="20"/>
        </w:rPr>
        <w:t>s</w:t>
      </w:r>
      <w:r w:rsidR="00542C5C">
        <w:rPr>
          <w:sz w:val="20"/>
        </w:rPr>
        <w:t xml:space="preserve">pecification </w:t>
      </w:r>
      <w:r>
        <w:rPr>
          <w:sz w:val="20"/>
        </w:rPr>
        <w:t>can provide a holistic view o</w:t>
      </w:r>
      <w:r w:rsidR="0041490D">
        <w:rPr>
          <w:sz w:val="20"/>
        </w:rPr>
        <w:t>f</w:t>
      </w:r>
      <w:r>
        <w:rPr>
          <w:sz w:val="20"/>
        </w:rPr>
        <w:t xml:space="preserve"> an activity, for example for monitoring, auditing</w:t>
      </w:r>
      <w:r w:rsidR="00770290">
        <w:rPr>
          <w:sz w:val="20"/>
        </w:rPr>
        <w:t>,</w:t>
      </w:r>
      <w:r>
        <w:rPr>
          <w:sz w:val="20"/>
        </w:rPr>
        <w:t xml:space="preserve"> or check</w:t>
      </w:r>
      <w:r w:rsidR="00770290">
        <w:rPr>
          <w:sz w:val="20"/>
        </w:rPr>
        <w:t>-</w:t>
      </w:r>
      <w:r>
        <w:rPr>
          <w:sz w:val="20"/>
        </w:rPr>
        <w:t>pointing purposes.</w:t>
      </w:r>
    </w:p>
    <w:p w:rsidR="00967A51" w:rsidRPr="008F5AE0" w:rsidRDefault="00967A51" w:rsidP="00967A51">
      <w:pPr>
        <w:pStyle w:val="nobreak"/>
        <w:rPr>
          <w:sz w:val="20"/>
        </w:rPr>
      </w:pPr>
    </w:p>
    <w:p w:rsidR="00967A51" w:rsidRPr="008F5AE0" w:rsidRDefault="00191F19" w:rsidP="00967A51">
      <w:pPr>
        <w:pStyle w:val="nobreak"/>
        <w:rPr>
          <w:sz w:val="20"/>
        </w:rPr>
      </w:pPr>
      <w:proofErr w:type="gramStart"/>
      <w:r>
        <w:rPr>
          <w:sz w:val="20"/>
        </w:rPr>
        <w:t>This document standardizes the description of an activity instance</w:t>
      </w:r>
      <w:r w:rsidR="00852FA0">
        <w:rPr>
          <w:sz w:val="20"/>
        </w:rPr>
        <w:t xml:space="preserve"> </w:t>
      </w:r>
      <w:r w:rsidR="00057FF6">
        <w:rPr>
          <w:sz w:val="20"/>
        </w:rPr>
        <w:t xml:space="preserve">container </w:t>
      </w:r>
      <w:r w:rsidR="00852FA0">
        <w:rPr>
          <w:sz w:val="20"/>
        </w:rPr>
        <w:t>and,</w:t>
      </w:r>
      <w:r>
        <w:rPr>
          <w:sz w:val="20"/>
        </w:rPr>
        <w:t xml:space="preserve"> </w:t>
      </w:r>
      <w:r w:rsidR="00852FA0">
        <w:rPr>
          <w:sz w:val="20"/>
        </w:rPr>
        <w:t>t</w:t>
      </w:r>
      <w:r>
        <w:rPr>
          <w:sz w:val="20"/>
        </w:rPr>
        <w:t>o this extend</w:t>
      </w:r>
      <w:proofErr w:type="gramEnd"/>
      <w:r>
        <w:rPr>
          <w:sz w:val="20"/>
        </w:rPr>
        <w:t xml:space="preserve">, </w:t>
      </w:r>
      <w:r w:rsidR="00057FF6">
        <w:rPr>
          <w:sz w:val="20"/>
        </w:rPr>
        <w:t xml:space="preserve">syntactically and semantically </w:t>
      </w:r>
      <w:r w:rsidR="00852FA0">
        <w:rPr>
          <w:sz w:val="20"/>
        </w:rPr>
        <w:t xml:space="preserve">defines </w:t>
      </w:r>
      <w:r>
        <w:rPr>
          <w:sz w:val="20"/>
        </w:rPr>
        <w:t xml:space="preserve">the elements of </w:t>
      </w:r>
      <w:r w:rsidR="00057FF6">
        <w:rPr>
          <w:sz w:val="20"/>
        </w:rPr>
        <w:t>it</w:t>
      </w:r>
      <w:r>
        <w:rPr>
          <w:sz w:val="20"/>
        </w:rPr>
        <w:t>. To achieve this, this document pursues two different but complementary objectives: (</w:t>
      </w:r>
      <w:proofErr w:type="spellStart"/>
      <w:r>
        <w:rPr>
          <w:sz w:val="20"/>
        </w:rPr>
        <w:t>i</w:t>
      </w:r>
      <w:proofErr w:type="spellEnd"/>
      <w:r>
        <w:rPr>
          <w:sz w:val="20"/>
        </w:rPr>
        <w:t>) it specifies a generic and extensible framework to capture the information related to an activity</w:t>
      </w:r>
      <w:r w:rsidR="000B33C5">
        <w:rPr>
          <w:sz w:val="20"/>
        </w:rPr>
        <w:t xml:space="preserve"> (see Section </w:t>
      </w:r>
      <w:r w:rsidR="005D5A39">
        <w:rPr>
          <w:sz w:val="20"/>
        </w:rPr>
        <w:fldChar w:fldCharType="begin"/>
      </w:r>
      <w:r w:rsidR="000B33C5">
        <w:rPr>
          <w:sz w:val="20"/>
        </w:rPr>
        <w:instrText xml:space="preserve"> REF _Ref213483084 \r \h </w:instrText>
      </w:r>
      <w:r w:rsidR="005D5A39">
        <w:rPr>
          <w:sz w:val="20"/>
        </w:rPr>
      </w:r>
      <w:r w:rsidR="005D5A39">
        <w:rPr>
          <w:sz w:val="20"/>
        </w:rPr>
        <w:fldChar w:fldCharType="separate"/>
      </w:r>
      <w:r w:rsidR="00225FB2">
        <w:rPr>
          <w:sz w:val="20"/>
        </w:rPr>
        <w:t>4</w:t>
      </w:r>
      <w:r w:rsidR="005D5A39">
        <w:rPr>
          <w:sz w:val="20"/>
        </w:rPr>
        <w:fldChar w:fldCharType="end"/>
      </w:r>
      <w:r w:rsidR="000B33C5">
        <w:rPr>
          <w:sz w:val="20"/>
        </w:rPr>
        <w:t>)</w:t>
      </w:r>
      <w:r w:rsidR="0041490D">
        <w:rPr>
          <w:sz w:val="20"/>
        </w:rPr>
        <w:t>;</w:t>
      </w:r>
      <w:r>
        <w:rPr>
          <w:sz w:val="20"/>
        </w:rPr>
        <w:t xml:space="preserve"> and (ii) it specializes this generic framework using a number of Open Grid Forum (proposed) recommendations</w:t>
      </w:r>
      <w:r w:rsidR="00A5391C">
        <w:rPr>
          <w:sz w:val="20"/>
        </w:rPr>
        <w:t xml:space="preserve"> (see Section </w:t>
      </w:r>
      <w:r w:rsidR="005D5A39">
        <w:rPr>
          <w:sz w:val="20"/>
        </w:rPr>
        <w:fldChar w:fldCharType="begin"/>
      </w:r>
      <w:r w:rsidR="00A5391C">
        <w:rPr>
          <w:sz w:val="20"/>
        </w:rPr>
        <w:instrText xml:space="preserve"> REF _Ref213483111 \r \h </w:instrText>
      </w:r>
      <w:r w:rsidR="005D5A39">
        <w:rPr>
          <w:sz w:val="20"/>
        </w:rPr>
      </w:r>
      <w:r w:rsidR="005D5A39">
        <w:rPr>
          <w:sz w:val="20"/>
        </w:rPr>
        <w:fldChar w:fldCharType="separate"/>
      </w:r>
      <w:r w:rsidR="00225FB2">
        <w:rPr>
          <w:sz w:val="20"/>
        </w:rPr>
        <w:t>5</w:t>
      </w:r>
      <w:r w:rsidR="005D5A39">
        <w:rPr>
          <w:sz w:val="20"/>
        </w:rPr>
        <w:fldChar w:fldCharType="end"/>
      </w:r>
      <w:r w:rsidR="00A5391C">
        <w:rPr>
          <w:sz w:val="20"/>
        </w:rPr>
        <w:t>)</w:t>
      </w:r>
      <w:r>
        <w:rPr>
          <w:sz w:val="20"/>
        </w:rPr>
        <w:t>. However, this specification does not define how to create an activity instance and how to manage it, as this is implementation-specific.</w:t>
      </w:r>
    </w:p>
    <w:p w:rsidR="00967A51" w:rsidRPr="008F5AE0" w:rsidRDefault="00967A51" w:rsidP="00967A51">
      <w:pPr>
        <w:rPr>
          <w:sz w:val="20"/>
        </w:rPr>
      </w:pPr>
    </w:p>
    <w:p w:rsidR="00967A51" w:rsidRPr="008F5AE0" w:rsidRDefault="00191F19" w:rsidP="00967A51">
      <w:pPr>
        <w:pStyle w:val="Heading2"/>
        <w:rPr>
          <w:sz w:val="20"/>
        </w:rPr>
      </w:pPr>
      <w:bookmarkStart w:id="13" w:name="_Toc135995875"/>
      <w:bookmarkStart w:id="14" w:name="_Toc355344573"/>
      <w:r>
        <w:rPr>
          <w:sz w:val="20"/>
        </w:rPr>
        <w:t>Motivation</w:t>
      </w:r>
      <w:bookmarkEnd w:id="13"/>
      <w:bookmarkEnd w:id="14"/>
    </w:p>
    <w:p w:rsidR="00967A51" w:rsidRPr="008F5AE0" w:rsidRDefault="00191F19" w:rsidP="00967A51">
      <w:pPr>
        <w:rPr>
          <w:sz w:val="20"/>
        </w:rPr>
      </w:pPr>
      <w:r>
        <w:rPr>
          <w:sz w:val="20"/>
        </w:rPr>
        <w:t xml:space="preserve">Information related to an </w:t>
      </w:r>
      <w:r>
        <w:rPr>
          <w:i/>
          <w:sz w:val="20"/>
        </w:rPr>
        <w:t>activity</w:t>
      </w:r>
      <w:r>
        <w:rPr>
          <w:sz w:val="20"/>
        </w:rPr>
        <w:t>, such as resource usage, security data, activity state, or data requirements</w:t>
      </w:r>
      <w:r w:rsidR="00607BA1">
        <w:rPr>
          <w:sz w:val="20"/>
        </w:rPr>
        <w:t>,</w:t>
      </w:r>
      <w:r>
        <w:rPr>
          <w:sz w:val="20"/>
        </w:rPr>
        <w:t xml:space="preserve"> is captured throughout the lifecycle of an activity using a variety of schemata. Furthermore, such information is stored in different ways and by different logical components. This dispersion of activity-related information leads to management, security</w:t>
      </w:r>
      <w:r w:rsidR="0004005C">
        <w:rPr>
          <w:sz w:val="20"/>
        </w:rPr>
        <w:t>,</w:t>
      </w:r>
      <w:r>
        <w:rPr>
          <w:sz w:val="20"/>
        </w:rPr>
        <w:t xml:space="preserve"> and logistical overhead in discovering, accessing</w:t>
      </w:r>
      <w:r w:rsidR="00457CAB">
        <w:rPr>
          <w:sz w:val="20"/>
        </w:rPr>
        <w:t>,</w:t>
      </w:r>
      <w:r>
        <w:rPr>
          <w:sz w:val="20"/>
        </w:rPr>
        <w:t xml:space="preserve"> and using that information. Moreover, it results in an environment where activity information is managed by many systems.</w:t>
      </w:r>
    </w:p>
    <w:p w:rsidR="00967A51" w:rsidRPr="008F5AE0" w:rsidRDefault="00967A51" w:rsidP="00967A51">
      <w:pPr>
        <w:rPr>
          <w:sz w:val="20"/>
        </w:rPr>
      </w:pPr>
    </w:p>
    <w:p w:rsidR="00967A51" w:rsidRPr="008F5AE0" w:rsidRDefault="00191F19" w:rsidP="00967A51">
      <w:pPr>
        <w:pStyle w:val="nobreak"/>
        <w:rPr>
          <w:sz w:val="20"/>
        </w:rPr>
      </w:pPr>
      <w:r>
        <w:rPr>
          <w:sz w:val="20"/>
        </w:rPr>
        <w:t xml:space="preserve">The Job Specification Description Language </w:t>
      </w:r>
      <w:r w:rsidR="005D5A39" w:rsidRPr="008F5AE0">
        <w:rPr>
          <w:sz w:val="20"/>
        </w:rPr>
        <w:fldChar w:fldCharType="begin"/>
      </w:r>
      <w:r>
        <w:rPr>
          <w:sz w:val="20"/>
        </w:rPr>
        <w:instrText xml:space="preserve"> </w:instrText>
      </w:r>
      <w:r w:rsidR="00E30E92">
        <w:rPr>
          <w:sz w:val="20"/>
        </w:rPr>
        <w:instrText>REF</w:instrText>
      </w:r>
      <w:r>
        <w:rPr>
          <w:sz w:val="20"/>
        </w:rPr>
        <w:instrText xml:space="preserve"> JSDL </w:instrText>
      </w:r>
      <w:r w:rsidR="005D5A39" w:rsidRPr="008F5AE0">
        <w:rPr>
          <w:sz w:val="20"/>
        </w:rPr>
        <w:fldChar w:fldCharType="separate"/>
      </w:r>
      <w:r w:rsidR="00225FB2" w:rsidRPr="00D751FA">
        <w:rPr>
          <w:sz w:val="20"/>
        </w:rPr>
        <w:t>[JSDL]</w:t>
      </w:r>
      <w:r w:rsidR="005D5A39" w:rsidRPr="008F5AE0">
        <w:rPr>
          <w:sz w:val="20"/>
        </w:rPr>
        <w:fldChar w:fldCharType="end"/>
      </w:r>
      <w:r>
        <w:rPr>
          <w:sz w:val="20"/>
        </w:rPr>
        <w:t xml:space="preserve">, for example, comprises a core Resource Request Language (RRL) and exists, as pictured in </w:t>
      </w:r>
      <w:r w:rsidR="005D5A39" w:rsidRPr="00025EFB">
        <w:rPr>
          <w:sz w:val="20"/>
        </w:rPr>
        <w:fldChar w:fldCharType="begin"/>
      </w:r>
      <w:r w:rsidRPr="0064164E">
        <w:rPr>
          <w:sz w:val="20"/>
        </w:rPr>
        <w:instrText xml:space="preserve"> </w:instrText>
      </w:r>
      <w:r w:rsidR="00E30E92" w:rsidRPr="0064164E">
        <w:rPr>
          <w:sz w:val="20"/>
        </w:rPr>
        <w:instrText>REF</w:instrText>
      </w:r>
      <w:r w:rsidRPr="0064164E">
        <w:rPr>
          <w:sz w:val="20"/>
        </w:rPr>
        <w:instrText xml:space="preserve"> _Ref130008671 \h </w:instrText>
      </w:r>
      <w:r w:rsidR="005D5A39" w:rsidRPr="00025EFB">
        <w:rPr>
          <w:sz w:val="20"/>
        </w:rPr>
      </w:r>
      <w:r w:rsidR="005D5A39" w:rsidRPr="00025EFB">
        <w:rPr>
          <w:sz w:val="20"/>
        </w:rPr>
        <w:fldChar w:fldCharType="separate"/>
      </w:r>
      <w:r w:rsidR="00225FB2" w:rsidRPr="00D751FA">
        <w:rPr>
          <w:sz w:val="20"/>
        </w:rPr>
        <w:t xml:space="preserve">Figure </w:t>
      </w:r>
      <w:r w:rsidR="00225FB2">
        <w:rPr>
          <w:noProof/>
          <w:sz w:val="20"/>
        </w:rPr>
        <w:t>1</w:t>
      </w:r>
      <w:r w:rsidR="005D5A39" w:rsidRPr="00025EFB">
        <w:rPr>
          <w:sz w:val="20"/>
        </w:rPr>
        <w:fldChar w:fldCharType="end"/>
      </w:r>
      <w:r w:rsidRPr="00025EFB">
        <w:rPr>
          <w:sz w:val="20"/>
        </w:rPr>
        <w:t>,</w:t>
      </w:r>
      <w:r>
        <w:rPr>
          <w:sz w:val="20"/>
        </w:rPr>
        <w:t xml:space="preserve"> within an environment of other languages like a Scheduling Description Language (SDL), WS-Agreement (WS-AG) </w:t>
      </w:r>
      <w:r w:rsidR="005D5A39" w:rsidRPr="008F5AE0">
        <w:rPr>
          <w:sz w:val="20"/>
        </w:rPr>
        <w:fldChar w:fldCharType="begin"/>
      </w:r>
      <w:r>
        <w:rPr>
          <w:sz w:val="20"/>
        </w:rPr>
        <w:instrText xml:space="preserve"> </w:instrText>
      </w:r>
      <w:r w:rsidR="00E30E92">
        <w:rPr>
          <w:sz w:val="20"/>
        </w:rPr>
        <w:instrText>REF</w:instrText>
      </w:r>
      <w:r>
        <w:rPr>
          <w:sz w:val="20"/>
        </w:rPr>
        <w:instrText xml:space="preserve"> WSAG </w:instrText>
      </w:r>
      <w:r w:rsidR="005D5A39" w:rsidRPr="008F5AE0">
        <w:rPr>
          <w:sz w:val="20"/>
        </w:rPr>
        <w:fldChar w:fldCharType="separate"/>
      </w:r>
      <w:r w:rsidR="00225FB2" w:rsidRPr="00D751FA">
        <w:rPr>
          <w:sz w:val="20"/>
        </w:rPr>
        <w:t>[WSAG]</w:t>
      </w:r>
      <w:r w:rsidR="005D5A39" w:rsidRPr="008F5AE0">
        <w:rPr>
          <w:sz w:val="20"/>
        </w:rPr>
        <w:fldChar w:fldCharType="end"/>
      </w:r>
      <w:r>
        <w:rPr>
          <w:sz w:val="20"/>
        </w:rPr>
        <w:t>, a Job Policy Language (JPL), and potentially many more. The activity instance can be used in this context to keep track all of the information related to a job described in JSDL (</w:t>
      </w:r>
      <w:r w:rsidR="006B1208">
        <w:rPr>
          <w:sz w:val="20"/>
        </w:rPr>
        <w:t xml:space="preserve">i.e. </w:t>
      </w:r>
      <w:r>
        <w:rPr>
          <w:sz w:val="20"/>
        </w:rPr>
        <w:t>the activity) and trace historic information.</w:t>
      </w:r>
    </w:p>
    <w:p w:rsidR="00967A51" w:rsidRPr="008F5AE0" w:rsidRDefault="00967A51" w:rsidP="00967A51">
      <w:pPr>
        <w:pStyle w:val="nobreak"/>
        <w:rPr>
          <w:sz w:val="20"/>
        </w:rPr>
      </w:pPr>
    </w:p>
    <w:p w:rsidR="00967A51" w:rsidRPr="008F5AE0" w:rsidRDefault="00EB1F51" w:rsidP="00967A51">
      <w:pPr>
        <w:keepNext/>
        <w:rPr>
          <w:sz w:val="20"/>
        </w:rPr>
      </w:pPr>
      <w:r>
        <w:rPr>
          <w:noProof/>
          <w:sz w:val="20"/>
        </w:rPr>
        <w:drawing>
          <wp:inline distT="0" distB="0" distL="0" distR="0">
            <wp:extent cx="5486400" cy="2959735"/>
            <wp:effectExtent l="25400" t="0" r="0" b="0"/>
            <wp:docPr id="1" name="P 1" descr="jsdl_ext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jsdl_extended"/>
                    <pic:cNvPicPr>
                      <a:picLocks noChangeAspect="1" noChangeArrowheads="1"/>
                    </pic:cNvPicPr>
                  </pic:nvPicPr>
                  <pic:blipFill>
                    <a:blip r:embed="rId14"/>
                    <a:srcRect/>
                    <a:stretch>
                      <a:fillRect/>
                    </a:stretch>
                  </pic:blipFill>
                  <pic:spPr bwMode="auto">
                    <a:xfrm>
                      <a:off x="0" y="0"/>
                      <a:ext cx="5486400" cy="2959735"/>
                    </a:xfrm>
                    <a:prstGeom prst="rect">
                      <a:avLst/>
                    </a:prstGeom>
                    <a:noFill/>
                    <a:ln w="9525">
                      <a:noFill/>
                      <a:miter lim="800000"/>
                      <a:headEnd/>
                      <a:tailEnd/>
                    </a:ln>
                  </pic:spPr>
                </pic:pic>
              </a:graphicData>
            </a:graphic>
          </wp:inline>
        </w:drawing>
      </w:r>
    </w:p>
    <w:p w:rsidR="00181071" w:rsidRDefault="00D751FA" w:rsidP="00181071">
      <w:pPr>
        <w:pStyle w:val="Caption"/>
        <w:jc w:val="center"/>
        <w:rPr>
          <w:sz w:val="20"/>
        </w:rPr>
      </w:pPr>
      <w:bookmarkStart w:id="15" w:name="_Ref130008671"/>
      <w:proofErr w:type="gramStart"/>
      <w:r w:rsidRPr="00D751FA">
        <w:rPr>
          <w:sz w:val="20"/>
        </w:rPr>
        <w:t xml:space="preserve">Figure </w:t>
      </w:r>
      <w:r w:rsidR="005D5A39"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Figure \* ARABIC </w:instrText>
      </w:r>
      <w:r w:rsidR="005D5A39" w:rsidRPr="00D751FA">
        <w:rPr>
          <w:sz w:val="20"/>
        </w:rPr>
        <w:fldChar w:fldCharType="separate"/>
      </w:r>
      <w:r w:rsidR="00225FB2">
        <w:rPr>
          <w:noProof/>
          <w:sz w:val="20"/>
        </w:rPr>
        <w:t>1</w:t>
      </w:r>
      <w:r w:rsidR="005D5A39" w:rsidRPr="00D751FA">
        <w:rPr>
          <w:sz w:val="20"/>
        </w:rPr>
        <w:fldChar w:fldCharType="end"/>
      </w:r>
      <w:bookmarkEnd w:id="15"/>
      <w:r w:rsidRPr="00D751FA">
        <w:rPr>
          <w:sz w:val="20"/>
        </w:rPr>
        <w:t>.</w:t>
      </w:r>
      <w:proofErr w:type="gramEnd"/>
      <w:r w:rsidRPr="00D751FA">
        <w:rPr>
          <w:sz w:val="20"/>
        </w:rPr>
        <w:t xml:space="preserve"> </w:t>
      </w:r>
      <w:r w:rsidR="00191F19">
        <w:rPr>
          <w:b w:val="0"/>
          <w:sz w:val="20"/>
        </w:rPr>
        <w:t xml:space="preserve">Relationship between JSDL and other </w:t>
      </w:r>
      <w:r w:rsidR="00191F19" w:rsidRPr="00747CE0">
        <w:rPr>
          <w:b w:val="0"/>
          <w:sz w:val="20"/>
        </w:rPr>
        <w:t>specifications</w:t>
      </w:r>
      <w:r w:rsidR="00747CE0" w:rsidRPr="0064164E">
        <w:rPr>
          <w:b w:val="0"/>
          <w:sz w:val="20"/>
        </w:rPr>
        <w:t xml:space="preserve"> </w:t>
      </w:r>
      <w:r w:rsidR="005D5A39" w:rsidRPr="0064164E">
        <w:rPr>
          <w:b w:val="0"/>
          <w:sz w:val="20"/>
        </w:rPr>
        <w:fldChar w:fldCharType="begin"/>
      </w:r>
      <w:r w:rsidR="00747CE0" w:rsidRPr="00747CE0">
        <w:rPr>
          <w:b w:val="0"/>
          <w:sz w:val="20"/>
        </w:rPr>
        <w:instrText xml:space="preserve"> REF JSDL \h </w:instrText>
      </w:r>
      <w:r w:rsidR="005D5A39" w:rsidRPr="0064164E">
        <w:rPr>
          <w:b w:val="0"/>
          <w:sz w:val="20"/>
        </w:rPr>
      </w:r>
      <w:r w:rsidR="005D5A39" w:rsidRPr="0064164E">
        <w:rPr>
          <w:b w:val="0"/>
          <w:sz w:val="20"/>
        </w:rPr>
        <w:fldChar w:fldCharType="separate"/>
      </w:r>
      <w:r w:rsidR="00225FB2" w:rsidRPr="00D751FA">
        <w:rPr>
          <w:sz w:val="20"/>
        </w:rPr>
        <w:t>[JSDL]</w:t>
      </w:r>
      <w:r w:rsidR="005D5A39" w:rsidRPr="0064164E">
        <w:rPr>
          <w:b w:val="0"/>
          <w:sz w:val="20"/>
        </w:rPr>
        <w:fldChar w:fldCharType="end"/>
      </w:r>
    </w:p>
    <w:p w:rsidR="00967A51" w:rsidRPr="008F5AE0" w:rsidRDefault="00191F19" w:rsidP="00967A51">
      <w:pPr>
        <w:pStyle w:val="Heading2"/>
        <w:rPr>
          <w:sz w:val="20"/>
        </w:rPr>
      </w:pPr>
      <w:bookmarkStart w:id="16" w:name="_Toc135995876"/>
      <w:bookmarkStart w:id="17" w:name="_Toc355344574"/>
      <w:r>
        <w:rPr>
          <w:sz w:val="20"/>
        </w:rPr>
        <w:t>Definition of the Term Activity within the Scope of this Document</w:t>
      </w:r>
      <w:bookmarkEnd w:id="16"/>
      <w:bookmarkEnd w:id="17"/>
    </w:p>
    <w:p w:rsidR="00967A51" w:rsidRPr="008F5AE0" w:rsidRDefault="00191F19" w:rsidP="00967A51">
      <w:pPr>
        <w:rPr>
          <w:sz w:val="20"/>
        </w:rPr>
      </w:pPr>
      <w:r>
        <w:rPr>
          <w:sz w:val="20"/>
        </w:rPr>
        <w:t xml:space="preserve">An </w:t>
      </w:r>
      <w:r>
        <w:rPr>
          <w:i/>
          <w:sz w:val="20"/>
        </w:rPr>
        <w:t>activity</w:t>
      </w:r>
      <w:r>
        <w:rPr>
          <w:sz w:val="20"/>
        </w:rPr>
        <w:t xml:space="preserve"> is a unit of work to be executed on a distributed system. It can be a job, a task, a data processing operation, a data access operation, an application execution, a program execution, a Web Service invocation, or something else that a user or application needs to do, take care of, or execute.</w:t>
      </w:r>
    </w:p>
    <w:p w:rsidR="00967A51" w:rsidRPr="008F5AE0" w:rsidRDefault="00967A51" w:rsidP="00967A51">
      <w:pPr>
        <w:rPr>
          <w:sz w:val="20"/>
        </w:rPr>
      </w:pPr>
    </w:p>
    <w:p w:rsidR="00967A51" w:rsidRPr="008F5AE0" w:rsidRDefault="00191F19" w:rsidP="00967A51">
      <w:pPr>
        <w:rPr>
          <w:sz w:val="20"/>
        </w:rPr>
      </w:pPr>
      <w:r>
        <w:rPr>
          <w:sz w:val="20"/>
        </w:rPr>
        <w:t xml:space="preserve">An </w:t>
      </w:r>
      <w:r>
        <w:rPr>
          <w:i/>
          <w:sz w:val="20"/>
        </w:rPr>
        <w:t>activity</w:t>
      </w:r>
      <w:r>
        <w:rPr>
          <w:sz w:val="20"/>
        </w:rPr>
        <w:t xml:space="preserve"> is atomic. This means that an activity is an indivisible unit of work from an activity management perspective. When you stop an activity, you stop all of it, not </w:t>
      </w:r>
      <w:r w:rsidR="0041490D">
        <w:rPr>
          <w:sz w:val="20"/>
        </w:rPr>
        <w:t>some</w:t>
      </w:r>
      <w:r>
        <w:rPr>
          <w:sz w:val="20"/>
        </w:rPr>
        <w:t xml:space="preserve"> part of it. Moreover, activities can be composed together to form chains of activities that may be managed conditionally, sequentially, or in parallel. </w:t>
      </w:r>
      <w:r w:rsidR="0041490D">
        <w:rPr>
          <w:sz w:val="20"/>
        </w:rPr>
        <w:t>In other words, a</w:t>
      </w:r>
      <w:r>
        <w:rPr>
          <w:sz w:val="20"/>
        </w:rPr>
        <w:t>ctivities can be the atomic nodes in a workflow. Further</w:t>
      </w:r>
      <w:r w:rsidR="00FD0E69">
        <w:rPr>
          <w:sz w:val="20"/>
        </w:rPr>
        <w:t>more</w:t>
      </w:r>
      <w:r>
        <w:rPr>
          <w:sz w:val="20"/>
        </w:rPr>
        <w:t>, they can be conditionally used to process data in a data centric process.</w:t>
      </w:r>
    </w:p>
    <w:p w:rsidR="00967A51" w:rsidRPr="008F5AE0" w:rsidRDefault="00967A51" w:rsidP="00967A51">
      <w:pPr>
        <w:rPr>
          <w:sz w:val="20"/>
        </w:rPr>
      </w:pPr>
      <w:bookmarkStart w:id="18" w:name="_Toc162684524"/>
      <w:bookmarkStart w:id="19" w:name="_Toc163965008"/>
    </w:p>
    <w:p w:rsidR="00967A51" w:rsidRPr="008F5AE0" w:rsidRDefault="00191F19" w:rsidP="00967A51">
      <w:pPr>
        <w:pStyle w:val="Heading2"/>
        <w:rPr>
          <w:sz w:val="20"/>
        </w:rPr>
      </w:pPr>
      <w:bookmarkStart w:id="20" w:name="_Toc135995877"/>
      <w:bookmarkStart w:id="21" w:name="_Toc355344575"/>
      <w:r>
        <w:rPr>
          <w:sz w:val="20"/>
        </w:rPr>
        <w:t>Information</w:t>
      </w:r>
      <w:bookmarkEnd w:id="18"/>
      <w:bookmarkEnd w:id="19"/>
      <w:r>
        <w:rPr>
          <w:sz w:val="20"/>
        </w:rPr>
        <w:t xml:space="preserve"> potentially captured by an Activity</w:t>
      </w:r>
      <w:bookmarkEnd w:id="20"/>
      <w:bookmarkEnd w:id="21"/>
    </w:p>
    <w:p w:rsidR="00967A51" w:rsidRPr="008F5AE0" w:rsidRDefault="00191F19" w:rsidP="00967A51">
      <w:pPr>
        <w:rPr>
          <w:sz w:val="20"/>
        </w:rPr>
      </w:pPr>
      <w:r>
        <w:rPr>
          <w:sz w:val="20"/>
        </w:rPr>
        <w:t xml:space="preserve">The specification provided by this document comprises activity-related information gathered from a number of use cases. Since the Activity Instance </w:t>
      </w:r>
      <w:r w:rsidR="0071470B">
        <w:rPr>
          <w:sz w:val="20"/>
        </w:rPr>
        <w:t>Container</w:t>
      </w:r>
      <w:r>
        <w:rPr>
          <w:sz w:val="20"/>
        </w:rPr>
        <w:t xml:space="preserve"> can potentially capture all information related to an activity and since the kind of information depends on the application domain, the specification includes a number of extension points.</w:t>
      </w:r>
    </w:p>
    <w:p w:rsidR="00967A51" w:rsidRPr="008F5AE0" w:rsidRDefault="00967A51" w:rsidP="00967A51">
      <w:pPr>
        <w:rPr>
          <w:sz w:val="20"/>
        </w:rPr>
      </w:pPr>
    </w:p>
    <w:p w:rsidR="00967A51" w:rsidRPr="008F5AE0" w:rsidRDefault="00191F19" w:rsidP="00967A51">
      <w:pPr>
        <w:rPr>
          <w:sz w:val="20"/>
        </w:rPr>
      </w:pPr>
      <w:r>
        <w:rPr>
          <w:sz w:val="20"/>
        </w:rPr>
        <w:t>These extension points may be used to add information like the following:</w:t>
      </w:r>
    </w:p>
    <w:p w:rsidR="00967A51" w:rsidRPr="008F5AE0" w:rsidRDefault="00191F19" w:rsidP="00967A51">
      <w:pPr>
        <w:numPr>
          <w:ilvl w:val="0"/>
          <w:numId w:val="37"/>
        </w:numPr>
        <w:tabs>
          <w:tab w:val="left" w:pos="720"/>
        </w:tabs>
        <w:suppressAutoHyphens/>
        <w:rPr>
          <w:sz w:val="20"/>
        </w:rPr>
      </w:pPr>
      <w:r>
        <w:rPr>
          <w:sz w:val="20"/>
        </w:rPr>
        <w:t>Dependencies on data and other activities for the composition and management of activities for workflow, scheduling and brokering processes</w:t>
      </w:r>
    </w:p>
    <w:p w:rsidR="00967A51" w:rsidRPr="008F5AE0" w:rsidRDefault="00191F19" w:rsidP="00967A51">
      <w:pPr>
        <w:numPr>
          <w:ilvl w:val="0"/>
          <w:numId w:val="37"/>
        </w:numPr>
        <w:tabs>
          <w:tab w:val="left" w:pos="720"/>
        </w:tabs>
        <w:suppressAutoHyphens/>
        <w:rPr>
          <w:sz w:val="20"/>
        </w:rPr>
      </w:pPr>
      <w:r>
        <w:rPr>
          <w:sz w:val="20"/>
        </w:rPr>
        <w:t>Contextual information, such as:</w:t>
      </w:r>
    </w:p>
    <w:p w:rsidR="00967A51" w:rsidRPr="008F5AE0" w:rsidRDefault="0022098C" w:rsidP="00967A51">
      <w:pPr>
        <w:numPr>
          <w:ilvl w:val="1"/>
          <w:numId w:val="37"/>
        </w:numPr>
        <w:tabs>
          <w:tab w:val="left" w:pos="1440"/>
        </w:tabs>
        <w:suppressAutoHyphens/>
        <w:rPr>
          <w:sz w:val="20"/>
        </w:rPr>
      </w:pPr>
      <w:r>
        <w:rPr>
          <w:sz w:val="20"/>
        </w:rPr>
        <w:t>D</w:t>
      </w:r>
      <w:r w:rsidR="00191F19">
        <w:rPr>
          <w:sz w:val="20"/>
        </w:rPr>
        <w:t>omain</w:t>
      </w:r>
      <w:r>
        <w:rPr>
          <w:sz w:val="20"/>
        </w:rPr>
        <w:t>-specific</w:t>
      </w:r>
      <w:r w:rsidR="00191F19">
        <w:rPr>
          <w:sz w:val="20"/>
        </w:rPr>
        <w:t xml:space="preserve"> (</w:t>
      </w:r>
      <w:r>
        <w:rPr>
          <w:sz w:val="20"/>
        </w:rPr>
        <w:t xml:space="preserve">like for </w:t>
      </w:r>
      <w:r w:rsidR="00191F19">
        <w:rPr>
          <w:sz w:val="20"/>
        </w:rPr>
        <w:t>financial markets, weather forecasting, etc.),</w:t>
      </w:r>
    </w:p>
    <w:p w:rsidR="00967A51" w:rsidRPr="008F5AE0" w:rsidRDefault="0022098C" w:rsidP="00967A51">
      <w:pPr>
        <w:numPr>
          <w:ilvl w:val="1"/>
          <w:numId w:val="37"/>
        </w:numPr>
        <w:tabs>
          <w:tab w:val="left" w:pos="1440"/>
        </w:tabs>
        <w:suppressAutoHyphens/>
        <w:rPr>
          <w:sz w:val="20"/>
        </w:rPr>
      </w:pPr>
      <w:r>
        <w:rPr>
          <w:sz w:val="20"/>
        </w:rPr>
        <w:t>S</w:t>
      </w:r>
      <w:r w:rsidR="00191F19">
        <w:rPr>
          <w:sz w:val="20"/>
        </w:rPr>
        <w:t>ecurity</w:t>
      </w:r>
      <w:r>
        <w:rPr>
          <w:sz w:val="20"/>
        </w:rPr>
        <w:t>-related</w:t>
      </w:r>
      <w:r w:rsidR="00191F19">
        <w:rPr>
          <w:sz w:val="20"/>
        </w:rPr>
        <w:t xml:space="preserve"> (</w:t>
      </w:r>
      <w:r w:rsidR="00DE1084">
        <w:rPr>
          <w:sz w:val="20"/>
        </w:rPr>
        <w:t xml:space="preserve">regarding the </w:t>
      </w:r>
      <w:r w:rsidR="00191F19">
        <w:rPr>
          <w:sz w:val="20"/>
        </w:rPr>
        <w:t>own</w:t>
      </w:r>
      <w:r w:rsidR="00DE1084">
        <w:rPr>
          <w:sz w:val="20"/>
        </w:rPr>
        <w:t>er</w:t>
      </w:r>
      <w:r w:rsidR="00191F19">
        <w:rPr>
          <w:sz w:val="20"/>
        </w:rPr>
        <w:t xml:space="preserve"> </w:t>
      </w:r>
      <w:r w:rsidR="00DE1084">
        <w:rPr>
          <w:sz w:val="20"/>
        </w:rPr>
        <w:t>of an</w:t>
      </w:r>
      <w:r w:rsidR="00191F19">
        <w:rPr>
          <w:sz w:val="20"/>
        </w:rPr>
        <w:t xml:space="preserve"> activity, </w:t>
      </w:r>
      <w:r w:rsidR="0003053B">
        <w:rPr>
          <w:sz w:val="20"/>
        </w:rPr>
        <w:t>the manager of a service</w:t>
      </w:r>
      <w:r w:rsidR="00191F19">
        <w:rPr>
          <w:sz w:val="20"/>
        </w:rPr>
        <w:t>, etc.), or</w:t>
      </w:r>
    </w:p>
    <w:p w:rsidR="00967A51" w:rsidRPr="008F5AE0" w:rsidRDefault="00191F19" w:rsidP="00967A51">
      <w:pPr>
        <w:numPr>
          <w:ilvl w:val="1"/>
          <w:numId w:val="37"/>
        </w:numPr>
        <w:tabs>
          <w:tab w:val="left" w:pos="1440"/>
        </w:tabs>
        <w:suppressAutoHyphens/>
        <w:rPr>
          <w:sz w:val="20"/>
        </w:rPr>
      </w:pPr>
      <w:r>
        <w:rPr>
          <w:sz w:val="20"/>
        </w:rPr>
        <w:t xml:space="preserve">SLAs, </w:t>
      </w:r>
      <w:proofErr w:type="spellStart"/>
      <w:r>
        <w:rPr>
          <w:sz w:val="20"/>
        </w:rPr>
        <w:t>QoS</w:t>
      </w:r>
      <w:proofErr w:type="spellEnd"/>
      <w:r>
        <w:rPr>
          <w:sz w:val="20"/>
        </w:rPr>
        <w:t xml:space="preserve"> and other policies.</w:t>
      </w:r>
    </w:p>
    <w:p w:rsidR="00967A51" w:rsidRPr="008F5AE0" w:rsidRDefault="00191F19" w:rsidP="00967A51">
      <w:pPr>
        <w:numPr>
          <w:ilvl w:val="0"/>
          <w:numId w:val="37"/>
        </w:numPr>
        <w:tabs>
          <w:tab w:val="left" w:pos="720"/>
        </w:tabs>
        <w:suppressAutoHyphens/>
        <w:rPr>
          <w:sz w:val="20"/>
        </w:rPr>
      </w:pPr>
      <w:r>
        <w:rPr>
          <w:sz w:val="20"/>
        </w:rPr>
        <w:t>Monitoring information, such as:</w:t>
      </w:r>
    </w:p>
    <w:p w:rsidR="00967A51" w:rsidRPr="008F5AE0" w:rsidRDefault="00191F19" w:rsidP="00967A51">
      <w:pPr>
        <w:numPr>
          <w:ilvl w:val="1"/>
          <w:numId w:val="37"/>
        </w:numPr>
        <w:tabs>
          <w:tab w:val="left" w:pos="1440"/>
        </w:tabs>
        <w:suppressAutoHyphens/>
        <w:rPr>
          <w:sz w:val="20"/>
        </w:rPr>
      </w:pPr>
      <w:r>
        <w:rPr>
          <w:sz w:val="20"/>
        </w:rPr>
        <w:t>accounting or</w:t>
      </w:r>
    </w:p>
    <w:p w:rsidR="00967A51" w:rsidRPr="008F5AE0" w:rsidRDefault="00191F19" w:rsidP="00967A51">
      <w:pPr>
        <w:numPr>
          <w:ilvl w:val="1"/>
          <w:numId w:val="37"/>
        </w:numPr>
        <w:tabs>
          <w:tab w:val="left" w:pos="1440"/>
        </w:tabs>
        <w:suppressAutoHyphens/>
        <w:rPr>
          <w:sz w:val="20"/>
        </w:rPr>
      </w:pPr>
      <w:proofErr w:type="gramStart"/>
      <w:r>
        <w:rPr>
          <w:sz w:val="20"/>
        </w:rPr>
        <w:t>policy</w:t>
      </w:r>
      <w:proofErr w:type="gramEnd"/>
      <w:r>
        <w:rPr>
          <w:sz w:val="20"/>
        </w:rPr>
        <w:t xml:space="preserve"> conformance.</w:t>
      </w:r>
    </w:p>
    <w:p w:rsidR="00967A51" w:rsidRPr="008F5AE0" w:rsidRDefault="00967A51" w:rsidP="00967A51">
      <w:pPr>
        <w:tabs>
          <w:tab w:val="left" w:pos="1440"/>
        </w:tabs>
        <w:suppressAutoHyphens/>
        <w:rPr>
          <w:sz w:val="20"/>
        </w:rPr>
      </w:pPr>
    </w:p>
    <w:p w:rsidR="00967A51" w:rsidRPr="008F5AE0" w:rsidRDefault="00191F19" w:rsidP="00967A51">
      <w:pPr>
        <w:pStyle w:val="Heading2"/>
        <w:rPr>
          <w:sz w:val="20"/>
        </w:rPr>
      </w:pPr>
      <w:bookmarkStart w:id="22" w:name="_Ref135117535"/>
      <w:bookmarkStart w:id="23" w:name="_Ref135306676"/>
      <w:bookmarkStart w:id="24" w:name="_Ref135306947"/>
      <w:bookmarkStart w:id="25" w:name="_Ref135307061"/>
      <w:bookmarkStart w:id="26" w:name="_Ref135307678"/>
      <w:bookmarkStart w:id="27" w:name="_Ref135307682"/>
      <w:bookmarkStart w:id="28" w:name="_Toc135995878"/>
      <w:bookmarkStart w:id="29" w:name="_Toc355344576"/>
      <w:r>
        <w:rPr>
          <w:sz w:val="20"/>
        </w:rPr>
        <w:t>Motivating Use Case – Delegating Activities between Schedulers</w:t>
      </w:r>
      <w:bookmarkEnd w:id="22"/>
      <w:bookmarkEnd w:id="23"/>
      <w:bookmarkEnd w:id="24"/>
      <w:bookmarkEnd w:id="25"/>
      <w:bookmarkEnd w:id="26"/>
      <w:bookmarkEnd w:id="27"/>
      <w:bookmarkEnd w:id="28"/>
      <w:bookmarkEnd w:id="29"/>
    </w:p>
    <w:p w:rsidR="00967A51" w:rsidRPr="008F5AE0" w:rsidRDefault="00191F19" w:rsidP="00967A51">
      <w:pPr>
        <w:rPr>
          <w:sz w:val="20"/>
        </w:rPr>
      </w:pPr>
      <w:r>
        <w:rPr>
          <w:sz w:val="20"/>
        </w:rPr>
        <w:t xml:space="preserve">This non-normative use case is included in this document to provide an example of an activity and </w:t>
      </w:r>
      <w:r w:rsidR="0041490D">
        <w:rPr>
          <w:sz w:val="20"/>
        </w:rPr>
        <w:t xml:space="preserve">the </w:t>
      </w:r>
      <w:r>
        <w:rPr>
          <w:sz w:val="20"/>
        </w:rPr>
        <w:t xml:space="preserve">steps </w:t>
      </w:r>
      <w:r w:rsidR="0041490D">
        <w:rPr>
          <w:sz w:val="20"/>
        </w:rPr>
        <w:t>involved</w:t>
      </w:r>
      <w:r>
        <w:rPr>
          <w:sz w:val="20"/>
        </w:rPr>
        <w:t xml:space="preserve"> in processing it. The use case also serves as the source for the examples given in the normative sections that specify the XML representation of the Activity Instance</w:t>
      </w:r>
      <w:r w:rsidR="007F423F">
        <w:rPr>
          <w:sz w:val="20"/>
        </w:rPr>
        <w:t xml:space="preserve"> Container</w:t>
      </w:r>
      <w:r>
        <w:rPr>
          <w:sz w:val="20"/>
        </w:rPr>
        <w:t>.</w:t>
      </w:r>
    </w:p>
    <w:p w:rsidR="00967A51" w:rsidRPr="008F5AE0" w:rsidRDefault="00D751FA" w:rsidP="00967A51">
      <w:pPr>
        <w:pStyle w:val="Heading3"/>
        <w:rPr>
          <w:sz w:val="20"/>
        </w:rPr>
      </w:pPr>
      <w:r w:rsidRPr="00D751FA">
        <w:rPr>
          <w:sz w:val="20"/>
        </w:rPr>
        <w:t>Actors</w:t>
      </w:r>
    </w:p>
    <w:p w:rsidR="00967A51" w:rsidRPr="008F5AE0" w:rsidRDefault="00191F19" w:rsidP="00967A51">
      <w:pPr>
        <w:rPr>
          <w:sz w:val="20"/>
        </w:rPr>
      </w:pPr>
      <w:r>
        <w:rPr>
          <w:sz w:val="20"/>
        </w:rPr>
        <w:t xml:space="preserve">The following actors are involved in the delegation use case as shown in </w:t>
      </w:r>
      <w:r w:rsidR="005D5A39" w:rsidRPr="008F5AE0">
        <w:rPr>
          <w:sz w:val="20"/>
        </w:rPr>
        <w:fldChar w:fldCharType="begin"/>
      </w:r>
      <w:r>
        <w:rPr>
          <w:sz w:val="20"/>
        </w:rPr>
        <w:instrText xml:space="preserve"> </w:instrText>
      </w:r>
      <w:r w:rsidR="00E30E92">
        <w:rPr>
          <w:sz w:val="20"/>
        </w:rPr>
        <w:instrText>REF</w:instrText>
      </w:r>
      <w:r>
        <w:rPr>
          <w:sz w:val="20"/>
        </w:rPr>
        <w:instrText xml:space="preserve"> _Ref135103058 \h </w:instrText>
      </w:r>
      <w:r w:rsidR="005D5A39" w:rsidRPr="008F5AE0">
        <w:rPr>
          <w:sz w:val="20"/>
        </w:rPr>
      </w:r>
      <w:r w:rsidR="005D5A39" w:rsidRPr="008F5AE0">
        <w:rPr>
          <w:sz w:val="20"/>
        </w:rPr>
        <w:fldChar w:fldCharType="separate"/>
      </w:r>
      <w:r w:rsidR="00225FB2" w:rsidRPr="00D751FA">
        <w:rPr>
          <w:sz w:val="20"/>
        </w:rPr>
        <w:t xml:space="preserve">Figure </w:t>
      </w:r>
      <w:r w:rsidR="00225FB2">
        <w:rPr>
          <w:noProof/>
          <w:sz w:val="20"/>
        </w:rPr>
        <w:t>2</w:t>
      </w:r>
      <w:r w:rsidR="005D5A39" w:rsidRPr="008F5AE0">
        <w:rPr>
          <w:sz w:val="20"/>
        </w:rPr>
        <w:fldChar w:fldCharType="end"/>
      </w:r>
      <w:r>
        <w:rPr>
          <w:sz w:val="20"/>
        </w:rPr>
        <w:t>:</w:t>
      </w:r>
    </w:p>
    <w:p w:rsidR="00967A51" w:rsidRPr="008F5AE0" w:rsidRDefault="00191F19" w:rsidP="00967A51">
      <w:pPr>
        <w:numPr>
          <w:ilvl w:val="0"/>
          <w:numId w:val="13"/>
        </w:numPr>
        <w:rPr>
          <w:sz w:val="20"/>
        </w:rPr>
      </w:pPr>
      <w:r>
        <w:rPr>
          <w:sz w:val="20"/>
        </w:rPr>
        <w:t xml:space="preserve">The </w:t>
      </w:r>
      <w:r>
        <w:rPr>
          <w:i/>
          <w:sz w:val="20"/>
        </w:rPr>
        <w:t>client</w:t>
      </w:r>
      <w:r>
        <w:rPr>
          <w:sz w:val="20"/>
        </w:rPr>
        <w:t xml:space="preserve">, which can be a user accessing the </w:t>
      </w:r>
      <w:r>
        <w:rPr>
          <w:i/>
          <w:sz w:val="20"/>
        </w:rPr>
        <w:t>primary scheduler</w:t>
      </w:r>
      <w:r>
        <w:rPr>
          <w:sz w:val="20"/>
        </w:rPr>
        <w:t xml:space="preserve"> directly or a component doing it on the user’s behalf</w:t>
      </w:r>
    </w:p>
    <w:p w:rsidR="00967A51" w:rsidRPr="008F5AE0" w:rsidRDefault="00191F19" w:rsidP="00967A51">
      <w:pPr>
        <w:numPr>
          <w:ilvl w:val="0"/>
          <w:numId w:val="13"/>
        </w:numPr>
        <w:rPr>
          <w:sz w:val="20"/>
        </w:rPr>
      </w:pPr>
      <w:r>
        <w:rPr>
          <w:sz w:val="20"/>
        </w:rPr>
        <w:t xml:space="preserve">The </w:t>
      </w:r>
      <w:r>
        <w:rPr>
          <w:i/>
          <w:sz w:val="20"/>
        </w:rPr>
        <w:t xml:space="preserve">primary scheduler </w:t>
      </w:r>
      <w:r>
        <w:rPr>
          <w:sz w:val="20"/>
        </w:rPr>
        <w:t>is the entity that receives the activity template and generates the activity instance</w:t>
      </w:r>
    </w:p>
    <w:p w:rsidR="00967A51" w:rsidRPr="008F5AE0" w:rsidRDefault="00191F19" w:rsidP="00967A51">
      <w:pPr>
        <w:numPr>
          <w:ilvl w:val="0"/>
          <w:numId w:val="13"/>
        </w:numPr>
        <w:rPr>
          <w:sz w:val="20"/>
        </w:rPr>
      </w:pPr>
      <w:r>
        <w:rPr>
          <w:sz w:val="20"/>
        </w:rPr>
        <w:t xml:space="preserve">Depending on the outcome of the different delegations, one or more </w:t>
      </w:r>
      <w:r>
        <w:rPr>
          <w:i/>
          <w:sz w:val="20"/>
        </w:rPr>
        <w:t>secondary schedulers</w:t>
      </w:r>
      <w:r>
        <w:rPr>
          <w:sz w:val="20"/>
        </w:rPr>
        <w:t xml:space="preserve"> to which the Activity is delegated</w:t>
      </w:r>
    </w:p>
    <w:p w:rsidR="00967A51" w:rsidRPr="008F5AE0" w:rsidRDefault="00191F19" w:rsidP="00967A51">
      <w:pPr>
        <w:numPr>
          <w:ilvl w:val="0"/>
          <w:numId w:val="13"/>
        </w:numPr>
        <w:rPr>
          <w:sz w:val="20"/>
        </w:rPr>
      </w:pPr>
      <w:r>
        <w:rPr>
          <w:sz w:val="20"/>
        </w:rPr>
        <w:t xml:space="preserve">The </w:t>
      </w:r>
      <w:r>
        <w:rPr>
          <w:i/>
          <w:sz w:val="20"/>
        </w:rPr>
        <w:t>Basic Execution Service</w:t>
      </w:r>
      <w:r>
        <w:rPr>
          <w:sz w:val="20"/>
        </w:rPr>
        <w:t xml:space="preserve"> (BES) </w:t>
      </w:r>
      <w:r w:rsidR="005D5A39" w:rsidRPr="008F5AE0">
        <w:rPr>
          <w:sz w:val="20"/>
        </w:rPr>
        <w:fldChar w:fldCharType="begin"/>
      </w:r>
      <w:r>
        <w:rPr>
          <w:sz w:val="20"/>
        </w:rPr>
        <w:instrText xml:space="preserve"> </w:instrText>
      </w:r>
      <w:r w:rsidR="00E30E92">
        <w:rPr>
          <w:sz w:val="20"/>
        </w:rPr>
        <w:instrText>REF</w:instrText>
      </w:r>
      <w:r>
        <w:rPr>
          <w:sz w:val="20"/>
        </w:rPr>
        <w:instrText xml:space="preserve"> BES </w:instrText>
      </w:r>
      <w:r w:rsidR="005D5A39" w:rsidRPr="008F5AE0">
        <w:rPr>
          <w:sz w:val="20"/>
        </w:rPr>
        <w:fldChar w:fldCharType="separate"/>
      </w:r>
      <w:r w:rsidR="00225FB2" w:rsidRPr="00D751FA">
        <w:rPr>
          <w:sz w:val="20"/>
        </w:rPr>
        <w:t>[BES]</w:t>
      </w:r>
      <w:r w:rsidR="005D5A39" w:rsidRPr="008F5AE0">
        <w:rPr>
          <w:sz w:val="20"/>
        </w:rPr>
        <w:fldChar w:fldCharType="end"/>
      </w:r>
      <w:r>
        <w:rPr>
          <w:sz w:val="20"/>
        </w:rPr>
        <w:t xml:space="preserve"> represents the work unit’s execution endpoint. Executes the job related to the activity</w:t>
      </w:r>
    </w:p>
    <w:p w:rsidR="00967A51" w:rsidRPr="008F5AE0" w:rsidRDefault="00191F19" w:rsidP="00967A51">
      <w:pPr>
        <w:numPr>
          <w:ilvl w:val="0"/>
          <w:numId w:val="13"/>
        </w:numPr>
        <w:rPr>
          <w:sz w:val="20"/>
        </w:rPr>
      </w:pPr>
      <w:r>
        <w:rPr>
          <w:sz w:val="20"/>
        </w:rPr>
        <w:t xml:space="preserve">The </w:t>
      </w:r>
      <w:r>
        <w:rPr>
          <w:i/>
          <w:sz w:val="20"/>
        </w:rPr>
        <w:t xml:space="preserve">activity store </w:t>
      </w:r>
      <w:r>
        <w:rPr>
          <w:sz w:val="20"/>
        </w:rPr>
        <w:t>is a potentially distributed instance where all information about the activity is stored</w:t>
      </w:r>
    </w:p>
    <w:p w:rsidR="00967A51" w:rsidRPr="008F5AE0" w:rsidRDefault="00D751FA" w:rsidP="00967A51">
      <w:pPr>
        <w:pStyle w:val="Heading3"/>
        <w:rPr>
          <w:sz w:val="20"/>
        </w:rPr>
      </w:pPr>
      <w:r w:rsidRPr="00D751FA">
        <w:rPr>
          <w:sz w:val="20"/>
        </w:rPr>
        <w:t>Activity Flow</w:t>
      </w:r>
    </w:p>
    <w:p w:rsidR="00967A51" w:rsidRPr="008F5AE0" w:rsidRDefault="00191F19" w:rsidP="00967A51">
      <w:pPr>
        <w:rPr>
          <w:sz w:val="20"/>
        </w:rPr>
      </w:pPr>
      <w:r>
        <w:rPr>
          <w:sz w:val="20"/>
        </w:rPr>
        <w:t>A client sends an activity request to a scheduler describing the requirements of the submitted work unit</w:t>
      </w:r>
      <w:r>
        <w:rPr>
          <w:rStyle w:val="FootnoteReference"/>
          <w:sz w:val="20"/>
        </w:rPr>
        <w:footnoteReference w:id="1"/>
      </w:r>
      <w:r w:rsidR="00D751FA" w:rsidRPr="00D751FA">
        <w:rPr>
          <w:sz w:val="20"/>
        </w:rPr>
        <w:t>.</w:t>
      </w:r>
    </w:p>
    <w:p w:rsidR="00967A51" w:rsidRPr="008F5AE0" w:rsidRDefault="0041490D" w:rsidP="00967A51">
      <w:pPr>
        <w:keepNext/>
        <w:rPr>
          <w:sz w:val="20"/>
        </w:rPr>
      </w:pPr>
      <w:r>
        <w:rPr>
          <w:noProof/>
          <w:sz w:val="20"/>
        </w:rPr>
        <w:drawing>
          <wp:inline distT="0" distB="0" distL="0" distR="0">
            <wp:extent cx="5479415" cy="2624455"/>
            <wp:effectExtent l="25400" t="0" r="6985" b="0"/>
            <wp:docPr id="2" name="Picture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15"/>
                    <a:srcRect/>
                    <a:stretch>
                      <a:fillRect/>
                    </a:stretch>
                  </pic:blipFill>
                  <pic:spPr bwMode="auto">
                    <a:xfrm>
                      <a:off x="0" y="0"/>
                      <a:ext cx="5479415" cy="2624455"/>
                    </a:xfrm>
                    <a:prstGeom prst="rect">
                      <a:avLst/>
                    </a:prstGeom>
                    <a:noFill/>
                    <a:ln w="9525">
                      <a:noFill/>
                      <a:miter lim="800000"/>
                      <a:headEnd/>
                      <a:tailEnd/>
                    </a:ln>
                  </pic:spPr>
                </pic:pic>
              </a:graphicData>
            </a:graphic>
          </wp:inline>
        </w:drawing>
      </w:r>
    </w:p>
    <w:p w:rsidR="00181071" w:rsidRDefault="00D751FA" w:rsidP="00181071">
      <w:pPr>
        <w:pStyle w:val="Caption"/>
        <w:jc w:val="center"/>
        <w:rPr>
          <w:sz w:val="20"/>
        </w:rPr>
      </w:pPr>
      <w:bookmarkStart w:id="30" w:name="_Ref135103058"/>
      <w:proofErr w:type="gramStart"/>
      <w:r w:rsidRPr="00D751FA">
        <w:rPr>
          <w:sz w:val="20"/>
        </w:rPr>
        <w:t xml:space="preserve">Figure </w:t>
      </w:r>
      <w:r w:rsidR="005D5A39"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Figure \* ARABIC </w:instrText>
      </w:r>
      <w:r w:rsidR="005D5A39" w:rsidRPr="00D751FA">
        <w:rPr>
          <w:sz w:val="20"/>
        </w:rPr>
        <w:fldChar w:fldCharType="separate"/>
      </w:r>
      <w:r w:rsidR="00225FB2">
        <w:rPr>
          <w:noProof/>
          <w:sz w:val="20"/>
        </w:rPr>
        <w:t>2</w:t>
      </w:r>
      <w:r w:rsidR="005D5A39" w:rsidRPr="00D751FA">
        <w:rPr>
          <w:sz w:val="20"/>
        </w:rPr>
        <w:fldChar w:fldCharType="end"/>
      </w:r>
      <w:bookmarkEnd w:id="30"/>
      <w:r w:rsidRPr="00D751FA">
        <w:rPr>
          <w:sz w:val="20"/>
        </w:rPr>
        <w:t>.</w:t>
      </w:r>
      <w:proofErr w:type="gramEnd"/>
      <w:r w:rsidRPr="00D751FA">
        <w:rPr>
          <w:sz w:val="20"/>
        </w:rPr>
        <w:t xml:space="preserve"> </w:t>
      </w:r>
      <w:r w:rsidR="0041490D" w:rsidRPr="005B418C">
        <w:rPr>
          <w:b w:val="0"/>
          <w:sz w:val="20"/>
        </w:rPr>
        <w:t>Delegating Activities between Schedulers</w:t>
      </w:r>
    </w:p>
    <w:p w:rsidR="00967A51" w:rsidRPr="008F5AE0" w:rsidRDefault="00967A51" w:rsidP="00967A51">
      <w:pPr>
        <w:rPr>
          <w:sz w:val="20"/>
        </w:rPr>
      </w:pPr>
    </w:p>
    <w:p w:rsidR="00967A51" w:rsidRPr="008F5AE0" w:rsidRDefault="00D751FA" w:rsidP="00967A51">
      <w:pPr>
        <w:rPr>
          <w:sz w:val="20"/>
        </w:rPr>
      </w:pPr>
      <w:r w:rsidRPr="00D751FA">
        <w:rPr>
          <w:sz w:val="20"/>
        </w:rPr>
        <w:t>The initially receiving (primary) scheduler takes the template and, if it is willing to handle it, creates an activity instance</w:t>
      </w:r>
      <w:r w:rsidR="00EE5608">
        <w:rPr>
          <w:sz w:val="20"/>
        </w:rPr>
        <w:t xml:space="preserve"> container</w:t>
      </w:r>
      <w:r w:rsidRPr="00D751FA">
        <w:rPr>
          <w:sz w:val="20"/>
        </w:rPr>
        <w:t xml:space="preserve"> for it, storing the initial activity request and, if applicable, additional information. The latter should at least include a provenance record, which denotes that the current scheduler has taken over responsibility for the execution of the given activity. Other information may include scheduling attributes, dependencies on other activities, and the current state of the activity.</w:t>
      </w:r>
    </w:p>
    <w:p w:rsidR="00967A51" w:rsidRPr="008F5AE0" w:rsidRDefault="00967A51" w:rsidP="00967A51">
      <w:pPr>
        <w:rPr>
          <w:sz w:val="20"/>
        </w:rPr>
      </w:pPr>
    </w:p>
    <w:p w:rsidR="00967A51" w:rsidRPr="008F5AE0" w:rsidRDefault="00D751FA" w:rsidP="00967A51">
      <w:pPr>
        <w:rPr>
          <w:sz w:val="20"/>
        </w:rPr>
      </w:pPr>
      <w:r w:rsidRPr="00D751FA">
        <w:rPr>
          <w:sz w:val="20"/>
        </w:rPr>
        <w:t>On activity delegation, the delegator acts like a client towards the potential delegate, offering the job to another scheduler. Again, if the delegate is willing to accept the job, it takes over responsibility and the provenance records and depending information (e.g. the expected BES</w:t>
      </w:r>
      <w:r w:rsidR="0041490D">
        <w:rPr>
          <w:sz w:val="20"/>
        </w:rPr>
        <w:t xml:space="preserve"> </w:t>
      </w:r>
      <w:r w:rsidR="005A5239">
        <w:rPr>
          <w:sz w:val="20"/>
        </w:rPr>
        <w:t>container</w:t>
      </w:r>
      <w:r w:rsidRPr="00D751FA">
        <w:rPr>
          <w:sz w:val="20"/>
        </w:rPr>
        <w:t xml:space="preserve">) are updated. If necessary, the activity template is modified, as long as the manipulation history is kept. Such modifications may include, as depicted in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_Ref135103058 \h </w:instrText>
      </w:r>
      <w:r w:rsidR="005D5A39" w:rsidRPr="00D751FA">
        <w:rPr>
          <w:sz w:val="20"/>
        </w:rPr>
      </w:r>
      <w:r w:rsidR="005D5A39" w:rsidRPr="00D751FA">
        <w:rPr>
          <w:sz w:val="20"/>
        </w:rPr>
        <w:fldChar w:fldCharType="separate"/>
      </w:r>
      <w:r w:rsidR="00225FB2" w:rsidRPr="00D751FA">
        <w:rPr>
          <w:sz w:val="20"/>
        </w:rPr>
        <w:t xml:space="preserve">Figure </w:t>
      </w:r>
      <w:r w:rsidR="00225FB2">
        <w:rPr>
          <w:noProof/>
          <w:sz w:val="20"/>
        </w:rPr>
        <w:t>2</w:t>
      </w:r>
      <w:r w:rsidR="005D5A39" w:rsidRPr="00D751FA">
        <w:rPr>
          <w:sz w:val="20"/>
        </w:rPr>
        <w:fldChar w:fldCharType="end"/>
      </w:r>
      <w:r w:rsidRPr="00D751FA">
        <w:rPr>
          <w:sz w:val="20"/>
        </w:rPr>
        <w:t>, whether a secondary scheduler rejects or accepts a delegation request, the state transition of the activity, or the resources consumed.</w:t>
      </w:r>
    </w:p>
    <w:p w:rsidR="00967A51" w:rsidRPr="008F5AE0" w:rsidDel="005F5EFF" w:rsidRDefault="00967A51" w:rsidP="00967A51">
      <w:pPr>
        <w:rPr>
          <w:sz w:val="20"/>
        </w:rPr>
      </w:pPr>
    </w:p>
    <w:p w:rsidR="00967A51" w:rsidRPr="008F5AE0" w:rsidRDefault="00D751FA" w:rsidP="00967A51">
      <w:pPr>
        <w:rPr>
          <w:sz w:val="20"/>
        </w:rPr>
      </w:pPr>
      <w:r w:rsidRPr="00D751FA">
        <w:rPr>
          <w:sz w:val="20"/>
        </w:rPr>
        <w:t>Throughout the whole process, state information is constantly updated. After activity completion, the resource consumption is written to the activity instance</w:t>
      </w:r>
      <w:r w:rsidR="00196001">
        <w:rPr>
          <w:sz w:val="20"/>
        </w:rPr>
        <w:t xml:space="preserve"> container</w:t>
      </w:r>
      <w:r w:rsidRPr="00D751FA">
        <w:rPr>
          <w:sz w:val="20"/>
        </w:rPr>
        <w:t>. The corresponding entries and dependent parts of the activity instance could then be marked final to denote the completion of the activity.</w:t>
      </w:r>
    </w:p>
    <w:p w:rsidR="00967A51" w:rsidRPr="008F5AE0" w:rsidRDefault="00D751FA" w:rsidP="00967A51">
      <w:pPr>
        <w:pStyle w:val="Heading3"/>
        <w:rPr>
          <w:sz w:val="20"/>
        </w:rPr>
      </w:pPr>
      <w:r w:rsidRPr="00D751FA">
        <w:rPr>
          <w:sz w:val="20"/>
        </w:rPr>
        <w:t>Sequence Diagram</w:t>
      </w:r>
    </w:p>
    <w:p w:rsidR="00967A51" w:rsidRPr="008F5AE0" w:rsidRDefault="005D5A39" w:rsidP="00967A51">
      <w:pPr>
        <w:pStyle w:val="nobreak"/>
        <w:rPr>
          <w:sz w:val="20"/>
        </w:rPr>
      </w:pPr>
      <w:r w:rsidRPr="00D751FA">
        <w:rPr>
          <w:sz w:val="20"/>
        </w:rPr>
        <w:fldChar w:fldCharType="begin"/>
      </w:r>
      <w:r w:rsidR="00D751FA" w:rsidRPr="00D751FA">
        <w:rPr>
          <w:sz w:val="20"/>
        </w:rPr>
        <w:instrText xml:space="preserve"> </w:instrText>
      </w:r>
      <w:r w:rsidR="00E30E92">
        <w:rPr>
          <w:sz w:val="20"/>
        </w:rPr>
        <w:instrText>REF</w:instrText>
      </w:r>
      <w:r w:rsidR="00D751FA" w:rsidRPr="00D751FA">
        <w:rPr>
          <w:sz w:val="20"/>
        </w:rPr>
        <w:instrText xml:space="preserve"> _Ref135103302 \h </w:instrText>
      </w:r>
      <w:r w:rsidRPr="00D751FA">
        <w:rPr>
          <w:sz w:val="20"/>
        </w:rPr>
      </w:r>
      <w:r w:rsidRPr="00D751FA">
        <w:rPr>
          <w:sz w:val="20"/>
        </w:rPr>
        <w:fldChar w:fldCharType="separate"/>
      </w:r>
      <w:r w:rsidR="00225FB2" w:rsidRPr="00D751FA">
        <w:rPr>
          <w:sz w:val="20"/>
        </w:rPr>
        <w:t xml:space="preserve">Figure </w:t>
      </w:r>
      <w:r w:rsidR="00225FB2">
        <w:rPr>
          <w:noProof/>
          <w:sz w:val="20"/>
        </w:rPr>
        <w:t>3</w:t>
      </w:r>
      <w:r w:rsidRPr="00D751FA">
        <w:rPr>
          <w:sz w:val="20"/>
        </w:rPr>
        <w:fldChar w:fldCharType="end"/>
      </w:r>
      <w:r w:rsidR="00D751FA" w:rsidRPr="00D751FA">
        <w:rPr>
          <w:sz w:val="20"/>
        </w:rPr>
        <w:t xml:space="preserve"> shows the sequence of messages occurring in the example use case according to </w:t>
      </w:r>
      <w:r w:rsidRPr="00D751FA">
        <w:rPr>
          <w:sz w:val="20"/>
        </w:rPr>
        <w:fldChar w:fldCharType="begin"/>
      </w:r>
      <w:r w:rsidR="00D751FA" w:rsidRPr="00D751FA">
        <w:rPr>
          <w:sz w:val="20"/>
        </w:rPr>
        <w:instrText xml:space="preserve"> </w:instrText>
      </w:r>
      <w:r w:rsidR="00E30E92">
        <w:rPr>
          <w:sz w:val="20"/>
        </w:rPr>
        <w:instrText>REF</w:instrText>
      </w:r>
      <w:r w:rsidR="00D751FA" w:rsidRPr="00D751FA">
        <w:rPr>
          <w:sz w:val="20"/>
        </w:rPr>
        <w:instrText xml:space="preserve"> _Ref135103058 \h </w:instrText>
      </w:r>
      <w:r w:rsidRPr="00D751FA">
        <w:rPr>
          <w:sz w:val="20"/>
        </w:rPr>
      </w:r>
      <w:r w:rsidRPr="00D751FA">
        <w:rPr>
          <w:sz w:val="20"/>
        </w:rPr>
        <w:fldChar w:fldCharType="separate"/>
      </w:r>
      <w:r w:rsidR="00225FB2" w:rsidRPr="00D751FA">
        <w:rPr>
          <w:sz w:val="20"/>
        </w:rPr>
        <w:t xml:space="preserve">Figure </w:t>
      </w:r>
      <w:r w:rsidR="00225FB2">
        <w:rPr>
          <w:noProof/>
          <w:sz w:val="20"/>
        </w:rPr>
        <w:t>2</w:t>
      </w:r>
      <w:r w:rsidRPr="00D751FA">
        <w:rPr>
          <w:sz w:val="20"/>
        </w:rPr>
        <w:fldChar w:fldCharType="end"/>
      </w:r>
      <w:r w:rsidR="00D751FA" w:rsidRPr="00D751FA">
        <w:rPr>
          <w:sz w:val="20"/>
        </w:rPr>
        <w:t xml:space="preserve">. The primary scheduler accepts the </w:t>
      </w:r>
      <w:r w:rsidR="00975DE7">
        <w:rPr>
          <w:sz w:val="20"/>
        </w:rPr>
        <w:t>a</w:t>
      </w:r>
      <w:r w:rsidR="00D751FA" w:rsidRPr="00D751FA">
        <w:rPr>
          <w:sz w:val="20"/>
        </w:rPr>
        <w:t>ctivity and, since it cannot process it (the reason for which is not of interest), delegates it first to the secondary scheduler A, which rejects the request, and then to secondary scheduler B, which accepts the request, schedules it and hands it over to the BES container for execution. During this process, the following (asynchronous) messages are sent to the activity store:</w:t>
      </w:r>
    </w:p>
    <w:p w:rsidR="00967A51" w:rsidRPr="008F5AE0" w:rsidRDefault="00D751FA" w:rsidP="00967A51">
      <w:pPr>
        <w:numPr>
          <w:ilvl w:val="0"/>
          <w:numId w:val="39"/>
        </w:numPr>
        <w:rPr>
          <w:sz w:val="20"/>
        </w:rPr>
      </w:pPr>
      <w:r w:rsidRPr="00D751FA">
        <w:rPr>
          <w:sz w:val="20"/>
        </w:rPr>
        <w:t>The primary scheduler informs the activity store about the new activity (following the acceptance of the activity request)</w:t>
      </w:r>
      <w:r w:rsidR="000B4E6F">
        <w:rPr>
          <w:sz w:val="20"/>
        </w:rPr>
        <w:t xml:space="preserve"> which r</w:t>
      </w:r>
      <w:r w:rsidR="00FE4F2E">
        <w:rPr>
          <w:sz w:val="20"/>
        </w:rPr>
        <w:t>esults in the generation of an A</w:t>
      </w:r>
      <w:r w:rsidR="000B4E6F">
        <w:rPr>
          <w:sz w:val="20"/>
        </w:rPr>
        <w:t xml:space="preserve">ctivity </w:t>
      </w:r>
      <w:r w:rsidR="00FE4F2E">
        <w:rPr>
          <w:sz w:val="20"/>
        </w:rPr>
        <w:t>Instance C</w:t>
      </w:r>
      <w:r w:rsidR="000B4E6F">
        <w:rPr>
          <w:sz w:val="20"/>
        </w:rPr>
        <w:t>ontainer</w:t>
      </w:r>
    </w:p>
    <w:p w:rsidR="00967A51" w:rsidRPr="008F5AE0" w:rsidRDefault="00D751FA" w:rsidP="00967A51">
      <w:pPr>
        <w:numPr>
          <w:ilvl w:val="0"/>
          <w:numId w:val="39"/>
        </w:numPr>
        <w:rPr>
          <w:sz w:val="20"/>
        </w:rPr>
      </w:pPr>
      <w:r w:rsidRPr="00D751FA">
        <w:rPr>
          <w:sz w:val="20"/>
        </w:rPr>
        <w:t>The secondary scheduler A informs the activity store about it rejecting the delegation request (using a modification message)</w:t>
      </w:r>
    </w:p>
    <w:p w:rsidR="00967A51" w:rsidRPr="008F5AE0" w:rsidRDefault="00D751FA" w:rsidP="00967A51">
      <w:pPr>
        <w:numPr>
          <w:ilvl w:val="0"/>
          <w:numId w:val="39"/>
        </w:numPr>
        <w:rPr>
          <w:sz w:val="20"/>
        </w:rPr>
      </w:pPr>
      <w:r w:rsidRPr="00D751FA">
        <w:rPr>
          <w:sz w:val="20"/>
        </w:rPr>
        <w:t>The secondary scheduler B informs the activity store about the acceptance of the delegation request</w:t>
      </w:r>
    </w:p>
    <w:p w:rsidR="00967A51" w:rsidRPr="008F5AE0" w:rsidRDefault="00D751FA" w:rsidP="00967A51">
      <w:pPr>
        <w:numPr>
          <w:ilvl w:val="0"/>
          <w:numId w:val="39"/>
        </w:numPr>
        <w:rPr>
          <w:sz w:val="20"/>
        </w:rPr>
      </w:pPr>
      <w:r w:rsidRPr="00D751FA">
        <w:rPr>
          <w:sz w:val="20"/>
        </w:rPr>
        <w:t>The secondary scheduler B notifies the activity store about the hand-over of the activity to the BES container</w:t>
      </w:r>
    </w:p>
    <w:p w:rsidR="00967A51" w:rsidRPr="008F5AE0" w:rsidRDefault="00D751FA" w:rsidP="00967A51">
      <w:pPr>
        <w:numPr>
          <w:ilvl w:val="0"/>
          <w:numId w:val="39"/>
        </w:numPr>
        <w:rPr>
          <w:sz w:val="20"/>
        </w:rPr>
      </w:pPr>
      <w:r w:rsidRPr="00D751FA">
        <w:rPr>
          <w:sz w:val="20"/>
        </w:rPr>
        <w:t xml:space="preserve">The BES container modifies the </w:t>
      </w:r>
      <w:r w:rsidR="00FE4F2E">
        <w:rPr>
          <w:sz w:val="20"/>
        </w:rPr>
        <w:t>A</w:t>
      </w:r>
      <w:r w:rsidRPr="00D751FA">
        <w:rPr>
          <w:sz w:val="20"/>
        </w:rPr>
        <w:t xml:space="preserve">ctivity </w:t>
      </w:r>
      <w:r w:rsidR="00FE4F2E">
        <w:rPr>
          <w:sz w:val="20"/>
        </w:rPr>
        <w:t>I</w:t>
      </w:r>
      <w:r w:rsidRPr="00D751FA">
        <w:rPr>
          <w:sz w:val="20"/>
        </w:rPr>
        <w:t xml:space="preserve">nstance </w:t>
      </w:r>
      <w:r w:rsidR="00FE4F2E">
        <w:rPr>
          <w:sz w:val="20"/>
        </w:rPr>
        <w:t>C</w:t>
      </w:r>
      <w:r w:rsidR="004620C2">
        <w:rPr>
          <w:sz w:val="20"/>
        </w:rPr>
        <w:t xml:space="preserve">ontainer </w:t>
      </w:r>
      <w:r w:rsidRPr="00D751FA">
        <w:rPr>
          <w:sz w:val="20"/>
        </w:rPr>
        <w:t xml:space="preserve">according to the state of the </w:t>
      </w:r>
      <w:r w:rsidR="000B4E6F">
        <w:rPr>
          <w:sz w:val="20"/>
        </w:rPr>
        <w:t>a</w:t>
      </w:r>
      <w:r w:rsidRPr="00D751FA">
        <w:rPr>
          <w:sz w:val="20"/>
        </w:rPr>
        <w:t>ctivity’s execution, informs it about the resources used, etc</w:t>
      </w:r>
      <w:r w:rsidR="00FE4F2E">
        <w:rPr>
          <w:sz w:val="20"/>
        </w:rPr>
        <w:t>.</w:t>
      </w:r>
    </w:p>
    <w:p w:rsidR="00967A51" w:rsidRPr="008F5AE0" w:rsidRDefault="00967A51" w:rsidP="00967A51">
      <w:pPr>
        <w:rPr>
          <w:sz w:val="20"/>
        </w:rPr>
      </w:pPr>
    </w:p>
    <w:p w:rsidR="00967A51" w:rsidRPr="008F5AE0" w:rsidRDefault="00D751FA" w:rsidP="00967A51">
      <w:pPr>
        <w:rPr>
          <w:sz w:val="20"/>
        </w:rPr>
      </w:pPr>
      <w:r w:rsidRPr="00D751FA">
        <w:rPr>
          <w:sz w:val="20"/>
        </w:rPr>
        <w:t>The use case shows, for the sake of simplicity, only the steps until the activity is executed. Further steps that occur during the processing of the activity, like feed-back of results, are not show, nor are potential activity monitoring or assessment steps shown.</w:t>
      </w:r>
    </w:p>
    <w:p w:rsidR="00967A51" w:rsidRPr="008F5AE0" w:rsidRDefault="00967A51" w:rsidP="00967A51">
      <w:pPr>
        <w:rPr>
          <w:sz w:val="20"/>
        </w:rPr>
      </w:pPr>
    </w:p>
    <w:p w:rsidR="00967A51" w:rsidRPr="008F5AE0" w:rsidRDefault="0041490D" w:rsidP="00967A51">
      <w:pPr>
        <w:pStyle w:val="nobreak"/>
        <w:rPr>
          <w:sz w:val="20"/>
        </w:rPr>
      </w:pPr>
      <w:r>
        <w:rPr>
          <w:noProof/>
          <w:sz w:val="20"/>
        </w:rPr>
        <w:drawing>
          <wp:inline distT="0" distB="0" distL="0" distR="0">
            <wp:extent cx="5479415" cy="2931795"/>
            <wp:effectExtent l="25400" t="0" r="6985" b="0"/>
            <wp:docPr id="3" name="Picture 3" descr="use-case_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sequence"/>
                    <pic:cNvPicPr>
                      <a:picLocks noChangeAspect="1" noChangeArrowheads="1"/>
                    </pic:cNvPicPr>
                  </pic:nvPicPr>
                  <pic:blipFill>
                    <a:blip r:embed="rId16"/>
                    <a:srcRect/>
                    <a:stretch>
                      <a:fillRect/>
                    </a:stretch>
                  </pic:blipFill>
                  <pic:spPr bwMode="auto">
                    <a:xfrm>
                      <a:off x="0" y="0"/>
                      <a:ext cx="5479415" cy="2931795"/>
                    </a:xfrm>
                    <a:prstGeom prst="rect">
                      <a:avLst/>
                    </a:prstGeom>
                    <a:noFill/>
                    <a:ln w="9525">
                      <a:noFill/>
                      <a:miter lim="800000"/>
                      <a:headEnd/>
                      <a:tailEnd/>
                    </a:ln>
                  </pic:spPr>
                </pic:pic>
              </a:graphicData>
            </a:graphic>
          </wp:inline>
        </w:drawing>
      </w:r>
    </w:p>
    <w:p w:rsidR="00181071" w:rsidRDefault="00D751FA" w:rsidP="00181071">
      <w:pPr>
        <w:pStyle w:val="Caption"/>
        <w:jc w:val="center"/>
        <w:rPr>
          <w:sz w:val="20"/>
        </w:rPr>
      </w:pPr>
      <w:bookmarkStart w:id="31" w:name="_Ref135103302"/>
      <w:proofErr w:type="gramStart"/>
      <w:r w:rsidRPr="00D751FA">
        <w:rPr>
          <w:sz w:val="20"/>
        </w:rPr>
        <w:t xml:space="preserve">Figure </w:t>
      </w:r>
      <w:r w:rsidR="005D5A39"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Figure \* ARABIC </w:instrText>
      </w:r>
      <w:r w:rsidR="005D5A39" w:rsidRPr="00D751FA">
        <w:rPr>
          <w:sz w:val="20"/>
        </w:rPr>
        <w:fldChar w:fldCharType="separate"/>
      </w:r>
      <w:r w:rsidR="00225FB2">
        <w:rPr>
          <w:noProof/>
          <w:sz w:val="20"/>
        </w:rPr>
        <w:t>3</w:t>
      </w:r>
      <w:r w:rsidR="005D5A39" w:rsidRPr="00D751FA">
        <w:rPr>
          <w:sz w:val="20"/>
        </w:rPr>
        <w:fldChar w:fldCharType="end"/>
      </w:r>
      <w:bookmarkEnd w:id="31"/>
      <w:r w:rsidRPr="00D751FA">
        <w:rPr>
          <w:sz w:val="20"/>
        </w:rPr>
        <w:t>.</w:t>
      </w:r>
      <w:proofErr w:type="gramEnd"/>
      <w:r w:rsidRPr="00D751FA">
        <w:rPr>
          <w:sz w:val="20"/>
        </w:rPr>
        <w:t xml:space="preserve"> </w:t>
      </w:r>
      <w:r w:rsidRPr="00D751FA">
        <w:rPr>
          <w:b w:val="0"/>
          <w:sz w:val="20"/>
        </w:rPr>
        <w:t xml:space="preserve">Sequence </w:t>
      </w:r>
      <w:r w:rsidR="007A3352">
        <w:rPr>
          <w:b w:val="0"/>
          <w:sz w:val="20"/>
        </w:rPr>
        <w:t>D</w:t>
      </w:r>
      <w:r w:rsidRPr="00D751FA">
        <w:rPr>
          <w:b w:val="0"/>
          <w:sz w:val="20"/>
        </w:rPr>
        <w:t xml:space="preserve">iagram of the </w:t>
      </w:r>
      <w:r w:rsidR="007A3352">
        <w:rPr>
          <w:b w:val="0"/>
          <w:sz w:val="20"/>
        </w:rPr>
        <w:t>A</w:t>
      </w:r>
      <w:r w:rsidRPr="00D751FA">
        <w:rPr>
          <w:b w:val="0"/>
          <w:sz w:val="20"/>
        </w:rPr>
        <w:t xml:space="preserve">ctivity </w:t>
      </w:r>
      <w:r w:rsidR="007A3352">
        <w:rPr>
          <w:b w:val="0"/>
          <w:sz w:val="20"/>
        </w:rPr>
        <w:t>D</w:t>
      </w:r>
      <w:r w:rsidRPr="00D751FA">
        <w:rPr>
          <w:b w:val="0"/>
          <w:sz w:val="20"/>
        </w:rPr>
        <w:t xml:space="preserve">elegation </w:t>
      </w:r>
      <w:r w:rsidR="007A3352">
        <w:rPr>
          <w:b w:val="0"/>
          <w:sz w:val="20"/>
        </w:rPr>
        <w:t>U</w:t>
      </w:r>
      <w:r w:rsidRPr="00D751FA">
        <w:rPr>
          <w:b w:val="0"/>
          <w:sz w:val="20"/>
        </w:rPr>
        <w:t xml:space="preserve">se </w:t>
      </w:r>
      <w:r w:rsidR="007A3352">
        <w:rPr>
          <w:b w:val="0"/>
          <w:sz w:val="20"/>
        </w:rPr>
        <w:t>C</w:t>
      </w:r>
      <w:r w:rsidRPr="00D751FA">
        <w:rPr>
          <w:b w:val="0"/>
          <w:sz w:val="20"/>
        </w:rPr>
        <w:t>ase</w:t>
      </w:r>
    </w:p>
    <w:p w:rsidR="00967A51" w:rsidRPr="008F5AE0" w:rsidRDefault="00967A51" w:rsidP="00967A51">
      <w:pPr>
        <w:rPr>
          <w:sz w:val="20"/>
        </w:rPr>
      </w:pPr>
    </w:p>
    <w:p w:rsidR="00967A51" w:rsidRPr="008F5AE0" w:rsidDel="00C07625" w:rsidRDefault="00D751FA" w:rsidP="00967A51">
      <w:pPr>
        <w:pStyle w:val="Heading2"/>
        <w:rPr>
          <w:sz w:val="20"/>
        </w:rPr>
      </w:pPr>
      <w:bookmarkStart w:id="32" w:name="_Toc1403318"/>
      <w:bookmarkStart w:id="33" w:name="_Toc105118889"/>
      <w:bookmarkStart w:id="34" w:name="_Toc135995879"/>
      <w:bookmarkStart w:id="35" w:name="_Toc355344577"/>
      <w:r w:rsidRPr="00D751FA">
        <w:rPr>
          <w:sz w:val="20"/>
        </w:rPr>
        <w:t>Notational Conventions</w:t>
      </w:r>
      <w:bookmarkEnd w:id="32"/>
      <w:bookmarkEnd w:id="33"/>
      <w:bookmarkEnd w:id="34"/>
      <w:bookmarkEnd w:id="35"/>
    </w:p>
    <w:p w:rsidR="00967A51" w:rsidRPr="008F5AE0" w:rsidRDefault="00D751FA" w:rsidP="00967A51">
      <w:pPr>
        <w:rPr>
          <w:sz w:val="20"/>
        </w:rPr>
      </w:pPr>
      <w:r w:rsidRPr="00D751FA">
        <w:rPr>
          <w:sz w:val="20"/>
        </w:rPr>
        <w:t>The key words “MUST”, “MUST NOT”, “REQUIRED”, “SHALL”, “SHALL NOT”, “SHOULD”, “SHOULD NOT”, “RECOMMENDED”, “MAY”, and “OPTIONAL” are to be interpreted as described in RFC 2119 [BRADNER].</w:t>
      </w:r>
    </w:p>
    <w:p w:rsidR="00967A51" w:rsidRPr="008F5AE0" w:rsidRDefault="00D751FA" w:rsidP="00967A51">
      <w:pPr>
        <w:pStyle w:val="BodyParagraph"/>
        <w:rPr>
          <w:sz w:val="20"/>
          <w:lang w:val="en-US"/>
        </w:rPr>
      </w:pPr>
      <w:r w:rsidRPr="00D751FA">
        <w:rPr>
          <w:sz w:val="20"/>
          <w:lang w:val="en-US"/>
        </w:rPr>
        <w:t xml:space="preserve">This document describes XML Information Sets and inherits the square bracket notation of </w:t>
      </w:r>
      <w:r w:rsidR="005D5A39" w:rsidRPr="00D751FA">
        <w:rPr>
          <w:sz w:val="20"/>
          <w:lang w:val="en-US"/>
        </w:rPr>
        <w:fldChar w:fldCharType="begin"/>
      </w:r>
      <w:r w:rsidRPr="00D751FA">
        <w:rPr>
          <w:sz w:val="20"/>
          <w:lang w:val="en-US"/>
        </w:rPr>
        <w:instrText xml:space="preserve"> </w:instrText>
      </w:r>
      <w:r w:rsidR="00E30E92">
        <w:rPr>
          <w:sz w:val="20"/>
          <w:lang w:val="en-US"/>
        </w:rPr>
        <w:instrText>REF</w:instrText>
      </w:r>
      <w:r w:rsidRPr="00D751FA">
        <w:rPr>
          <w:sz w:val="20"/>
          <w:lang w:val="en-US"/>
        </w:rPr>
        <w:instrText xml:space="preserve"> INFOSET \h </w:instrText>
      </w:r>
      <w:r w:rsidR="005D5A39" w:rsidRPr="00D751FA">
        <w:rPr>
          <w:sz w:val="20"/>
          <w:lang w:val="en-US"/>
        </w:rPr>
      </w:r>
      <w:r w:rsidR="005D5A39" w:rsidRPr="00D751FA">
        <w:rPr>
          <w:sz w:val="20"/>
          <w:lang w:val="en-US"/>
        </w:rPr>
        <w:fldChar w:fldCharType="separate"/>
      </w:r>
      <w:r w:rsidR="00225FB2" w:rsidRPr="00D751FA">
        <w:rPr>
          <w:sz w:val="20"/>
        </w:rPr>
        <w:t>[INFOSET]</w:t>
      </w:r>
      <w:r w:rsidR="005D5A39" w:rsidRPr="00D751FA">
        <w:rPr>
          <w:sz w:val="20"/>
          <w:lang w:val="en-US"/>
        </w:rPr>
        <w:fldChar w:fldCharType="end"/>
      </w:r>
      <w:r w:rsidRPr="00D751FA">
        <w:rPr>
          <w:sz w:val="20"/>
          <w:lang w:val="en-US"/>
        </w:rPr>
        <w:t>.</w:t>
      </w:r>
    </w:p>
    <w:p w:rsidR="00225FB2" w:rsidRPr="008F5AE0" w:rsidRDefault="00D751FA" w:rsidP="00DB3694">
      <w:pPr>
        <w:tabs>
          <w:tab w:val="left" w:pos="1134"/>
        </w:tabs>
        <w:ind w:left="1134" w:hanging="1134"/>
        <w:rPr>
          <w:sz w:val="20"/>
        </w:rPr>
      </w:pPr>
      <w:r w:rsidRPr="00D751FA">
        <w:rPr>
          <w:sz w:val="20"/>
        </w:rPr>
        <w:t xml:space="preserve">When describing concrete XML schemas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SCHEMA1 \h </w:instrText>
      </w:r>
      <w:r w:rsidR="005D5A39" w:rsidRPr="00D751FA">
        <w:rPr>
          <w:sz w:val="20"/>
        </w:rPr>
      </w:r>
      <w:r w:rsidR="005D5A39" w:rsidRPr="00D751FA">
        <w:rPr>
          <w:sz w:val="20"/>
        </w:rPr>
        <w:fldChar w:fldCharType="separate"/>
      </w:r>
      <w:r w:rsidR="00225FB2" w:rsidRPr="00D751FA">
        <w:rPr>
          <w:sz w:val="20"/>
        </w:rPr>
        <w:t>[SCHEMA1]</w:t>
      </w:r>
      <w:r w:rsidR="005D5A39" w:rsidRPr="00D751FA">
        <w:rPr>
          <w:sz w:val="20"/>
        </w:rPr>
        <w:fldChar w:fldCharType="end"/>
      </w:r>
      <w:r w:rsidRPr="00D751FA">
        <w:rPr>
          <w:sz w:val="20"/>
        </w:rPr>
        <w:t xml:space="preserve">,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SCHEMA2 \h </w:instrText>
      </w:r>
      <w:r w:rsidR="005D5A39" w:rsidRPr="00D751FA">
        <w:rPr>
          <w:sz w:val="20"/>
        </w:rPr>
      </w:r>
      <w:r w:rsidR="005D5A39" w:rsidRPr="00D751FA">
        <w:rPr>
          <w:sz w:val="20"/>
        </w:rPr>
        <w:fldChar w:fldCharType="separate"/>
      </w:r>
      <w:r w:rsidR="00225FB2" w:rsidRPr="00D751FA">
        <w:rPr>
          <w:sz w:val="20"/>
        </w:rPr>
        <w:t>[SCHEMA2]</w:t>
      </w:r>
      <w:r w:rsidR="005D5A39" w:rsidRPr="00D751FA">
        <w:rPr>
          <w:sz w:val="20"/>
        </w:rPr>
        <w:fldChar w:fldCharType="end"/>
      </w:r>
      <w:r w:rsidRPr="00D751FA">
        <w:rPr>
          <w:sz w:val="20"/>
        </w:rPr>
        <w:t>, this specification uses the</w:t>
      </w:r>
      <w:r w:rsidR="00CF5F4A">
        <w:rPr>
          <w:sz w:val="20"/>
        </w:rPr>
        <w:t xml:space="preserve"> </w:t>
      </w:r>
      <w:r w:rsidRPr="00D751FA">
        <w:rPr>
          <w:sz w:val="20"/>
        </w:rPr>
        <w:t xml:space="preserve">notational convention of WS-Security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WSSEC \h </w:instrText>
      </w:r>
      <w:r w:rsidR="005D5A39" w:rsidRPr="00D751FA">
        <w:rPr>
          <w:sz w:val="20"/>
        </w:rPr>
      </w:r>
      <w:r w:rsidR="005D5A39" w:rsidRPr="00D751FA">
        <w:rPr>
          <w:sz w:val="20"/>
        </w:rPr>
        <w:fldChar w:fldCharType="separate"/>
      </w:r>
    </w:p>
    <w:p w:rsidR="00967A51" w:rsidRPr="008F5AE0" w:rsidRDefault="00225FB2" w:rsidP="007C7CDB">
      <w:pPr>
        <w:tabs>
          <w:tab w:val="left" w:pos="0"/>
        </w:tabs>
        <w:rPr>
          <w:sz w:val="20"/>
        </w:rPr>
      </w:pPr>
      <w:proofErr w:type="gramStart"/>
      <w:r w:rsidRPr="00D751FA">
        <w:rPr>
          <w:sz w:val="20"/>
        </w:rPr>
        <w:t>[WSSEC]</w:t>
      </w:r>
      <w:r w:rsidR="005D5A39" w:rsidRPr="00D751FA">
        <w:rPr>
          <w:sz w:val="20"/>
        </w:rPr>
        <w:fldChar w:fldCharType="end"/>
      </w:r>
      <w:r w:rsidR="00D751FA" w:rsidRPr="00D751FA">
        <w:rPr>
          <w:sz w:val="20"/>
        </w:rPr>
        <w:t>.</w:t>
      </w:r>
      <w:proofErr w:type="gramEnd"/>
      <w:r w:rsidR="00D751FA" w:rsidRPr="00D751FA">
        <w:rPr>
          <w:sz w:val="20"/>
        </w:rPr>
        <w:t xml:space="preserve"> Specifically, each member of an element’s [children] or [attributes] </w:t>
      </w:r>
      <w:proofErr w:type="gramStart"/>
      <w:r w:rsidR="00D751FA" w:rsidRPr="00D751FA">
        <w:rPr>
          <w:sz w:val="20"/>
        </w:rPr>
        <w:t>properties,</w:t>
      </w:r>
      <w:proofErr w:type="gramEnd"/>
      <w:r w:rsidR="00D751FA" w:rsidRPr="00D751FA">
        <w:rPr>
          <w:sz w:val="20"/>
        </w:rPr>
        <w:t xml:space="preserve"> is described using an </w:t>
      </w:r>
      <w:proofErr w:type="spellStart"/>
      <w:r w:rsidR="00D751FA" w:rsidRPr="00D751FA">
        <w:rPr>
          <w:sz w:val="20"/>
        </w:rPr>
        <w:t>XPath</w:t>
      </w:r>
      <w:proofErr w:type="spellEnd"/>
      <w:r w:rsidR="00D751FA" w:rsidRPr="00D751FA">
        <w:rPr>
          <w:sz w:val="20"/>
        </w:rPr>
        <w:t xml:space="preserve">-like notation (e.g.: </w:t>
      </w:r>
      <w:r w:rsidR="00D751FA" w:rsidRPr="00D751FA">
        <w:rPr>
          <w:rFonts w:cs="Courier New"/>
          <w:b/>
          <w:sz w:val="20"/>
        </w:rPr>
        <w:t>/x:MyHeader/x:SomeProperty/@value1</w:t>
      </w:r>
      <w:r w:rsidR="00D751FA" w:rsidRPr="00D751FA">
        <w:rPr>
          <w:sz w:val="20"/>
        </w:rPr>
        <w:t xml:space="preserve">). The use of </w:t>
      </w:r>
      <w:r w:rsidR="00D751FA" w:rsidRPr="00D751FA">
        <w:rPr>
          <w:rFonts w:cs="Courier New"/>
          <w:b/>
          <w:sz w:val="20"/>
        </w:rPr>
        <w:t>{any}</w:t>
      </w:r>
      <w:r w:rsidR="00D751FA" w:rsidRPr="00D751FA">
        <w:rPr>
          <w:sz w:val="20"/>
        </w:rPr>
        <w:t xml:space="preserve"> indicates the presence of an element wildcard (</w:t>
      </w:r>
      <w:r w:rsidR="00191F19">
        <w:rPr>
          <w:rStyle w:val="DefinedItem"/>
          <w:sz w:val="20"/>
        </w:rPr>
        <w:t>&lt;</w:t>
      </w:r>
      <w:proofErr w:type="spellStart"/>
      <w:r w:rsidR="00191F19">
        <w:rPr>
          <w:rStyle w:val="DefinedItem"/>
          <w:sz w:val="20"/>
        </w:rPr>
        <w:t>xsd</w:t>
      </w:r>
      <w:proofErr w:type="gramStart"/>
      <w:r w:rsidR="00191F19">
        <w:rPr>
          <w:rStyle w:val="DefinedItem"/>
          <w:sz w:val="20"/>
        </w:rPr>
        <w:t>:any</w:t>
      </w:r>
      <w:proofErr w:type="spellEnd"/>
      <w:proofErr w:type="gramEnd"/>
      <w:r w:rsidR="00191F19">
        <w:rPr>
          <w:rStyle w:val="DefinedItem"/>
          <w:sz w:val="20"/>
        </w:rPr>
        <w:t>/&gt;</w:t>
      </w:r>
      <w:r w:rsidR="00D751FA" w:rsidRPr="00D751FA">
        <w:rPr>
          <w:sz w:val="20"/>
        </w:rPr>
        <w:t xml:space="preserve">). The use of </w:t>
      </w:r>
      <w:proofErr w:type="gramStart"/>
      <w:r w:rsidR="00D751FA" w:rsidRPr="00D751FA">
        <w:rPr>
          <w:rFonts w:cs="Courier New"/>
          <w:b/>
          <w:sz w:val="20"/>
        </w:rPr>
        <w:t>@{</w:t>
      </w:r>
      <w:proofErr w:type="gramEnd"/>
      <w:r w:rsidR="00D751FA" w:rsidRPr="00D751FA">
        <w:rPr>
          <w:rFonts w:cs="Courier New"/>
          <w:b/>
          <w:sz w:val="20"/>
        </w:rPr>
        <w:t>any}</w:t>
      </w:r>
      <w:r w:rsidR="00D751FA" w:rsidRPr="00D751FA">
        <w:rPr>
          <w:sz w:val="20"/>
        </w:rPr>
        <w:t xml:space="preserve"> indicates the presence of an attribute wildcard (</w:t>
      </w:r>
      <w:r w:rsidR="00191F19">
        <w:rPr>
          <w:rStyle w:val="DefinedItem"/>
          <w:sz w:val="20"/>
        </w:rPr>
        <w:t>&lt;</w:t>
      </w:r>
      <w:proofErr w:type="spellStart"/>
      <w:r w:rsidR="00191F19">
        <w:rPr>
          <w:rStyle w:val="DefinedItem"/>
          <w:sz w:val="20"/>
        </w:rPr>
        <w:t>xsd:anyAttribute</w:t>
      </w:r>
      <w:proofErr w:type="spellEnd"/>
      <w:r w:rsidR="00191F19">
        <w:rPr>
          <w:rStyle w:val="DefinedItem"/>
          <w:sz w:val="20"/>
        </w:rPr>
        <w:t>/&gt;</w:t>
      </w:r>
      <w:r w:rsidR="00D751FA" w:rsidRPr="00D751FA">
        <w:rPr>
          <w:sz w:val="20"/>
        </w:rPr>
        <w:t>).</w:t>
      </w:r>
    </w:p>
    <w:p w:rsidR="00967A51" w:rsidRPr="008F5AE0" w:rsidRDefault="00D751FA" w:rsidP="00967A51">
      <w:pPr>
        <w:pStyle w:val="BodyParagraph"/>
        <w:rPr>
          <w:sz w:val="20"/>
          <w:lang w:val="en-US"/>
        </w:rPr>
      </w:pPr>
      <w:r w:rsidRPr="00D751FA">
        <w:rPr>
          <w:sz w:val="20"/>
          <w:lang w:val="en-US"/>
        </w:rPr>
        <w:t>Pseudo-schemas are provided for each component, before the description of the component. They use BNF-style conventions for attributes and elements: ‘</w:t>
      </w:r>
      <w:r w:rsidRPr="00D751FA">
        <w:rPr>
          <w:rFonts w:ascii="Courier New" w:hAnsi="Courier New" w:cs="Courier New"/>
          <w:sz w:val="20"/>
          <w:lang w:val="en-US"/>
        </w:rPr>
        <w:t>?</w:t>
      </w:r>
      <w:r w:rsidRPr="00D751FA">
        <w:rPr>
          <w:sz w:val="20"/>
          <w:lang w:val="en-US"/>
        </w:rPr>
        <w:t>’ denotes zero or one occurrences; ‘</w:t>
      </w:r>
      <w:r w:rsidRPr="00D751FA">
        <w:rPr>
          <w:rFonts w:ascii="Courier New" w:hAnsi="Courier New" w:cs="Courier New"/>
          <w:sz w:val="20"/>
          <w:lang w:val="en-US"/>
        </w:rPr>
        <w:t>*</w:t>
      </w:r>
      <w:r w:rsidRPr="00D751FA">
        <w:rPr>
          <w:sz w:val="20"/>
          <w:lang w:val="en-US"/>
        </w:rPr>
        <w:t>’ denotes zero or more occurrences; ‘</w:t>
      </w:r>
      <w:r w:rsidRPr="00D751FA">
        <w:rPr>
          <w:rFonts w:ascii="Courier New" w:hAnsi="Courier New" w:cs="Courier New"/>
          <w:sz w:val="20"/>
          <w:lang w:val="en-US"/>
        </w:rPr>
        <w:t>+</w:t>
      </w:r>
      <w:r w:rsidRPr="00D751FA">
        <w:rPr>
          <w:sz w:val="20"/>
          <w:lang w:val="en-US"/>
        </w:rPr>
        <w:t xml:space="preserve">’ denotes one or more occurrences. Attributes (other than the </w:t>
      </w:r>
      <w:r>
        <w:rPr>
          <w:rStyle w:val="DefinedItem"/>
          <w:sz w:val="20"/>
          <w:lang w:val="en-US"/>
        </w:rPr>
        <w:t>abstract</w:t>
      </w:r>
      <w:r w:rsidRPr="00D751FA">
        <w:rPr>
          <w:sz w:val="20"/>
          <w:lang w:val="en-US"/>
        </w:rPr>
        <w:t xml:space="preserve"> and </w:t>
      </w:r>
      <w:proofErr w:type="gramStart"/>
      <w:r>
        <w:rPr>
          <w:rStyle w:val="DefinedItem"/>
          <w:sz w:val="20"/>
          <w:lang w:val="en-US"/>
        </w:rPr>
        <w:t>substitutes</w:t>
      </w:r>
      <w:proofErr w:type="gramEnd"/>
      <w:r w:rsidRPr="00D751FA">
        <w:rPr>
          <w:sz w:val="20"/>
          <w:lang w:val="en-US"/>
        </w:rPr>
        <w:t xml:space="preserve"> special attributes) are conventionally assigned a value that corresponds to their type, as defined in the normative schema.</w:t>
      </w:r>
    </w:p>
    <w:p w:rsidR="00967A51" w:rsidRPr="008F5AE0" w:rsidRDefault="00967A51" w:rsidP="00967A51">
      <w:pPr>
        <w:rPr>
          <w:sz w:val="20"/>
        </w:rPr>
      </w:pPr>
    </w:p>
    <w:p w:rsidR="00967A51" w:rsidRPr="008F5AE0" w:rsidRDefault="00D751FA">
      <w:pPr>
        <w:pStyle w:val="XMLSnippet"/>
        <w:rPr>
          <w:rStyle w:val="XMLComment"/>
          <w:rFonts w:ascii="Arial" w:hAnsi="Arial"/>
          <w:snapToGrid/>
          <w:sz w:val="24"/>
          <w:lang w:val="en-US"/>
        </w:rPr>
      </w:pPr>
      <w:r w:rsidRPr="00D751FA">
        <w:rPr>
          <w:rStyle w:val="XMLComment"/>
          <w:color w:val="auto"/>
        </w:rPr>
        <w:t>&lt;!-- sample pseudo-schema --&gt;</w:t>
      </w:r>
    </w:p>
    <w:p w:rsidR="00D751FA" w:rsidRDefault="00967A51">
      <w:pPr>
        <w:pStyle w:val="XMLSnippet"/>
        <w:rPr>
          <w:rStyle w:val="XMLElement"/>
        </w:rPr>
      </w:pPr>
      <w:r w:rsidRPr="008F5AE0">
        <w:rPr>
          <w:rStyle w:val="XMLElement"/>
          <w:color w:val="auto"/>
        </w:rPr>
        <w:t>&lt;defined_element&gt;</w:t>
      </w:r>
    </w:p>
    <w:p w:rsidR="00967A51" w:rsidRPr="008F5AE0" w:rsidRDefault="00D751FA">
      <w:pPr>
        <w:pStyle w:val="XMLSnippet"/>
        <w:rPr>
          <w:rStyle w:val="XMLAttrValue"/>
        </w:rPr>
      </w:pPr>
      <w:r w:rsidRPr="00D751FA">
        <w:tab/>
      </w:r>
      <w:r w:rsidRPr="00D751FA">
        <w:tab/>
      </w:r>
      <w:r w:rsidRPr="00D751FA">
        <w:rPr>
          <w:rStyle w:val="XMLAttribute"/>
          <w:color w:val="auto"/>
        </w:rPr>
        <w:t>required_attribute_of_type_string</w:t>
      </w:r>
      <w:r w:rsidRPr="00D751FA">
        <w:t>=</w:t>
      </w:r>
      <w:r w:rsidRPr="00D751FA">
        <w:rPr>
          <w:rStyle w:val="XMLAttrValue"/>
          <w:color w:val="auto"/>
        </w:rPr>
        <w:t>"xsd:string"</w:t>
      </w:r>
    </w:p>
    <w:p w:rsidR="00967A51" w:rsidRPr="008F5AE0" w:rsidRDefault="00D751FA">
      <w:pPr>
        <w:pStyle w:val="XMLSnippet"/>
        <w:rPr>
          <w:rStyle w:val="XMLElement"/>
        </w:rPr>
      </w:pPr>
      <w:r w:rsidRPr="00D751FA">
        <w:tab/>
      </w:r>
      <w:r w:rsidRPr="00D751FA">
        <w:tab/>
      </w:r>
      <w:r w:rsidRPr="00D751FA">
        <w:rPr>
          <w:rStyle w:val="XMLAttribute"/>
          <w:color w:val="auto"/>
        </w:rPr>
        <w:t>optional_attribute_of_type_int</w:t>
      </w:r>
      <w:r w:rsidRPr="00D751FA">
        <w:t>=</w:t>
      </w:r>
      <w:r w:rsidRPr="00D751FA">
        <w:rPr>
          <w:rStyle w:val="XMLAttrValue"/>
          <w:color w:val="auto"/>
        </w:rPr>
        <w:t>"xsd:int"</w:t>
      </w:r>
      <w:r w:rsidRPr="00D751FA">
        <w:t xml:space="preserve">? </w:t>
      </w:r>
      <w:r w:rsidRPr="00D751FA">
        <w:rPr>
          <w:rStyle w:val="XMLElement"/>
          <w:color w:val="auto"/>
        </w:rPr>
        <w:t>&gt;</w:t>
      </w:r>
    </w:p>
    <w:p w:rsidR="00967A51" w:rsidRPr="008F5AE0" w:rsidRDefault="00D751FA">
      <w:pPr>
        <w:pStyle w:val="XMLSnippet"/>
        <w:rPr>
          <w:rStyle w:val="XMLElement"/>
        </w:rPr>
      </w:pPr>
      <w:r w:rsidRPr="00D751FA">
        <w:rPr>
          <w:rStyle w:val="XMLElement"/>
          <w:color w:val="auto"/>
        </w:rPr>
        <w:tab/>
        <w:t>&lt;required_element /&gt;</w:t>
      </w:r>
    </w:p>
    <w:p w:rsidR="00967A51" w:rsidRPr="008F5AE0" w:rsidRDefault="00D751FA">
      <w:pPr>
        <w:pStyle w:val="XMLSnippet"/>
      </w:pPr>
      <w:r w:rsidRPr="00D751FA">
        <w:rPr>
          <w:rStyle w:val="XMLElement"/>
          <w:color w:val="auto"/>
        </w:rPr>
        <w:tab/>
        <w:t>&lt;optional_element /&gt;</w:t>
      </w:r>
      <w:r w:rsidRPr="00D751FA">
        <w:t>?</w:t>
      </w:r>
    </w:p>
    <w:p w:rsidR="00967A51" w:rsidRPr="008F5AE0" w:rsidRDefault="00D751FA">
      <w:pPr>
        <w:pStyle w:val="XMLSnippet"/>
      </w:pPr>
      <w:r w:rsidRPr="00D751FA">
        <w:tab/>
      </w:r>
      <w:r w:rsidRPr="00D751FA">
        <w:rPr>
          <w:rStyle w:val="XMLElement"/>
          <w:color w:val="auto"/>
        </w:rPr>
        <w:t>&lt;one_or_more_of_this_element /&gt;</w:t>
      </w:r>
      <w:r w:rsidRPr="00D751FA">
        <w:t>+</w:t>
      </w:r>
    </w:p>
    <w:p w:rsidR="00CE3D19" w:rsidRPr="008F5AE0" w:rsidRDefault="00D751FA">
      <w:pPr>
        <w:pStyle w:val="XMLSnippet"/>
        <w:rPr>
          <w:rStyle w:val="XMLElement"/>
        </w:rPr>
      </w:pPr>
      <w:r w:rsidRPr="00D751FA">
        <w:rPr>
          <w:rStyle w:val="XMLElement"/>
          <w:color w:val="auto"/>
        </w:rPr>
        <w:t>&lt;/defined_element&gt;</w:t>
      </w:r>
    </w:p>
    <w:p w:rsidR="00967A51" w:rsidRPr="008F5AE0" w:rsidRDefault="00967A51" w:rsidP="00967A51">
      <w:pPr>
        <w:rPr>
          <w:sz w:val="20"/>
        </w:rPr>
      </w:pPr>
    </w:p>
    <w:p w:rsidR="00967A51" w:rsidRPr="008F5AE0" w:rsidRDefault="00D751FA" w:rsidP="00967A51">
      <w:pPr>
        <w:pStyle w:val="Heading2"/>
        <w:rPr>
          <w:sz w:val="20"/>
        </w:rPr>
      </w:pPr>
      <w:bookmarkStart w:id="36" w:name="_Toc135995880"/>
      <w:bookmarkStart w:id="37" w:name="_Toc355344578"/>
      <w:r w:rsidRPr="00D751FA">
        <w:rPr>
          <w:sz w:val="20"/>
        </w:rPr>
        <w:t>Namespaces</w:t>
      </w:r>
      <w:bookmarkEnd w:id="36"/>
      <w:bookmarkEnd w:id="37"/>
    </w:p>
    <w:p w:rsidR="00967A51" w:rsidRPr="008F5AE0" w:rsidRDefault="00D751FA" w:rsidP="00967A51">
      <w:pPr>
        <w:rPr>
          <w:sz w:val="20"/>
        </w:rPr>
      </w:pPr>
      <w:r w:rsidRPr="00D751FA">
        <w:rPr>
          <w:sz w:val="20"/>
        </w:rPr>
        <w:t xml:space="preserve">This specification uses namespace prefixes throughout; they are listed in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_Ref89682211 \h </w:instrText>
      </w:r>
      <w:r w:rsidR="005D5A39" w:rsidRPr="00D751FA">
        <w:rPr>
          <w:sz w:val="20"/>
        </w:rPr>
      </w:r>
      <w:r w:rsidR="005D5A39" w:rsidRPr="00D751FA">
        <w:rPr>
          <w:sz w:val="20"/>
        </w:rPr>
        <w:fldChar w:fldCharType="separate"/>
      </w:r>
      <w:r w:rsidR="00225FB2" w:rsidRPr="00D751FA">
        <w:rPr>
          <w:sz w:val="20"/>
        </w:rPr>
        <w:t xml:space="preserve">Table </w:t>
      </w:r>
      <w:r w:rsidR="00225FB2">
        <w:rPr>
          <w:noProof/>
          <w:sz w:val="20"/>
        </w:rPr>
        <w:t>1</w:t>
      </w:r>
      <w:r w:rsidR="00225FB2" w:rsidRPr="00D751FA">
        <w:rPr>
          <w:sz w:val="20"/>
        </w:rPr>
        <w:noBreakHyphen/>
      </w:r>
      <w:r w:rsidR="00225FB2">
        <w:rPr>
          <w:noProof/>
          <w:sz w:val="20"/>
        </w:rPr>
        <w:t>1</w:t>
      </w:r>
      <w:r w:rsidR="005D5A39" w:rsidRPr="00D751FA">
        <w:rPr>
          <w:sz w:val="20"/>
        </w:rPr>
        <w:fldChar w:fldCharType="end"/>
      </w:r>
      <w:r w:rsidRPr="00D751FA">
        <w:rPr>
          <w:sz w:val="20"/>
        </w:rPr>
        <w:t>. Note that the choice of any namespace prefix is arbitrary and not semantically significant.</w:t>
      </w:r>
    </w:p>
    <w:p w:rsidR="00967A51" w:rsidRPr="008F5AE0" w:rsidRDefault="00967A51" w:rsidP="00967A51">
      <w:pPr>
        <w:rPr>
          <w:sz w:val="20"/>
        </w:rPr>
      </w:pPr>
    </w:p>
    <w:p w:rsidR="00967A51" w:rsidRPr="008F5AE0" w:rsidRDefault="00D751FA" w:rsidP="00967A51">
      <w:pPr>
        <w:pStyle w:val="Caption"/>
        <w:jc w:val="center"/>
        <w:rPr>
          <w:sz w:val="20"/>
        </w:rPr>
      </w:pPr>
      <w:bookmarkStart w:id="38" w:name="_Ref89682211"/>
      <w:proofErr w:type="gramStart"/>
      <w:r w:rsidRPr="00D751FA">
        <w:rPr>
          <w:sz w:val="20"/>
        </w:rPr>
        <w:t xml:space="preserve">Table </w:t>
      </w:r>
      <w:r w:rsidR="005D5A39" w:rsidRPr="00D751FA">
        <w:rPr>
          <w:sz w:val="20"/>
        </w:rPr>
        <w:fldChar w:fldCharType="begin"/>
      </w:r>
      <w:r w:rsidRPr="00D751FA">
        <w:rPr>
          <w:sz w:val="20"/>
        </w:rPr>
        <w:instrText xml:space="preserve"> </w:instrText>
      </w:r>
      <w:r w:rsidR="00E30E92">
        <w:rPr>
          <w:sz w:val="20"/>
        </w:rPr>
        <w:instrText>STYLEREF</w:instrText>
      </w:r>
      <w:r w:rsidRPr="00D751FA">
        <w:rPr>
          <w:sz w:val="20"/>
        </w:rPr>
        <w:instrText xml:space="preserve"> 1 \s </w:instrText>
      </w:r>
      <w:r w:rsidR="005D5A39" w:rsidRPr="00D751FA">
        <w:rPr>
          <w:sz w:val="20"/>
        </w:rPr>
        <w:fldChar w:fldCharType="separate"/>
      </w:r>
      <w:r w:rsidR="00225FB2">
        <w:rPr>
          <w:noProof/>
          <w:sz w:val="20"/>
        </w:rPr>
        <w:t>1</w:t>
      </w:r>
      <w:r w:rsidR="005D5A39" w:rsidRPr="00D751FA">
        <w:rPr>
          <w:sz w:val="20"/>
        </w:rPr>
        <w:fldChar w:fldCharType="end"/>
      </w:r>
      <w:r w:rsidRPr="00D751FA">
        <w:rPr>
          <w:sz w:val="20"/>
        </w:rPr>
        <w:noBreakHyphen/>
      </w:r>
      <w:r w:rsidR="005D5A39"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Table \* ARABIC \s 1 </w:instrText>
      </w:r>
      <w:r w:rsidR="005D5A39" w:rsidRPr="00D751FA">
        <w:rPr>
          <w:sz w:val="20"/>
        </w:rPr>
        <w:fldChar w:fldCharType="separate"/>
      </w:r>
      <w:r w:rsidR="00225FB2">
        <w:rPr>
          <w:noProof/>
          <w:sz w:val="20"/>
        </w:rPr>
        <w:t>1</w:t>
      </w:r>
      <w:r w:rsidR="005D5A39" w:rsidRPr="00D751FA">
        <w:rPr>
          <w:sz w:val="20"/>
        </w:rPr>
        <w:fldChar w:fldCharType="end"/>
      </w:r>
      <w:bookmarkEnd w:id="38"/>
      <w:r w:rsidRPr="00D751FA">
        <w:rPr>
          <w:sz w:val="20"/>
        </w:rPr>
        <w:t>.</w:t>
      </w:r>
      <w:proofErr w:type="gramEnd"/>
      <w:r w:rsidRPr="00D751FA">
        <w:rPr>
          <w:sz w:val="20"/>
        </w:rPr>
        <w:t xml:space="preserve"> </w:t>
      </w:r>
      <w:r w:rsidRPr="00D751FA">
        <w:rPr>
          <w:b w:val="0"/>
          <w:sz w:val="20"/>
        </w:rPr>
        <w:t>Prefixes and namespaces used in this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967A51" w:rsidRPr="008F5AE0">
        <w:tc>
          <w:tcPr>
            <w:tcW w:w="1728" w:type="dxa"/>
            <w:shd w:val="clear" w:color="auto" w:fill="F2F2F2"/>
          </w:tcPr>
          <w:p w:rsidR="00967A51" w:rsidRPr="008F5AE0" w:rsidRDefault="00D751FA" w:rsidP="00967A51">
            <w:pPr>
              <w:rPr>
                <w:b/>
                <w:sz w:val="20"/>
              </w:rPr>
            </w:pPr>
            <w:r w:rsidRPr="00D751FA">
              <w:rPr>
                <w:b/>
                <w:sz w:val="20"/>
              </w:rPr>
              <w:t>Prefix</w:t>
            </w:r>
          </w:p>
        </w:tc>
        <w:tc>
          <w:tcPr>
            <w:tcW w:w="7128" w:type="dxa"/>
            <w:shd w:val="clear" w:color="auto" w:fill="F2F2F2"/>
          </w:tcPr>
          <w:p w:rsidR="00967A51" w:rsidRPr="008F5AE0" w:rsidRDefault="00D751FA" w:rsidP="00967A51">
            <w:pPr>
              <w:rPr>
                <w:b/>
                <w:sz w:val="20"/>
              </w:rPr>
            </w:pPr>
            <w:r w:rsidRPr="00D751FA">
              <w:rPr>
                <w:b/>
                <w:sz w:val="20"/>
              </w:rPr>
              <w:t>Namespace</w:t>
            </w:r>
          </w:p>
        </w:tc>
      </w:tr>
      <w:tr w:rsidR="00967A51" w:rsidRPr="008F5AE0">
        <w:tc>
          <w:tcPr>
            <w:tcW w:w="1728" w:type="dxa"/>
          </w:tcPr>
          <w:p w:rsidR="00967A51" w:rsidRPr="008F5AE0" w:rsidRDefault="00967A51" w:rsidP="00967A51">
            <w:pPr>
              <w:rPr>
                <w:sz w:val="20"/>
              </w:rPr>
            </w:pPr>
            <w:proofErr w:type="spellStart"/>
            <w:r w:rsidRPr="008F5AE0">
              <w:rPr>
                <w:sz w:val="20"/>
              </w:rPr>
              <w:t>ai</w:t>
            </w:r>
            <w:r w:rsidR="00983309">
              <w:rPr>
                <w:sz w:val="20"/>
              </w:rPr>
              <w:t>c</w:t>
            </w:r>
            <w:proofErr w:type="spellEnd"/>
          </w:p>
        </w:tc>
        <w:tc>
          <w:tcPr>
            <w:tcW w:w="7128" w:type="dxa"/>
          </w:tcPr>
          <w:p w:rsidR="00967A51" w:rsidRPr="008F5AE0" w:rsidRDefault="00967A51" w:rsidP="00983309">
            <w:pPr>
              <w:rPr>
                <w:sz w:val="20"/>
              </w:rPr>
            </w:pPr>
            <w:r w:rsidRPr="008F5AE0">
              <w:rPr>
                <w:sz w:val="20"/>
              </w:rPr>
              <w:t>http://schemas.ogf.org/jsdl/201</w:t>
            </w:r>
            <w:r w:rsidR="00983309">
              <w:rPr>
                <w:sz w:val="20"/>
              </w:rPr>
              <w:t>2</w:t>
            </w:r>
            <w:r w:rsidRPr="008F5AE0">
              <w:rPr>
                <w:sz w:val="20"/>
              </w:rPr>
              <w:t>/</w:t>
            </w:r>
            <w:r w:rsidR="00983309">
              <w:rPr>
                <w:sz w:val="20"/>
              </w:rPr>
              <w:t>12</w:t>
            </w:r>
            <w:r w:rsidR="00D751FA" w:rsidRPr="00D751FA">
              <w:rPr>
                <w:sz w:val="20"/>
              </w:rPr>
              <w:t>/activity-instance-</w:t>
            </w:r>
            <w:r w:rsidR="00983309">
              <w:rPr>
                <w:sz w:val="20"/>
              </w:rPr>
              <w:t>container</w:t>
            </w:r>
          </w:p>
        </w:tc>
      </w:tr>
      <w:tr w:rsidR="00967A51" w:rsidRPr="008F5AE0">
        <w:tc>
          <w:tcPr>
            <w:tcW w:w="1728" w:type="dxa"/>
          </w:tcPr>
          <w:p w:rsidR="00967A51" w:rsidRPr="008F5AE0" w:rsidRDefault="00967A51" w:rsidP="00967A51">
            <w:pPr>
              <w:rPr>
                <w:sz w:val="20"/>
              </w:rPr>
            </w:pPr>
            <w:proofErr w:type="spellStart"/>
            <w:r w:rsidRPr="008F5AE0">
              <w:rPr>
                <w:sz w:val="20"/>
              </w:rPr>
              <w:t>ai</w:t>
            </w:r>
            <w:r w:rsidR="00834648">
              <w:rPr>
                <w:sz w:val="20"/>
              </w:rPr>
              <w:t>c</w:t>
            </w:r>
            <w:r w:rsidRPr="008F5AE0">
              <w:rPr>
                <w:sz w:val="20"/>
              </w:rPr>
              <w:t>-ogf</w:t>
            </w:r>
            <w:proofErr w:type="spellEnd"/>
          </w:p>
        </w:tc>
        <w:tc>
          <w:tcPr>
            <w:tcW w:w="7128" w:type="dxa"/>
          </w:tcPr>
          <w:p w:rsidR="00967A51" w:rsidRPr="008F5AE0" w:rsidRDefault="00967A51" w:rsidP="00983309">
            <w:pPr>
              <w:rPr>
                <w:sz w:val="20"/>
              </w:rPr>
            </w:pPr>
            <w:r w:rsidRPr="008F5AE0">
              <w:rPr>
                <w:sz w:val="20"/>
              </w:rPr>
              <w:t>htt</w:t>
            </w:r>
            <w:r w:rsidR="00D751FA" w:rsidRPr="00D751FA">
              <w:rPr>
                <w:sz w:val="20"/>
              </w:rPr>
              <w:t>p://schemas.ogf.org/jsdl/2010/06/activity-instance-</w:t>
            </w:r>
            <w:r w:rsidR="00983309">
              <w:rPr>
                <w:sz w:val="20"/>
              </w:rPr>
              <w:t>container</w:t>
            </w:r>
            <w:r w:rsidR="00D751FA" w:rsidRPr="00D751FA">
              <w:rPr>
                <w:sz w:val="20"/>
              </w:rPr>
              <w:t>-ogf</w:t>
            </w:r>
          </w:p>
        </w:tc>
      </w:tr>
      <w:tr w:rsidR="00967A51" w:rsidRPr="008F5AE0">
        <w:tc>
          <w:tcPr>
            <w:tcW w:w="1728" w:type="dxa"/>
          </w:tcPr>
          <w:p w:rsidR="00967A51" w:rsidRPr="008F5AE0" w:rsidRDefault="00967A51" w:rsidP="00967A51">
            <w:pPr>
              <w:rPr>
                <w:sz w:val="20"/>
              </w:rPr>
            </w:pPr>
            <w:proofErr w:type="spellStart"/>
            <w:r w:rsidRPr="008F5AE0">
              <w:rPr>
                <w:sz w:val="20"/>
              </w:rPr>
              <w:t>bes</w:t>
            </w:r>
            <w:proofErr w:type="spellEnd"/>
            <w:r w:rsidRPr="008F5AE0">
              <w:rPr>
                <w:sz w:val="20"/>
              </w:rPr>
              <w:t>-factory</w:t>
            </w:r>
          </w:p>
        </w:tc>
        <w:tc>
          <w:tcPr>
            <w:tcW w:w="7128" w:type="dxa"/>
          </w:tcPr>
          <w:p w:rsidR="00967A51" w:rsidRPr="008F5AE0" w:rsidRDefault="00967A51" w:rsidP="00967A51">
            <w:pPr>
              <w:rPr>
                <w:sz w:val="20"/>
              </w:rPr>
            </w:pPr>
            <w:r w:rsidRPr="008F5AE0">
              <w:rPr>
                <w:sz w:val="20"/>
              </w:rPr>
              <w:t>http://schemas.ggf.org/bes/2006/08/bes-factory</w:t>
            </w:r>
          </w:p>
        </w:tc>
      </w:tr>
      <w:tr w:rsidR="00967A51" w:rsidRPr="008F5AE0">
        <w:tc>
          <w:tcPr>
            <w:tcW w:w="1728" w:type="dxa"/>
          </w:tcPr>
          <w:p w:rsidR="00967A51" w:rsidRPr="008F5AE0" w:rsidRDefault="00967A51" w:rsidP="00967A51">
            <w:pPr>
              <w:rPr>
                <w:sz w:val="20"/>
              </w:rPr>
            </w:pPr>
            <w:proofErr w:type="spellStart"/>
            <w:r w:rsidRPr="008F5AE0">
              <w:rPr>
                <w:sz w:val="20"/>
              </w:rPr>
              <w:t>jsdl</w:t>
            </w:r>
            <w:proofErr w:type="spellEnd"/>
          </w:p>
        </w:tc>
        <w:tc>
          <w:tcPr>
            <w:tcW w:w="7128" w:type="dxa"/>
          </w:tcPr>
          <w:p w:rsidR="00967A51" w:rsidRPr="008F5AE0" w:rsidRDefault="00967A51" w:rsidP="00967A51">
            <w:pPr>
              <w:rPr>
                <w:sz w:val="20"/>
              </w:rPr>
            </w:pPr>
            <w:r w:rsidRPr="008F5AE0">
              <w:rPr>
                <w:sz w:val="20"/>
              </w:rPr>
              <w:t>http://schemas.ggf.org/jsdl/2005/11/jsdl</w:t>
            </w:r>
          </w:p>
        </w:tc>
      </w:tr>
      <w:tr w:rsidR="00967A51" w:rsidRPr="008F5AE0">
        <w:tc>
          <w:tcPr>
            <w:tcW w:w="1728" w:type="dxa"/>
          </w:tcPr>
          <w:p w:rsidR="00967A51" w:rsidRPr="008F5AE0" w:rsidRDefault="00967A51" w:rsidP="00967A51">
            <w:pPr>
              <w:rPr>
                <w:sz w:val="20"/>
              </w:rPr>
            </w:pPr>
            <w:proofErr w:type="spellStart"/>
            <w:r w:rsidRPr="008F5AE0">
              <w:rPr>
                <w:sz w:val="20"/>
              </w:rPr>
              <w:t>jsdl-posix</w:t>
            </w:r>
            <w:proofErr w:type="spellEnd"/>
          </w:p>
        </w:tc>
        <w:tc>
          <w:tcPr>
            <w:tcW w:w="7128" w:type="dxa"/>
          </w:tcPr>
          <w:p w:rsidR="00967A51" w:rsidRPr="008F5AE0" w:rsidRDefault="00967A51" w:rsidP="00967A51">
            <w:pPr>
              <w:rPr>
                <w:sz w:val="20"/>
              </w:rPr>
            </w:pPr>
            <w:r w:rsidRPr="008F5AE0">
              <w:rPr>
                <w:sz w:val="20"/>
              </w:rPr>
              <w:t>http://schemas.ggf.org/jsdl/2005/11/jsdl-posix</w:t>
            </w:r>
          </w:p>
        </w:tc>
      </w:tr>
      <w:tr w:rsidR="00967A51" w:rsidRPr="008F5AE0">
        <w:tc>
          <w:tcPr>
            <w:tcW w:w="1728" w:type="dxa"/>
          </w:tcPr>
          <w:p w:rsidR="00967A51" w:rsidRPr="008F5AE0" w:rsidRDefault="00967A51" w:rsidP="00967A51">
            <w:pPr>
              <w:rPr>
                <w:sz w:val="20"/>
              </w:rPr>
            </w:pPr>
            <w:proofErr w:type="spellStart"/>
            <w:r w:rsidRPr="008F5AE0">
              <w:rPr>
                <w:sz w:val="20"/>
              </w:rPr>
              <w:t>ur</w:t>
            </w:r>
            <w:proofErr w:type="spellEnd"/>
          </w:p>
        </w:tc>
        <w:tc>
          <w:tcPr>
            <w:tcW w:w="7128" w:type="dxa"/>
          </w:tcPr>
          <w:p w:rsidR="00967A51" w:rsidRPr="008F5AE0" w:rsidRDefault="00967A51" w:rsidP="00967A51">
            <w:pPr>
              <w:rPr>
                <w:sz w:val="20"/>
              </w:rPr>
            </w:pPr>
            <w:r w:rsidRPr="008F5AE0">
              <w:rPr>
                <w:sz w:val="20"/>
              </w:rPr>
              <w:t>http://schemas.ogf.org/urf/2003/09/urf</w:t>
            </w:r>
          </w:p>
        </w:tc>
      </w:tr>
      <w:tr w:rsidR="00967A51" w:rsidRPr="008F5AE0">
        <w:tc>
          <w:tcPr>
            <w:tcW w:w="1728" w:type="dxa"/>
          </w:tcPr>
          <w:p w:rsidR="00967A51" w:rsidRPr="008F5AE0" w:rsidRDefault="00967A51" w:rsidP="00967A51">
            <w:pPr>
              <w:rPr>
                <w:sz w:val="20"/>
              </w:rPr>
            </w:pPr>
            <w:proofErr w:type="spellStart"/>
            <w:r w:rsidRPr="008F5AE0">
              <w:rPr>
                <w:sz w:val="20"/>
              </w:rPr>
              <w:t>wsa</w:t>
            </w:r>
            <w:proofErr w:type="spellEnd"/>
          </w:p>
        </w:tc>
        <w:tc>
          <w:tcPr>
            <w:tcW w:w="7128" w:type="dxa"/>
          </w:tcPr>
          <w:p w:rsidR="00967A51" w:rsidRPr="008F5AE0" w:rsidRDefault="00967A51" w:rsidP="00967A51">
            <w:pPr>
              <w:rPr>
                <w:sz w:val="20"/>
              </w:rPr>
            </w:pPr>
            <w:r w:rsidRPr="008F5AE0">
              <w:rPr>
                <w:sz w:val="20"/>
              </w:rPr>
              <w:t>http://www.w3.org/2005/08/addressing</w:t>
            </w:r>
          </w:p>
        </w:tc>
      </w:tr>
      <w:tr w:rsidR="00967A51" w:rsidRPr="008F5AE0">
        <w:tc>
          <w:tcPr>
            <w:tcW w:w="1728" w:type="dxa"/>
          </w:tcPr>
          <w:p w:rsidR="00967A51" w:rsidRPr="008F5AE0" w:rsidRDefault="00967A51" w:rsidP="00967A51">
            <w:pPr>
              <w:rPr>
                <w:sz w:val="20"/>
              </w:rPr>
            </w:pPr>
            <w:proofErr w:type="spellStart"/>
            <w:r w:rsidRPr="008F5AE0">
              <w:rPr>
                <w:sz w:val="20"/>
              </w:rPr>
              <w:t>xsd</w:t>
            </w:r>
            <w:proofErr w:type="spellEnd"/>
          </w:p>
        </w:tc>
        <w:tc>
          <w:tcPr>
            <w:tcW w:w="7128" w:type="dxa"/>
          </w:tcPr>
          <w:p w:rsidR="00967A51" w:rsidRPr="008F5AE0" w:rsidRDefault="00967A51" w:rsidP="00967A51">
            <w:pPr>
              <w:rPr>
                <w:sz w:val="20"/>
              </w:rPr>
            </w:pPr>
            <w:r w:rsidRPr="008F5AE0">
              <w:rPr>
                <w:sz w:val="20"/>
              </w:rPr>
              <w:t>http://www.w3.org/2001/XMLSchema</w:t>
            </w:r>
          </w:p>
        </w:tc>
      </w:tr>
      <w:tr w:rsidR="00967A51" w:rsidRPr="008F5AE0">
        <w:tc>
          <w:tcPr>
            <w:tcW w:w="1728" w:type="dxa"/>
          </w:tcPr>
          <w:p w:rsidR="00967A51" w:rsidRPr="008F5AE0" w:rsidRDefault="00967A51" w:rsidP="00967A51">
            <w:pPr>
              <w:rPr>
                <w:sz w:val="20"/>
              </w:rPr>
            </w:pPr>
            <w:proofErr w:type="spellStart"/>
            <w:r w:rsidRPr="008F5AE0">
              <w:rPr>
                <w:sz w:val="20"/>
              </w:rPr>
              <w:t>xsi</w:t>
            </w:r>
            <w:proofErr w:type="spellEnd"/>
          </w:p>
        </w:tc>
        <w:tc>
          <w:tcPr>
            <w:tcW w:w="7128" w:type="dxa"/>
          </w:tcPr>
          <w:p w:rsidR="00967A51" w:rsidRPr="008F5AE0" w:rsidRDefault="00967A51" w:rsidP="00967A51">
            <w:pPr>
              <w:rPr>
                <w:sz w:val="20"/>
              </w:rPr>
            </w:pPr>
            <w:r w:rsidRPr="008F5AE0">
              <w:rPr>
                <w:sz w:val="20"/>
              </w:rPr>
              <w:t>http://www.w3.org/2001/XMLSchema-instance</w:t>
            </w:r>
          </w:p>
        </w:tc>
      </w:tr>
    </w:tbl>
    <w:p w:rsidR="00967A51" w:rsidRPr="008F5AE0" w:rsidRDefault="00967A51" w:rsidP="00967A51">
      <w:pPr>
        <w:rPr>
          <w:sz w:val="20"/>
        </w:rPr>
      </w:pPr>
      <w:bookmarkStart w:id="39" w:name="_Toc105118890"/>
    </w:p>
    <w:p w:rsidR="00967A51" w:rsidRPr="008F5AE0" w:rsidRDefault="00967A51" w:rsidP="00967A51">
      <w:pPr>
        <w:pStyle w:val="Heading1"/>
        <w:rPr>
          <w:sz w:val="20"/>
        </w:rPr>
      </w:pPr>
      <w:bookmarkStart w:id="40" w:name="_Toc135995881"/>
      <w:bookmarkStart w:id="41" w:name="_Toc355344579"/>
      <w:r w:rsidRPr="008F5AE0">
        <w:rPr>
          <w:sz w:val="20"/>
        </w:rPr>
        <w:t>Scope of the Specification</w:t>
      </w:r>
      <w:bookmarkEnd w:id="39"/>
      <w:bookmarkEnd w:id="40"/>
      <w:bookmarkEnd w:id="41"/>
    </w:p>
    <w:p w:rsidR="00967A51" w:rsidRPr="008F5AE0" w:rsidRDefault="00D751FA" w:rsidP="00967A51">
      <w:pPr>
        <w:rPr>
          <w:sz w:val="20"/>
          <w:lang w:eastAsia="ja-JP"/>
        </w:rPr>
      </w:pPr>
      <w:r w:rsidRPr="00D751FA">
        <w:rPr>
          <w:sz w:val="20"/>
        </w:rPr>
        <w:t xml:space="preserve">The Activity Instance </w:t>
      </w:r>
      <w:r w:rsidR="0069180E">
        <w:rPr>
          <w:sz w:val="20"/>
        </w:rPr>
        <w:t>Container</w:t>
      </w:r>
      <w:r w:rsidR="0069180E" w:rsidRPr="00D751FA">
        <w:rPr>
          <w:sz w:val="20"/>
        </w:rPr>
        <w:t xml:space="preserve"> </w:t>
      </w:r>
      <w:r w:rsidRPr="00D751FA">
        <w:rPr>
          <w:sz w:val="20"/>
        </w:rPr>
        <w:t xml:space="preserve">specification defines the overall structure of the activity </w:t>
      </w:r>
      <w:r w:rsidR="005557F5">
        <w:rPr>
          <w:sz w:val="20"/>
        </w:rPr>
        <w:t>instance container</w:t>
      </w:r>
      <w:r w:rsidRPr="00D751FA">
        <w:rPr>
          <w:sz w:val="20"/>
        </w:rPr>
        <w:t xml:space="preserve"> and </w:t>
      </w:r>
      <w:r w:rsidRPr="00D751FA">
        <w:rPr>
          <w:sz w:val="20"/>
          <w:lang w:eastAsia="ja-JP"/>
        </w:rPr>
        <w:t>the semantics associated with each element</w:t>
      </w:r>
      <w:r w:rsidRPr="00D751FA">
        <w:rPr>
          <w:sz w:val="20"/>
        </w:rPr>
        <w:t>. It is expected that a number of other specifications</w:t>
      </w:r>
      <w:r w:rsidRPr="00D751FA">
        <w:rPr>
          <w:sz w:val="20"/>
          <w:lang w:eastAsia="ja-JP"/>
        </w:rPr>
        <w:t xml:space="preserve"> will provide the detailed information contained in each </w:t>
      </w:r>
      <w:r w:rsidR="007B4B83">
        <w:rPr>
          <w:sz w:val="20"/>
          <w:lang w:eastAsia="ja-JP"/>
        </w:rPr>
        <w:t xml:space="preserve">container </w:t>
      </w:r>
      <w:r w:rsidRPr="00D751FA">
        <w:rPr>
          <w:sz w:val="20"/>
          <w:lang w:eastAsia="ja-JP"/>
        </w:rPr>
        <w:t xml:space="preserve">element, depending on the domain in which the Activity Instance </w:t>
      </w:r>
      <w:r w:rsidR="00D8207E">
        <w:rPr>
          <w:sz w:val="20"/>
          <w:lang w:eastAsia="ja-JP"/>
        </w:rPr>
        <w:t>Container</w:t>
      </w:r>
      <w:r w:rsidR="00D8207E" w:rsidRPr="00D751FA">
        <w:rPr>
          <w:sz w:val="20"/>
          <w:lang w:eastAsia="ja-JP"/>
        </w:rPr>
        <w:t xml:space="preserve"> </w:t>
      </w:r>
      <w:r w:rsidRPr="00D751FA">
        <w:rPr>
          <w:sz w:val="20"/>
          <w:lang w:eastAsia="ja-JP"/>
        </w:rPr>
        <w:t xml:space="preserve">specification is used. An overview of specifications from the Open Grid </w:t>
      </w:r>
      <w:r w:rsidR="001B4E95">
        <w:rPr>
          <w:sz w:val="20"/>
          <w:lang w:eastAsia="ja-JP"/>
        </w:rPr>
        <w:t>F</w:t>
      </w:r>
      <w:r w:rsidRPr="00D751FA">
        <w:rPr>
          <w:sz w:val="20"/>
          <w:lang w:eastAsia="ja-JP"/>
        </w:rPr>
        <w:t>orum that are used with th</w:t>
      </w:r>
      <w:r w:rsidR="00457756">
        <w:rPr>
          <w:sz w:val="20"/>
          <w:lang w:eastAsia="ja-JP"/>
        </w:rPr>
        <w:t>is</w:t>
      </w:r>
      <w:r w:rsidRPr="00D751FA">
        <w:rPr>
          <w:sz w:val="20"/>
          <w:lang w:eastAsia="ja-JP"/>
        </w:rPr>
        <w:t xml:space="preserve"> specification is given here.</w:t>
      </w:r>
    </w:p>
    <w:p w:rsidR="00967A51" w:rsidRPr="008F5AE0" w:rsidRDefault="00967A51" w:rsidP="00967A51">
      <w:pPr>
        <w:rPr>
          <w:sz w:val="20"/>
          <w:lang w:eastAsia="ja-JP"/>
        </w:rPr>
      </w:pPr>
    </w:p>
    <w:p w:rsidR="00967A51" w:rsidRPr="008F5AE0" w:rsidRDefault="00D751FA" w:rsidP="00967A51">
      <w:pPr>
        <w:pStyle w:val="Heading2"/>
        <w:rPr>
          <w:sz w:val="20"/>
          <w:lang w:eastAsia="ja-JP"/>
        </w:rPr>
      </w:pPr>
      <w:bookmarkStart w:id="42" w:name="_Toc105118891"/>
      <w:bookmarkStart w:id="43" w:name="_Toc135995882"/>
      <w:bookmarkStart w:id="44" w:name="_Toc355344580"/>
      <w:r w:rsidRPr="00D751FA">
        <w:rPr>
          <w:sz w:val="20"/>
        </w:rPr>
        <w:t>On Basic Execution Service</w:t>
      </w:r>
      <w:bookmarkEnd w:id="42"/>
      <w:bookmarkEnd w:id="43"/>
      <w:bookmarkEnd w:id="44"/>
    </w:p>
    <w:p w:rsidR="00967A51" w:rsidRPr="008F5AE0" w:rsidRDefault="00191F19" w:rsidP="00967A51">
      <w:pPr>
        <w:rPr>
          <w:rFonts w:cs="Arial"/>
          <w:color w:val="000000"/>
          <w:sz w:val="20"/>
        </w:rPr>
      </w:pPr>
      <w:r>
        <w:rPr>
          <w:rFonts w:cs="Arial"/>
          <w:color w:val="000000"/>
          <w:sz w:val="20"/>
        </w:rPr>
        <w:t xml:space="preserve">The Basic Execution Service (BES) </w:t>
      </w:r>
      <w:r w:rsidR="005D5A39" w:rsidRPr="008F5AE0">
        <w:rPr>
          <w:rFonts w:cs="Arial"/>
          <w:color w:val="000000"/>
          <w:sz w:val="20"/>
        </w:rPr>
        <w:fldChar w:fldCharType="begin"/>
      </w:r>
      <w:r>
        <w:rPr>
          <w:rFonts w:cs="Arial"/>
          <w:color w:val="000000"/>
          <w:sz w:val="20"/>
        </w:rPr>
        <w:instrText xml:space="preserve"> </w:instrText>
      </w:r>
      <w:r w:rsidR="00E30E92">
        <w:rPr>
          <w:rFonts w:cs="Arial"/>
          <w:color w:val="000000"/>
          <w:sz w:val="20"/>
        </w:rPr>
        <w:instrText>REF</w:instrText>
      </w:r>
      <w:r>
        <w:rPr>
          <w:rFonts w:cs="Arial"/>
          <w:color w:val="000000"/>
          <w:sz w:val="20"/>
        </w:rPr>
        <w:instrText xml:space="preserve"> BES \h </w:instrText>
      </w:r>
      <w:r w:rsidR="005D5A39" w:rsidRPr="008F5AE0">
        <w:rPr>
          <w:rFonts w:cs="Arial"/>
          <w:color w:val="000000"/>
          <w:sz w:val="20"/>
        </w:rPr>
      </w:r>
      <w:r w:rsidR="005D5A39" w:rsidRPr="008F5AE0">
        <w:rPr>
          <w:rFonts w:cs="Arial"/>
          <w:color w:val="000000"/>
          <w:sz w:val="20"/>
        </w:rPr>
        <w:fldChar w:fldCharType="separate"/>
      </w:r>
      <w:r w:rsidR="00225FB2" w:rsidRPr="00D751FA">
        <w:rPr>
          <w:sz w:val="20"/>
        </w:rPr>
        <w:t>[BES]</w:t>
      </w:r>
      <w:r w:rsidR="005D5A39" w:rsidRPr="008F5AE0">
        <w:rPr>
          <w:rFonts w:cs="Arial"/>
          <w:color w:val="000000"/>
          <w:sz w:val="20"/>
        </w:rPr>
        <w:fldChar w:fldCharType="end"/>
      </w:r>
      <w:r>
        <w:rPr>
          <w:rFonts w:cs="Arial"/>
          <w:color w:val="000000"/>
          <w:sz w:val="20"/>
        </w:rPr>
        <w:t xml:space="preserve"> defines a service to which clients can send requests to initiate, monitor, and manage computational activities. In addition to an information model and a set of port types, the BES specification also defines an extensible </w:t>
      </w:r>
      <w:r>
        <w:rPr>
          <w:rFonts w:cs="Arial"/>
          <w:iCs/>
          <w:color w:val="000000"/>
          <w:sz w:val="20"/>
        </w:rPr>
        <w:t>state model</w:t>
      </w:r>
      <w:r>
        <w:rPr>
          <w:rFonts w:cs="Arial"/>
          <w:i/>
          <w:iCs/>
          <w:color w:val="000000"/>
          <w:sz w:val="20"/>
        </w:rPr>
        <w:t xml:space="preserve"> </w:t>
      </w:r>
      <w:r>
        <w:rPr>
          <w:rFonts w:cs="Arial"/>
          <w:color w:val="000000"/>
          <w:sz w:val="20"/>
        </w:rPr>
        <w:t xml:space="preserve">for activities. The Activity Instance </w:t>
      </w:r>
      <w:r w:rsidR="00A05727">
        <w:rPr>
          <w:sz w:val="20"/>
          <w:lang w:eastAsia="ja-JP"/>
        </w:rPr>
        <w:t>Container</w:t>
      </w:r>
      <w:r>
        <w:rPr>
          <w:rFonts w:cs="Arial"/>
          <w:color w:val="000000"/>
          <w:sz w:val="20"/>
        </w:rPr>
        <w:t xml:space="preserve"> specification uses the BES state model to record the various states the activity goes through during its lifetime.</w:t>
      </w:r>
    </w:p>
    <w:p w:rsidR="00967A51" w:rsidRPr="008F5AE0" w:rsidRDefault="00967A51" w:rsidP="00967A51">
      <w:pPr>
        <w:rPr>
          <w:sz w:val="20"/>
        </w:rPr>
      </w:pPr>
    </w:p>
    <w:p w:rsidR="00967A51" w:rsidRPr="008F5AE0" w:rsidRDefault="00D751FA" w:rsidP="00967A51">
      <w:pPr>
        <w:pStyle w:val="Heading2"/>
        <w:rPr>
          <w:sz w:val="20"/>
          <w:lang w:eastAsia="ja-JP"/>
        </w:rPr>
      </w:pPr>
      <w:bookmarkStart w:id="45" w:name="_Toc105118892"/>
      <w:bookmarkStart w:id="46" w:name="_Toc135995883"/>
      <w:bookmarkStart w:id="47" w:name="_Toc355344581"/>
      <w:r w:rsidRPr="00D751FA">
        <w:rPr>
          <w:sz w:val="20"/>
        </w:rPr>
        <w:t>On Job Submission Description Language</w:t>
      </w:r>
      <w:bookmarkEnd w:id="45"/>
      <w:bookmarkEnd w:id="46"/>
      <w:bookmarkEnd w:id="47"/>
    </w:p>
    <w:p w:rsidR="00967A51" w:rsidRPr="008F5AE0" w:rsidRDefault="00D751FA" w:rsidP="00967A51">
      <w:pPr>
        <w:rPr>
          <w:sz w:val="20"/>
          <w:lang w:eastAsia="ja-JP"/>
        </w:rPr>
      </w:pPr>
      <w:r w:rsidRPr="00D751FA">
        <w:rPr>
          <w:sz w:val="20"/>
          <w:lang w:eastAsia="ja-JP"/>
        </w:rPr>
        <w:t xml:space="preserve">The Job Submission Description Language (JSDL) </w:t>
      </w:r>
      <w:r w:rsidR="005D5A39"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JSDL \h </w:instrText>
      </w:r>
      <w:r w:rsidR="005D5A39" w:rsidRPr="00D751FA">
        <w:rPr>
          <w:sz w:val="20"/>
          <w:lang w:eastAsia="ja-JP"/>
        </w:rPr>
      </w:r>
      <w:r w:rsidR="005D5A39" w:rsidRPr="00D751FA">
        <w:rPr>
          <w:sz w:val="20"/>
          <w:lang w:eastAsia="ja-JP"/>
        </w:rPr>
        <w:fldChar w:fldCharType="separate"/>
      </w:r>
      <w:r w:rsidR="00225FB2" w:rsidRPr="00D751FA">
        <w:rPr>
          <w:sz w:val="20"/>
        </w:rPr>
        <w:t>[JSDL]</w:t>
      </w:r>
      <w:r w:rsidR="005D5A39" w:rsidRPr="00D751FA">
        <w:rPr>
          <w:sz w:val="20"/>
          <w:lang w:eastAsia="ja-JP"/>
        </w:rPr>
        <w:fldChar w:fldCharType="end"/>
      </w:r>
      <w:r w:rsidRPr="00D751FA">
        <w:rPr>
          <w:sz w:val="20"/>
          <w:lang w:eastAsia="ja-JP"/>
        </w:rPr>
        <w:t xml:space="preserve"> is a language for describing the requirements of computational jobs for submission to resources, particularly in Grid environments where interactions between a </w:t>
      </w:r>
      <w:proofErr w:type="gramStart"/>
      <w:r w:rsidRPr="00D751FA">
        <w:rPr>
          <w:sz w:val="20"/>
          <w:lang w:eastAsia="ja-JP"/>
        </w:rPr>
        <w:t>number</w:t>
      </w:r>
      <w:proofErr w:type="gramEnd"/>
      <w:r w:rsidRPr="00D751FA">
        <w:rPr>
          <w:sz w:val="20"/>
          <w:lang w:eastAsia="ja-JP"/>
        </w:rPr>
        <w:t xml:space="preserve"> of different types of job management systems is common.  A JSDL document may be transformed by intermediaries or refined further by information not available to the initial submitter of that job. Therefore in the context of the Activity Instance </w:t>
      </w:r>
      <w:r w:rsidR="000055B3">
        <w:rPr>
          <w:sz w:val="20"/>
          <w:lang w:eastAsia="ja-JP"/>
        </w:rPr>
        <w:t>Container</w:t>
      </w:r>
      <w:r w:rsidRPr="00D751FA">
        <w:rPr>
          <w:sz w:val="20"/>
          <w:lang w:eastAsia="ja-JP"/>
        </w:rPr>
        <w:t xml:space="preserve"> specification, JSDL can be used to describe both the initial submission that created the </w:t>
      </w:r>
      <w:r w:rsidR="000539B0">
        <w:rPr>
          <w:sz w:val="20"/>
          <w:lang w:eastAsia="ja-JP"/>
        </w:rPr>
        <w:t>a</w:t>
      </w:r>
      <w:r w:rsidRPr="00D751FA">
        <w:rPr>
          <w:sz w:val="20"/>
          <w:lang w:eastAsia="ja-JP"/>
        </w:rPr>
        <w:t xml:space="preserve">ctivity </w:t>
      </w:r>
      <w:r w:rsidR="000539B0">
        <w:rPr>
          <w:sz w:val="20"/>
          <w:lang w:eastAsia="ja-JP"/>
        </w:rPr>
        <w:t>i</w:t>
      </w:r>
      <w:r w:rsidRPr="00D751FA">
        <w:rPr>
          <w:sz w:val="20"/>
          <w:lang w:eastAsia="ja-JP"/>
        </w:rPr>
        <w:t>nstance as well as the results of transformations to the activity definition due to processing steps like delegation or negotiation.</w:t>
      </w:r>
    </w:p>
    <w:p w:rsidR="00967A51" w:rsidRPr="008F5AE0" w:rsidRDefault="00967A51" w:rsidP="00967A51">
      <w:pPr>
        <w:rPr>
          <w:sz w:val="20"/>
          <w:lang w:eastAsia="ja-JP"/>
        </w:rPr>
      </w:pPr>
    </w:p>
    <w:p w:rsidR="00967A51" w:rsidRPr="008F5AE0" w:rsidRDefault="00D751FA" w:rsidP="00967A51">
      <w:pPr>
        <w:pStyle w:val="Heading2"/>
        <w:rPr>
          <w:sz w:val="20"/>
        </w:rPr>
      </w:pPr>
      <w:bookmarkStart w:id="48" w:name="_Toc105118893"/>
      <w:bookmarkStart w:id="49" w:name="_Toc135995884"/>
      <w:bookmarkStart w:id="50" w:name="_Toc355344582"/>
      <w:r w:rsidRPr="00D751FA">
        <w:rPr>
          <w:sz w:val="20"/>
        </w:rPr>
        <w:t>On Usage Records</w:t>
      </w:r>
      <w:bookmarkEnd w:id="48"/>
      <w:bookmarkEnd w:id="49"/>
      <w:bookmarkEnd w:id="50"/>
    </w:p>
    <w:p w:rsidR="00967A51" w:rsidRPr="008F5AE0" w:rsidRDefault="00D751FA" w:rsidP="00967A51">
      <w:pPr>
        <w:rPr>
          <w:sz w:val="20"/>
        </w:rPr>
      </w:pPr>
      <w:r w:rsidRPr="00D751FA">
        <w:rPr>
          <w:sz w:val="20"/>
          <w:lang w:eastAsia="ja-JP"/>
        </w:rPr>
        <w:t xml:space="preserve">The Usage Record (UR) </w:t>
      </w:r>
      <w:r w:rsidR="005D5A39"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UR </w:instrText>
      </w:r>
      <w:r w:rsidR="005D5A39" w:rsidRPr="00D751FA">
        <w:rPr>
          <w:sz w:val="20"/>
          <w:lang w:eastAsia="ja-JP"/>
        </w:rPr>
        <w:fldChar w:fldCharType="separate"/>
      </w:r>
      <w:r w:rsidR="00225FB2" w:rsidRPr="00D751FA">
        <w:rPr>
          <w:sz w:val="20"/>
        </w:rPr>
        <w:t>[UR]</w:t>
      </w:r>
      <w:r w:rsidR="005D5A39" w:rsidRPr="00D751FA">
        <w:rPr>
          <w:sz w:val="20"/>
          <w:lang w:eastAsia="ja-JP"/>
        </w:rPr>
        <w:fldChar w:fldCharType="end"/>
      </w:r>
      <w:r w:rsidRPr="00D751FA">
        <w:rPr>
          <w:sz w:val="20"/>
          <w:lang w:eastAsia="ja-JP"/>
        </w:rPr>
        <w:t xml:space="preserve"> is an XML document language for describing units of accounting system data (e.g., batch scheduler log entries) in an interoperable exchange format. Usage records are focused on describing what a particular unit of work (e.g., computational job) actually consumed in terms of resources, and are used on Grids particularly when the organization that actually carried out the job is different from the organization that is paying for it, and are already widely used in production Grid deployments, such as </w:t>
      </w:r>
      <w:proofErr w:type="spellStart"/>
      <w:r w:rsidRPr="00D751FA">
        <w:rPr>
          <w:sz w:val="20"/>
          <w:lang w:eastAsia="ja-JP"/>
        </w:rPr>
        <w:t>TeraGrid</w:t>
      </w:r>
      <w:proofErr w:type="spellEnd"/>
      <w:r w:rsidRPr="00D751FA">
        <w:rPr>
          <w:sz w:val="20"/>
          <w:lang w:eastAsia="ja-JP"/>
        </w:rPr>
        <w:t xml:space="preserve"> and DEISA. Within the context of the Activity Instance </w:t>
      </w:r>
      <w:r w:rsidR="000E5E4D">
        <w:rPr>
          <w:sz w:val="20"/>
          <w:lang w:eastAsia="ja-JP"/>
        </w:rPr>
        <w:t>Container</w:t>
      </w:r>
      <w:r w:rsidRPr="00D751FA">
        <w:rPr>
          <w:sz w:val="20"/>
          <w:lang w:eastAsia="ja-JP"/>
        </w:rPr>
        <w:t xml:space="preserve"> specification, URs can be used to describe the resources (both hardware and software) that have been actually consumed/used by the </w:t>
      </w:r>
      <w:r w:rsidR="00EB282F">
        <w:rPr>
          <w:sz w:val="20"/>
          <w:lang w:eastAsia="ja-JP"/>
        </w:rPr>
        <w:t>a</w:t>
      </w:r>
      <w:r w:rsidRPr="00D751FA">
        <w:rPr>
          <w:sz w:val="20"/>
          <w:lang w:eastAsia="ja-JP"/>
        </w:rPr>
        <w:t xml:space="preserve">ctivity </w:t>
      </w:r>
      <w:r w:rsidR="00EB282F">
        <w:rPr>
          <w:sz w:val="20"/>
          <w:lang w:eastAsia="ja-JP"/>
        </w:rPr>
        <w:t>i</w:t>
      </w:r>
      <w:r w:rsidRPr="00D751FA">
        <w:rPr>
          <w:sz w:val="20"/>
          <w:lang w:eastAsia="ja-JP"/>
        </w:rPr>
        <w:t xml:space="preserve">nstance over time, as well as sample points of current allocation levels, allowing both </w:t>
      </w:r>
      <w:proofErr w:type="gramStart"/>
      <w:r w:rsidRPr="00D751FA">
        <w:rPr>
          <w:sz w:val="20"/>
          <w:lang w:eastAsia="ja-JP"/>
        </w:rPr>
        <w:t>system</w:t>
      </w:r>
      <w:proofErr w:type="gramEnd"/>
      <w:r w:rsidRPr="00D751FA">
        <w:rPr>
          <w:sz w:val="20"/>
          <w:lang w:eastAsia="ja-JP"/>
        </w:rPr>
        <w:t xml:space="preserve"> monitoring and accounting within the context of the overall activity lifecycle.</w:t>
      </w:r>
    </w:p>
    <w:p w:rsidR="00967A51" w:rsidRPr="008F5AE0" w:rsidRDefault="00967A51" w:rsidP="00967A51">
      <w:pPr>
        <w:pStyle w:val="nobreak"/>
        <w:rPr>
          <w:sz w:val="20"/>
        </w:rPr>
      </w:pPr>
    </w:p>
    <w:p w:rsidR="00967A51" w:rsidRPr="008F5AE0" w:rsidRDefault="00D751FA" w:rsidP="00967A51">
      <w:pPr>
        <w:pStyle w:val="Heading1"/>
        <w:rPr>
          <w:sz w:val="20"/>
        </w:rPr>
      </w:pPr>
      <w:bookmarkStart w:id="51" w:name="_Toc105118895"/>
      <w:bookmarkStart w:id="52" w:name="_Toc135995885"/>
      <w:bookmarkStart w:id="53" w:name="_Toc355344583"/>
      <w:r w:rsidRPr="00D751FA">
        <w:rPr>
          <w:sz w:val="20"/>
        </w:rPr>
        <w:t xml:space="preserve">Activity Instance </w:t>
      </w:r>
      <w:r w:rsidR="0053243F">
        <w:rPr>
          <w:sz w:val="20"/>
          <w:lang w:eastAsia="ja-JP"/>
        </w:rPr>
        <w:t>Container</w:t>
      </w:r>
      <w:r w:rsidRPr="00D751FA">
        <w:rPr>
          <w:sz w:val="20"/>
        </w:rPr>
        <w:t xml:space="preserve"> Structure</w:t>
      </w:r>
      <w:bookmarkEnd w:id="51"/>
      <w:bookmarkEnd w:id="52"/>
      <w:bookmarkEnd w:id="53"/>
    </w:p>
    <w:p w:rsidR="00967A51" w:rsidRPr="008F5AE0" w:rsidRDefault="00D751FA" w:rsidP="00967A51">
      <w:pPr>
        <w:pStyle w:val="nobreak"/>
        <w:rPr>
          <w:sz w:val="20"/>
        </w:rPr>
      </w:pPr>
      <w:r w:rsidRPr="00D751FA">
        <w:rPr>
          <w:sz w:val="20"/>
        </w:rPr>
        <w:t xml:space="preserve">An Activity Instance </w:t>
      </w:r>
      <w:r w:rsidR="0053243F">
        <w:rPr>
          <w:sz w:val="20"/>
          <w:lang w:eastAsia="ja-JP"/>
        </w:rPr>
        <w:t>Container</w:t>
      </w:r>
      <w:r w:rsidRPr="00D751FA">
        <w:rPr>
          <w:sz w:val="20"/>
        </w:rPr>
        <w:t xml:space="preserve"> is organized as follows: The root element, </w:t>
      </w:r>
      <w:proofErr w:type="spellStart"/>
      <w:r w:rsidR="005128C6">
        <w:rPr>
          <w:i/>
          <w:sz w:val="20"/>
        </w:rPr>
        <w:t>ActivityInstanceDescription</w:t>
      </w:r>
      <w:proofErr w:type="spellEnd"/>
      <w:r w:rsidR="005F60EF">
        <w:rPr>
          <w:i/>
          <w:sz w:val="20"/>
        </w:rPr>
        <w:t>,</w:t>
      </w:r>
      <w:r w:rsidRPr="00D751FA">
        <w:rPr>
          <w:sz w:val="20"/>
        </w:rPr>
        <w:t xml:space="preserve"> contains an optional human readable description of the activity (i.e. the </w:t>
      </w:r>
      <w:proofErr w:type="spellStart"/>
      <w:r w:rsidRPr="00D751FA">
        <w:rPr>
          <w:i/>
          <w:sz w:val="20"/>
        </w:rPr>
        <w:t>ActivityDescription</w:t>
      </w:r>
      <w:proofErr w:type="spellEnd"/>
      <w:r w:rsidRPr="00D751FA">
        <w:rPr>
          <w:sz w:val="20"/>
        </w:rPr>
        <w:t>); and a sequence of one or more histor</w:t>
      </w:r>
      <w:r w:rsidR="005A5239">
        <w:rPr>
          <w:sz w:val="20"/>
        </w:rPr>
        <w:t>y</w:t>
      </w:r>
      <w:r w:rsidRPr="00D751FA">
        <w:rPr>
          <w:sz w:val="20"/>
        </w:rPr>
        <w:t xml:space="preserve"> entries, i.e. a list of </w:t>
      </w:r>
      <w:proofErr w:type="spellStart"/>
      <w:r w:rsidRPr="00D751FA">
        <w:rPr>
          <w:i/>
          <w:sz w:val="20"/>
        </w:rPr>
        <w:t>ActivityHistoryEntry</w:t>
      </w:r>
      <w:proofErr w:type="spellEnd"/>
      <w:r w:rsidRPr="00D751FA">
        <w:rPr>
          <w:sz w:val="20"/>
        </w:rPr>
        <w:t xml:space="preserve"> elements. Each </w:t>
      </w:r>
      <w:proofErr w:type="spellStart"/>
      <w:r w:rsidRPr="00D751FA">
        <w:rPr>
          <w:i/>
          <w:sz w:val="20"/>
        </w:rPr>
        <w:t>HistoryEntry</w:t>
      </w:r>
      <w:proofErr w:type="spellEnd"/>
      <w:r w:rsidRPr="00D751FA">
        <w:rPr>
          <w:sz w:val="20"/>
        </w:rPr>
        <w:t xml:space="preserve"> element contains information about the </w:t>
      </w:r>
      <w:r w:rsidR="00B45C4A">
        <w:rPr>
          <w:sz w:val="20"/>
        </w:rPr>
        <w:t>a</w:t>
      </w:r>
      <w:r w:rsidRPr="00D751FA">
        <w:rPr>
          <w:sz w:val="20"/>
        </w:rPr>
        <w:t>ctivity at a specific point in time: status, definition, dependencies, reference to the activity’s manager, and resource usage. The pseudo schema definition is given below.</w:t>
      </w:r>
    </w:p>
    <w:p w:rsidR="00967A51" w:rsidRPr="008F5AE0" w:rsidRDefault="00967A51" w:rsidP="00967A51">
      <w:pPr>
        <w:rPr>
          <w:sz w:val="20"/>
        </w:rPr>
      </w:pPr>
    </w:p>
    <w:p w:rsidR="00967A51" w:rsidRPr="008F5AE0" w:rsidRDefault="00D751FA">
      <w:pPr>
        <w:pStyle w:val="XMLSnippet"/>
        <w:rPr>
          <w:rStyle w:val="XMLElement"/>
          <w:rFonts w:ascii="Arial" w:hAnsi="Arial"/>
          <w:snapToGrid/>
          <w:sz w:val="24"/>
          <w:lang w:val="en-US"/>
        </w:rPr>
      </w:pPr>
      <w:r w:rsidRPr="00D751FA">
        <w:rPr>
          <w:rStyle w:val="XMLElement"/>
          <w:color w:val="auto"/>
        </w:rPr>
        <w:t>&lt;</w:t>
      </w:r>
      <w:r w:rsidR="005128C6" w:rsidRPr="00D751FA">
        <w:rPr>
          <w:rStyle w:val="XMLElement"/>
          <w:color w:val="auto"/>
        </w:rPr>
        <w:t>Activity</w:t>
      </w:r>
      <w:r w:rsidR="005128C6">
        <w:rPr>
          <w:rStyle w:val="XMLElement"/>
          <w:color w:val="auto"/>
        </w:rPr>
        <w:t>InstanceDescription</w:t>
      </w:r>
      <w:r w:rsidRPr="00D751FA">
        <w:rPr>
          <w:rStyle w:val="XMLElement"/>
          <w:color w:val="auto"/>
        </w:rPr>
        <w:t xml:space="preserve">&gt; </w:t>
      </w:r>
    </w:p>
    <w:p w:rsidR="00967A51" w:rsidRPr="008F5AE0" w:rsidRDefault="00967A51">
      <w:pPr>
        <w:pStyle w:val="XMLSnippet"/>
        <w:rPr>
          <w:rStyle w:val="XMLElement"/>
        </w:rPr>
      </w:pPr>
      <w:r w:rsidRPr="008F5AE0">
        <w:rPr>
          <w:rStyle w:val="XMLElement"/>
          <w:color w:val="auto"/>
        </w:rPr>
        <w:tab/>
        <w:t>&lt;ActivityDescription .../&gt;?</w:t>
      </w:r>
    </w:p>
    <w:p w:rsidR="00967A51" w:rsidRPr="008F5AE0" w:rsidRDefault="00D751FA">
      <w:pPr>
        <w:pStyle w:val="XMLSnippet"/>
        <w:rPr>
          <w:rStyle w:val="XMLElement"/>
        </w:rPr>
      </w:pPr>
      <w:r w:rsidRPr="00D751FA">
        <w:rPr>
          <w:rStyle w:val="XMLElement"/>
          <w:color w:val="auto"/>
        </w:rPr>
        <w:tab/>
        <w:t>&lt;ActivityHistory .../&gt;</w:t>
      </w:r>
    </w:p>
    <w:p w:rsidR="00967A51" w:rsidRPr="008F5AE0" w:rsidRDefault="00D751FA">
      <w:pPr>
        <w:pStyle w:val="XMLSnippet"/>
        <w:rPr>
          <w:rStyle w:val="XMLElement"/>
          <w:rFonts w:ascii="Arial" w:hAnsi="Arial"/>
          <w:snapToGrid/>
          <w:sz w:val="24"/>
          <w:lang w:val="en-US"/>
        </w:rPr>
      </w:pPr>
      <w:r w:rsidRPr="00D751FA">
        <w:rPr>
          <w:rStyle w:val="XMLElement"/>
          <w:color w:val="auto"/>
        </w:rPr>
        <w:tab/>
      </w:r>
      <w:r w:rsidRPr="00D751FA">
        <w:rPr>
          <w:rStyle w:val="XMLElement"/>
          <w:color w:val="auto"/>
        </w:rPr>
        <w:tab/>
        <w:t>&lt;ActivityHistoryEntry&gt;</w:t>
      </w:r>
      <w:r w:rsidR="00605728">
        <w:rPr>
          <w:rStyle w:val="XMLElement"/>
          <w:color w:val="auto"/>
        </w:rPr>
        <w:t>*</w:t>
      </w:r>
      <w:r w:rsidRPr="00D751FA">
        <w:rPr>
          <w:rStyle w:val="XMLElement"/>
          <w:color w:val="auto"/>
        </w:rPr>
        <w:tab/>
      </w:r>
      <w:r w:rsidRPr="00D751FA">
        <w:rPr>
          <w:rStyle w:val="XMLElement"/>
          <w:color w:val="auto"/>
        </w:rPr>
        <w:tab/>
      </w:r>
      <w:r w:rsidRPr="00D751FA">
        <w:rPr>
          <w:rStyle w:val="XMLElement"/>
          <w:color w:val="auto"/>
        </w:rPr>
        <w:tab/>
      </w:r>
    </w:p>
    <w:p w:rsidR="00967A51" w:rsidRPr="008F5AE0" w:rsidRDefault="00D751FA">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&lt;Status ...&gt;</w:t>
      </w:r>
    </w:p>
    <w:p w:rsidR="00967A51" w:rsidRPr="008F5AE0" w:rsidRDefault="00D751FA">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&lt;ActivityDefinition ... /&gt;?</w:t>
      </w:r>
    </w:p>
    <w:p w:rsidR="00CE3D19" w:rsidRPr="008F5AE0" w:rsidRDefault="00D751FA">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&lt;ActivityDependency ... /&gt;</w:t>
      </w:r>
      <w:r w:rsidR="00AE4DBB">
        <w:rPr>
          <w:rStyle w:val="XMLElement"/>
          <w:color w:val="auto"/>
        </w:rPr>
        <w:t>*</w:t>
      </w:r>
    </w:p>
    <w:p w:rsidR="00CE3D19" w:rsidRPr="008F5AE0" w:rsidRDefault="00D751FA">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&lt;ManagerReference .../&gt;</w:t>
      </w:r>
    </w:p>
    <w:p w:rsidR="00CE3D19" w:rsidRDefault="00D751FA">
      <w:pPr>
        <w:pStyle w:val="XMLSnippet"/>
        <w:rPr>
          <w:rStyle w:val="XMLElement"/>
          <w:color w:val="auto"/>
        </w:rPr>
      </w:pPr>
      <w:r w:rsidRPr="00D751FA">
        <w:rPr>
          <w:rStyle w:val="XMLElement"/>
          <w:color w:val="auto"/>
        </w:rPr>
        <w:tab/>
      </w:r>
      <w:r w:rsidRPr="00D751FA">
        <w:rPr>
          <w:rStyle w:val="XMLElement"/>
          <w:color w:val="auto"/>
        </w:rPr>
        <w:tab/>
      </w:r>
      <w:r w:rsidRPr="00D751FA">
        <w:rPr>
          <w:rStyle w:val="XMLElement"/>
          <w:color w:val="auto"/>
        </w:rPr>
        <w:tab/>
        <w:t>&lt;ResourceUsage .../&gt;?</w:t>
      </w:r>
    </w:p>
    <w:p w:rsidR="006A4E7F" w:rsidRPr="008F5AE0" w:rsidRDefault="006A4E7F">
      <w:pPr>
        <w:pStyle w:val="XMLSnippet"/>
        <w:rPr>
          <w:rStyle w:val="XMLElement"/>
        </w:rPr>
      </w:pPr>
      <w:r>
        <w:rPr>
          <w:rStyle w:val="XMLElement"/>
          <w:color w:val="auto"/>
        </w:rPr>
        <w:tab/>
      </w:r>
      <w:r>
        <w:rPr>
          <w:rStyle w:val="XMLElement"/>
          <w:color w:val="auto"/>
        </w:rPr>
        <w:tab/>
      </w:r>
      <w:r>
        <w:rPr>
          <w:rStyle w:val="XMLElement"/>
          <w:color w:val="auto"/>
        </w:rPr>
        <w:tab/>
      </w:r>
      <w:r w:rsidRPr="00D751FA">
        <w:rPr>
          <w:rStyle w:val="XMLElement"/>
          <w:color w:val="auto"/>
        </w:rPr>
        <w:t>&lt;xsd:any##other/&gt;*</w:t>
      </w:r>
    </w:p>
    <w:p w:rsidR="00CE3D19" w:rsidRPr="008F5AE0" w:rsidRDefault="00D751FA">
      <w:pPr>
        <w:pStyle w:val="XMLSnippet"/>
        <w:rPr>
          <w:rStyle w:val="XMLElement"/>
        </w:rPr>
      </w:pPr>
      <w:r w:rsidRPr="00D751FA">
        <w:rPr>
          <w:rStyle w:val="XMLElement"/>
          <w:color w:val="auto"/>
        </w:rPr>
        <w:tab/>
      </w:r>
      <w:r w:rsidRPr="00D751FA">
        <w:rPr>
          <w:rStyle w:val="XMLElement"/>
          <w:color w:val="auto"/>
        </w:rPr>
        <w:tab/>
        <w:t>&lt;/ActivityHistoryEntry&gt;</w:t>
      </w:r>
    </w:p>
    <w:p w:rsidR="00CE3D19" w:rsidRPr="008F5AE0" w:rsidRDefault="00D751FA">
      <w:pPr>
        <w:pStyle w:val="XMLSnippet"/>
        <w:rPr>
          <w:rStyle w:val="XMLElement"/>
        </w:rPr>
      </w:pPr>
      <w:r w:rsidRPr="00D751FA">
        <w:rPr>
          <w:rStyle w:val="XMLElement"/>
          <w:color w:val="auto"/>
        </w:rPr>
        <w:tab/>
        <w:t xml:space="preserve">&lt;xsd:any##other/&gt;* </w:t>
      </w:r>
    </w:p>
    <w:p w:rsidR="00EB1F51" w:rsidRDefault="00191F19">
      <w:pPr>
        <w:pStyle w:val="XMLSnippet"/>
        <w:rPr>
          <w:rStyle w:val="XMLElement"/>
        </w:rPr>
      </w:pPr>
      <w:r>
        <w:rPr>
          <w:rStyle w:val="XMLElement"/>
          <w:color w:val="auto"/>
        </w:rPr>
        <w:t>&lt;/</w:t>
      </w:r>
      <w:r w:rsidR="005128C6" w:rsidRPr="00D751FA">
        <w:rPr>
          <w:rStyle w:val="XMLElement"/>
          <w:color w:val="auto"/>
        </w:rPr>
        <w:t>Activity</w:t>
      </w:r>
      <w:r w:rsidR="005128C6">
        <w:rPr>
          <w:rStyle w:val="XMLElement"/>
          <w:color w:val="auto"/>
        </w:rPr>
        <w:t>InstanceDescription</w:t>
      </w:r>
      <w:r>
        <w:rPr>
          <w:rStyle w:val="XMLElement"/>
          <w:color w:val="auto"/>
        </w:rPr>
        <w:t>&gt;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Normative definitions of the Activity Instance </w:t>
      </w:r>
      <w:r w:rsidR="00874B37">
        <w:rPr>
          <w:sz w:val="20"/>
          <w:lang w:eastAsia="ja-JP"/>
        </w:rPr>
        <w:t>Container</w:t>
      </w:r>
      <w:r w:rsidRPr="00D751FA">
        <w:rPr>
          <w:sz w:val="20"/>
        </w:rPr>
        <w:t xml:space="preserve"> elements are given in Sections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_Ref130022177 \r \h </w:instrText>
      </w:r>
      <w:r w:rsidR="005D5A39" w:rsidRPr="00D751FA">
        <w:rPr>
          <w:sz w:val="20"/>
        </w:rPr>
      </w:r>
      <w:r w:rsidR="005D5A39" w:rsidRPr="00D751FA">
        <w:rPr>
          <w:sz w:val="20"/>
        </w:rPr>
        <w:fldChar w:fldCharType="separate"/>
      </w:r>
      <w:r w:rsidR="00225FB2">
        <w:rPr>
          <w:sz w:val="20"/>
        </w:rPr>
        <w:t>4</w:t>
      </w:r>
      <w:r w:rsidR="005D5A39" w:rsidRPr="00D751FA">
        <w:rPr>
          <w:sz w:val="20"/>
        </w:rPr>
        <w:fldChar w:fldCharType="end"/>
      </w:r>
      <w:r w:rsidRPr="00D751FA">
        <w:rPr>
          <w:sz w:val="20"/>
        </w:rPr>
        <w:t xml:space="preserve"> and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_Ref130022183 \r \h </w:instrText>
      </w:r>
      <w:r w:rsidR="005D5A39" w:rsidRPr="00D751FA">
        <w:rPr>
          <w:sz w:val="20"/>
        </w:rPr>
      </w:r>
      <w:r w:rsidR="005D5A39" w:rsidRPr="00D751FA">
        <w:rPr>
          <w:sz w:val="20"/>
        </w:rPr>
        <w:fldChar w:fldCharType="separate"/>
      </w:r>
      <w:r w:rsidR="00225FB2">
        <w:rPr>
          <w:sz w:val="20"/>
        </w:rPr>
        <w:t>5</w:t>
      </w:r>
      <w:r w:rsidR="005D5A39" w:rsidRPr="00D751FA">
        <w:rPr>
          <w:sz w:val="20"/>
        </w:rPr>
        <w:fldChar w:fldCharType="end"/>
      </w:r>
      <w:r w:rsidRPr="00D751FA">
        <w:rPr>
          <w:sz w:val="20"/>
        </w:rPr>
        <w:t xml:space="preserve">. The Activity Instance </w:t>
      </w:r>
      <w:r w:rsidR="00874B37">
        <w:rPr>
          <w:sz w:val="20"/>
          <w:lang w:eastAsia="ja-JP"/>
        </w:rPr>
        <w:t>Container</w:t>
      </w:r>
      <w:r w:rsidRPr="00D751FA">
        <w:rPr>
          <w:sz w:val="20"/>
        </w:rPr>
        <w:t xml:space="preserve"> XML schema is listed in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_Ref130022378 \r \h </w:instrText>
      </w:r>
      <w:r w:rsidR="005D5A39" w:rsidRPr="00D751FA">
        <w:rPr>
          <w:sz w:val="20"/>
        </w:rPr>
      </w:r>
      <w:r w:rsidR="005D5A39" w:rsidRPr="00D751FA">
        <w:rPr>
          <w:sz w:val="20"/>
        </w:rPr>
        <w:fldChar w:fldCharType="separate"/>
      </w:r>
      <w:r w:rsidR="00225FB2">
        <w:rPr>
          <w:sz w:val="20"/>
        </w:rPr>
        <w:t>Appendix A</w:t>
      </w:r>
      <w:r w:rsidR="005D5A39" w:rsidRPr="00D751FA">
        <w:rPr>
          <w:sz w:val="20"/>
        </w:rPr>
        <w:fldChar w:fldCharType="end"/>
      </w:r>
      <w:proofErr w:type="gramStart"/>
      <w:r w:rsidRPr="00D751FA">
        <w:rPr>
          <w:sz w:val="20"/>
        </w:rPr>
        <w:t>,</w:t>
      </w:r>
      <w:proofErr w:type="gramEnd"/>
      <w:r w:rsidRPr="00D751FA">
        <w:rPr>
          <w:sz w:val="20"/>
        </w:rPr>
        <w:t xml:space="preserve"> examples of Activity </w:t>
      </w:r>
      <w:r w:rsidR="007C7CDB">
        <w:rPr>
          <w:sz w:val="20"/>
        </w:rPr>
        <w:t>Instance Descriptions</w:t>
      </w:r>
      <w:r w:rsidRPr="00D751FA">
        <w:rPr>
          <w:sz w:val="20"/>
        </w:rPr>
        <w:t xml:space="preserve"> are given in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_Ref130022415 \r \h </w:instrText>
      </w:r>
      <w:r w:rsidR="005D5A39" w:rsidRPr="00D751FA">
        <w:rPr>
          <w:sz w:val="20"/>
        </w:rPr>
      </w:r>
      <w:r w:rsidR="005D5A39" w:rsidRPr="00D751FA">
        <w:rPr>
          <w:sz w:val="20"/>
        </w:rPr>
        <w:fldChar w:fldCharType="separate"/>
      </w:r>
      <w:r w:rsidR="00225FB2">
        <w:rPr>
          <w:sz w:val="20"/>
        </w:rPr>
        <w:t>Appendix B</w:t>
      </w:r>
      <w:r w:rsidR="005D5A39" w:rsidRPr="00D751FA">
        <w:rPr>
          <w:sz w:val="20"/>
        </w:rPr>
        <w:fldChar w:fldCharType="end"/>
      </w:r>
      <w:r w:rsidR="00B91E6E">
        <w:rPr>
          <w:sz w:val="20"/>
        </w:rPr>
        <w:t xml:space="preserve">, </w:t>
      </w:r>
      <w:r w:rsidR="005D5A39">
        <w:rPr>
          <w:sz w:val="20"/>
        </w:rPr>
        <w:fldChar w:fldCharType="begin"/>
      </w:r>
      <w:r w:rsidR="008D1759">
        <w:rPr>
          <w:sz w:val="20"/>
        </w:rPr>
        <w:instrText xml:space="preserve"> REF _Ref213484574 \r \h </w:instrText>
      </w:r>
      <w:r w:rsidR="005D5A39">
        <w:rPr>
          <w:sz w:val="20"/>
        </w:rPr>
      </w:r>
      <w:r w:rsidR="005D5A39">
        <w:rPr>
          <w:sz w:val="20"/>
        </w:rPr>
        <w:fldChar w:fldCharType="separate"/>
      </w:r>
      <w:r w:rsidR="00225FB2">
        <w:rPr>
          <w:sz w:val="20"/>
        </w:rPr>
        <w:t>Appendix C</w:t>
      </w:r>
      <w:r w:rsidR="005D5A39">
        <w:rPr>
          <w:sz w:val="20"/>
        </w:rPr>
        <w:fldChar w:fldCharType="end"/>
      </w:r>
      <w:r w:rsidR="008D1759">
        <w:rPr>
          <w:sz w:val="20"/>
        </w:rPr>
        <w:t xml:space="preserve">, and </w:t>
      </w:r>
      <w:r w:rsidR="005D5A39">
        <w:rPr>
          <w:sz w:val="20"/>
        </w:rPr>
        <w:fldChar w:fldCharType="begin"/>
      </w:r>
      <w:r w:rsidR="008D1759">
        <w:rPr>
          <w:sz w:val="20"/>
        </w:rPr>
        <w:instrText xml:space="preserve"> REF _Ref213484578 \r \h </w:instrText>
      </w:r>
      <w:r w:rsidR="005D5A39">
        <w:rPr>
          <w:sz w:val="20"/>
        </w:rPr>
      </w:r>
      <w:r w:rsidR="005D5A39">
        <w:rPr>
          <w:sz w:val="20"/>
        </w:rPr>
        <w:fldChar w:fldCharType="separate"/>
      </w:r>
      <w:r w:rsidR="00225FB2">
        <w:rPr>
          <w:sz w:val="20"/>
        </w:rPr>
        <w:t>Appendix D</w:t>
      </w:r>
      <w:r w:rsidR="005D5A39">
        <w:rPr>
          <w:sz w:val="20"/>
        </w:rPr>
        <w:fldChar w:fldCharType="end"/>
      </w:r>
      <w:r w:rsidRPr="00D751FA">
        <w:rPr>
          <w:sz w:val="20"/>
        </w:rPr>
        <w:t>. The examples given in the following sections are non-normative and are solely added for illustrative purposes.</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The Activity Instance </w:t>
      </w:r>
      <w:r w:rsidR="000C4E56">
        <w:rPr>
          <w:sz w:val="20"/>
        </w:rPr>
        <w:t>Container</w:t>
      </w:r>
      <w:r w:rsidR="000C4E56" w:rsidRPr="00D751FA">
        <w:rPr>
          <w:sz w:val="20"/>
        </w:rPr>
        <w:t xml:space="preserve"> </w:t>
      </w:r>
      <w:r w:rsidRPr="00D751FA">
        <w:rPr>
          <w:sz w:val="20"/>
        </w:rPr>
        <w:t xml:space="preserve">schema supports an open content model. Entities accessing information contained in </w:t>
      </w:r>
      <w:r w:rsidR="00E135BC" w:rsidRPr="00D751FA">
        <w:rPr>
          <w:sz w:val="20"/>
        </w:rPr>
        <w:t xml:space="preserve">Activity Instance </w:t>
      </w:r>
      <w:r w:rsidR="00E135BC">
        <w:rPr>
          <w:sz w:val="20"/>
        </w:rPr>
        <w:t>Containers MAY</w:t>
      </w:r>
      <w:r w:rsidRPr="00D751FA">
        <w:rPr>
          <w:sz w:val="20"/>
        </w:rPr>
        <w:t xml:space="preserve"> not necessarily recognize all the extensions used. Implementations SHOULD ignore all extensions they do not support. </w:t>
      </w:r>
      <w:r w:rsidRPr="00D751FA">
        <w:rPr>
          <w:sz w:val="20"/>
        </w:rPr>
        <w:br w:type="page"/>
      </w:r>
    </w:p>
    <w:p w:rsidR="00967A51" w:rsidRPr="008F5AE0" w:rsidRDefault="00D751FA" w:rsidP="00967A51">
      <w:pPr>
        <w:pStyle w:val="Heading1"/>
        <w:rPr>
          <w:sz w:val="20"/>
        </w:rPr>
      </w:pPr>
      <w:bookmarkStart w:id="54" w:name="_Toc105118899"/>
      <w:bookmarkStart w:id="55" w:name="_Ref130022145"/>
      <w:bookmarkStart w:id="56" w:name="_Ref130022177"/>
      <w:bookmarkStart w:id="57" w:name="_Ref130022179"/>
      <w:bookmarkStart w:id="58" w:name="_Ref135307829"/>
      <w:bookmarkStart w:id="59" w:name="_Toc135995886"/>
      <w:bookmarkStart w:id="60" w:name="_Ref213483084"/>
      <w:bookmarkStart w:id="61" w:name="_Toc355344584"/>
      <w:bookmarkStart w:id="62" w:name="_Ref90485313"/>
      <w:r w:rsidRPr="00D751FA">
        <w:rPr>
          <w:sz w:val="20"/>
        </w:rPr>
        <w:t xml:space="preserve">The Abstract Activity Instance </w:t>
      </w:r>
      <w:r w:rsidR="00914845">
        <w:rPr>
          <w:sz w:val="20"/>
        </w:rPr>
        <w:t xml:space="preserve">Container </w:t>
      </w:r>
      <w:r w:rsidRPr="00D751FA">
        <w:rPr>
          <w:sz w:val="20"/>
        </w:rPr>
        <w:t>Element Set</w:t>
      </w:r>
      <w:bookmarkEnd w:id="54"/>
      <w:bookmarkEnd w:id="55"/>
      <w:bookmarkEnd w:id="56"/>
      <w:bookmarkEnd w:id="57"/>
      <w:bookmarkEnd w:id="58"/>
      <w:bookmarkEnd w:id="59"/>
      <w:bookmarkEnd w:id="60"/>
      <w:bookmarkEnd w:id="61"/>
    </w:p>
    <w:p w:rsidR="00967A51" w:rsidRPr="008F5AE0" w:rsidRDefault="00D751FA" w:rsidP="00967A51">
      <w:pPr>
        <w:pStyle w:val="Heading2"/>
        <w:rPr>
          <w:sz w:val="20"/>
        </w:rPr>
      </w:pPr>
      <w:bookmarkStart w:id="63" w:name="_Toc105118900"/>
      <w:bookmarkStart w:id="64" w:name="_Toc135995887"/>
      <w:bookmarkStart w:id="65" w:name="_Toc355344585"/>
      <w:r w:rsidRPr="00D751FA">
        <w:rPr>
          <w:sz w:val="20"/>
        </w:rPr>
        <w:t xml:space="preserve">The </w:t>
      </w:r>
      <w:r w:rsidR="008F0645">
        <w:rPr>
          <w:sz w:val="20"/>
          <w:lang w:val="de-DE"/>
        </w:rPr>
        <w:t>ActivityInstanceDescription</w:t>
      </w:r>
      <w:r w:rsidRPr="00D751FA">
        <w:rPr>
          <w:sz w:val="20"/>
        </w:rPr>
        <w:t xml:space="preserve"> Element</w:t>
      </w:r>
      <w:bookmarkEnd w:id="63"/>
      <w:bookmarkEnd w:id="64"/>
      <w:bookmarkEnd w:id="65"/>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is the root of a single Activity Instance </w:t>
      </w:r>
      <w:r w:rsidR="00C341DC">
        <w:rPr>
          <w:sz w:val="20"/>
        </w:rPr>
        <w:t>Container</w:t>
      </w:r>
      <w:r w:rsidRPr="00D751FA">
        <w:rPr>
          <w:sz w:val="20"/>
        </w:rPr>
        <w:t>, which contains an activity's meta-data and history</w:t>
      </w:r>
      <w:r w:rsidR="00FC0A83">
        <w:rPr>
          <w:sz w:val="20"/>
        </w:rPr>
        <w:t>,</w:t>
      </w:r>
      <w:r w:rsidRPr="00D751FA">
        <w:rPr>
          <w:sz w:val="20"/>
        </w:rPr>
        <w:t xml:space="preserve"> and </w:t>
      </w:r>
      <w:r w:rsidR="00FC0A83">
        <w:rPr>
          <w:sz w:val="20"/>
        </w:rPr>
        <w:t xml:space="preserve">which </w:t>
      </w:r>
      <w:r w:rsidRPr="00D751FA">
        <w:rPr>
          <w:sz w:val="20"/>
        </w:rPr>
        <w:t xml:space="preserve">provides the entry point for every activity. While the meta-data part MAY carry information about the activity's creator, purpose, and </w:t>
      </w:r>
      <w:r w:rsidR="00875324">
        <w:rPr>
          <w:sz w:val="20"/>
        </w:rPr>
        <w:t xml:space="preserve">further </w:t>
      </w:r>
      <w:r w:rsidRPr="00D751FA">
        <w:rPr>
          <w:sz w:val="20"/>
        </w:rPr>
        <w:t>references (i.e. to other activities), the history part SHOULD describe the full lifecycle of the activity.</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Pr="008F5AE0" w:rsidRDefault="00D751FA" w:rsidP="00967A51">
      <w:pPr>
        <w:numPr>
          <w:ilvl w:val="0"/>
          <w:numId w:val="31"/>
        </w:numPr>
        <w:rPr>
          <w:i/>
          <w:sz w:val="20"/>
        </w:rPr>
      </w:pPr>
      <w:proofErr w:type="spellStart"/>
      <w:r w:rsidRPr="00D751FA">
        <w:rPr>
          <w:i/>
          <w:sz w:val="20"/>
        </w:rPr>
        <w:t>ActivityDescription</w:t>
      </w:r>
      <w:proofErr w:type="spellEnd"/>
      <w:r w:rsidRPr="00D751FA">
        <w:rPr>
          <w:i/>
          <w:sz w:val="20"/>
        </w:rPr>
        <w:t xml:space="preserve"> </w:t>
      </w:r>
      <w:r w:rsidRPr="00D751FA">
        <w:rPr>
          <w:sz w:val="20"/>
        </w:rPr>
        <w:t xml:space="preserve">(cf.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_Ref129949372 \r \h </w:instrText>
      </w:r>
      <w:r w:rsidR="005D5A39" w:rsidRPr="00D751FA">
        <w:rPr>
          <w:sz w:val="20"/>
        </w:rPr>
      </w:r>
      <w:r w:rsidR="005D5A39" w:rsidRPr="00D751FA">
        <w:rPr>
          <w:sz w:val="20"/>
        </w:rPr>
        <w:fldChar w:fldCharType="separate"/>
      </w:r>
      <w:r w:rsidR="00225FB2">
        <w:rPr>
          <w:sz w:val="20"/>
        </w:rPr>
        <w:t>4.2</w:t>
      </w:r>
      <w:r w:rsidR="005D5A39" w:rsidRPr="00D751FA">
        <w:rPr>
          <w:sz w:val="20"/>
        </w:rPr>
        <w:fldChar w:fldCharType="end"/>
      </w:r>
      <w:r w:rsidRPr="00D751FA">
        <w:rPr>
          <w:sz w:val="20"/>
        </w:rPr>
        <w:t>)</w:t>
      </w:r>
    </w:p>
    <w:p w:rsidR="00967A51" w:rsidRPr="008F5AE0" w:rsidRDefault="00D751FA" w:rsidP="00967A51">
      <w:pPr>
        <w:numPr>
          <w:ilvl w:val="0"/>
          <w:numId w:val="31"/>
        </w:numPr>
        <w:rPr>
          <w:i/>
          <w:sz w:val="20"/>
        </w:rPr>
      </w:pPr>
      <w:proofErr w:type="spellStart"/>
      <w:r w:rsidRPr="00D751FA">
        <w:rPr>
          <w:i/>
          <w:sz w:val="20"/>
        </w:rPr>
        <w:t>ActivityHistory</w:t>
      </w:r>
      <w:proofErr w:type="spellEnd"/>
      <w:r w:rsidRPr="00D751FA">
        <w:rPr>
          <w:sz w:val="20"/>
        </w:rPr>
        <w:t xml:space="preserve"> (cf.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_Ref129949736 \r \h </w:instrText>
      </w:r>
      <w:r w:rsidR="005D5A39" w:rsidRPr="00D751FA">
        <w:rPr>
          <w:sz w:val="20"/>
        </w:rPr>
      </w:r>
      <w:r w:rsidR="005D5A39" w:rsidRPr="00D751FA">
        <w:rPr>
          <w:sz w:val="20"/>
        </w:rPr>
        <w:fldChar w:fldCharType="separate"/>
      </w:r>
      <w:r w:rsidR="00225FB2">
        <w:rPr>
          <w:sz w:val="20"/>
        </w:rPr>
        <w:t>4.3</w:t>
      </w:r>
      <w:r w:rsidR="005D5A39" w:rsidRPr="00D751FA">
        <w:rPr>
          <w:sz w:val="20"/>
        </w:rPr>
        <w:fldChar w:fldCharType="end"/>
      </w:r>
      <w:r w:rsidRPr="00D751FA">
        <w:rPr>
          <w:sz w:val="20"/>
        </w:rPr>
        <w:t>)</w:t>
      </w:r>
    </w:p>
    <w:p w:rsidR="00967A51" w:rsidRPr="008F5AE0" w:rsidRDefault="00D751FA" w:rsidP="00967A51">
      <w:pPr>
        <w:pStyle w:val="Heading3"/>
        <w:rPr>
          <w:sz w:val="20"/>
        </w:rPr>
      </w:pPr>
      <w:bookmarkStart w:id="66" w:name="_Ref142736195"/>
      <w:r w:rsidRPr="00D751FA">
        <w:rPr>
          <w:sz w:val="20"/>
        </w:rPr>
        <w:t>Attributes</w:t>
      </w:r>
      <w:bookmarkEnd w:id="66"/>
    </w:p>
    <w:p w:rsidR="00967A51" w:rsidRPr="008F5AE0" w:rsidRDefault="00D751FA" w:rsidP="00967A51">
      <w:pPr>
        <w:pStyle w:val="nobreak"/>
        <w:rPr>
          <w:sz w:val="20"/>
        </w:rPr>
      </w:pPr>
      <w:r w:rsidRPr="00D751FA">
        <w:rPr>
          <w:sz w:val="20"/>
        </w:rPr>
        <w:t>The following attributes are defined:</w:t>
      </w:r>
    </w:p>
    <w:p w:rsidR="00967A51" w:rsidRPr="008F5AE0" w:rsidRDefault="00D751FA" w:rsidP="00967A51">
      <w:pPr>
        <w:numPr>
          <w:ilvl w:val="0"/>
          <w:numId w:val="30"/>
        </w:numPr>
        <w:rPr>
          <w:sz w:val="20"/>
        </w:rPr>
      </w:pPr>
      <w:proofErr w:type="gramStart"/>
      <w:r w:rsidRPr="00D751FA">
        <w:rPr>
          <w:i/>
          <w:sz w:val="20"/>
        </w:rPr>
        <w:t>id</w:t>
      </w:r>
      <w:proofErr w:type="gramEnd"/>
      <w:r w:rsidRPr="00D751FA">
        <w:rPr>
          <w:sz w:val="20"/>
        </w:rPr>
        <w:t xml:space="preserve"> - An identifier for the activity, which MUST be globally unique. It is RECOMMENDED to use Universally Unique Identifiers (UUID) as described in RFC4122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UUID \h </w:instrText>
      </w:r>
      <w:r w:rsidR="005D5A39" w:rsidRPr="00D751FA">
        <w:rPr>
          <w:sz w:val="20"/>
        </w:rPr>
      </w:r>
      <w:r w:rsidR="005D5A39" w:rsidRPr="00D751FA">
        <w:rPr>
          <w:sz w:val="20"/>
        </w:rPr>
        <w:fldChar w:fldCharType="separate"/>
      </w:r>
      <w:r w:rsidR="00225FB2" w:rsidRPr="00D751FA">
        <w:rPr>
          <w:sz w:val="20"/>
        </w:rPr>
        <w:t>[UUID]</w:t>
      </w:r>
      <w:r w:rsidR="005D5A39" w:rsidRPr="00D751FA">
        <w:rPr>
          <w:sz w:val="20"/>
        </w:rPr>
        <w:fldChar w:fldCharType="end"/>
      </w:r>
      <w:r w:rsidRPr="00D751FA">
        <w:rPr>
          <w:sz w:val="20"/>
        </w:rPr>
        <w:t>.</w:t>
      </w:r>
    </w:p>
    <w:p w:rsidR="00967A51" w:rsidRPr="008F5AE0" w:rsidRDefault="00D751FA" w:rsidP="00967A51">
      <w:pPr>
        <w:pStyle w:val="Heading3"/>
        <w:rPr>
          <w:sz w:val="20"/>
        </w:rPr>
      </w:pPr>
      <w:r w:rsidRPr="00D751FA">
        <w:rPr>
          <w:sz w:val="20"/>
        </w:rPr>
        <w:t>XML Representation</w:t>
      </w:r>
    </w:p>
    <w:p w:rsidR="00967A51" w:rsidRPr="008F5AE0" w:rsidRDefault="00D751FA" w:rsidP="00967A51">
      <w:pPr>
        <w:pStyle w:val="nobreak"/>
        <w:rPr>
          <w:sz w:val="20"/>
        </w:rPr>
      </w:pPr>
      <w:r w:rsidRPr="00D751FA">
        <w:rPr>
          <w:sz w:val="20"/>
        </w:rPr>
        <w:t xml:space="preserve">The </w:t>
      </w:r>
      <w:r w:rsidR="008F0645">
        <w:rPr>
          <w:i/>
          <w:sz w:val="20"/>
          <w:lang w:val="de-DE"/>
        </w:rPr>
        <w:t>ActivityInstanceDescription</w:t>
      </w:r>
      <w:r w:rsidRPr="00D751FA">
        <w:rPr>
          <w:sz w:val="20"/>
        </w:rPr>
        <w:t xml:space="preserve"> is rendered in XML as:</w:t>
      </w:r>
    </w:p>
    <w:p w:rsidR="00967A51" w:rsidRPr="008F5AE0" w:rsidRDefault="00967A51" w:rsidP="00967A51">
      <w:pPr>
        <w:rPr>
          <w:sz w:val="20"/>
        </w:rPr>
      </w:pPr>
    </w:p>
    <w:p w:rsidR="00967A51" w:rsidRPr="008F5AE0" w:rsidRDefault="00191F19">
      <w:pPr>
        <w:pStyle w:val="XMLSnippet"/>
      </w:pPr>
      <w:r>
        <w:rPr>
          <w:rStyle w:val="XMLElement"/>
          <w:color w:val="auto"/>
        </w:rPr>
        <w:t>&lt;</w:t>
      </w:r>
      <w:proofErr w:type="spellStart"/>
      <w:r w:rsidR="008F0645" w:rsidRPr="008F0645">
        <w:rPr>
          <w:lang w:val="en-US"/>
        </w:rPr>
        <w:t>ActivityInstanceDescription</w:t>
      </w:r>
      <w:proofErr w:type="spellEnd"/>
      <w:r>
        <w:rPr>
          <w:rStyle w:val="XMLElement"/>
          <w:color w:val="auto"/>
        </w:rPr>
        <w:t xml:space="preserve"> </w:t>
      </w:r>
      <w:r>
        <w:rPr>
          <w:rStyle w:val="XMLAttribute"/>
          <w:color w:val="auto"/>
        </w:rPr>
        <w:t>id</w:t>
      </w:r>
      <w:r w:rsidR="00D751FA" w:rsidRPr="00D751FA">
        <w:t>=</w:t>
      </w:r>
      <w:r>
        <w:rPr>
          <w:rStyle w:val="XMLAttrValue"/>
          <w:color w:val="auto"/>
        </w:rPr>
        <w:t>”xsd:string”</w:t>
      </w:r>
      <w:r w:rsidR="00D751FA" w:rsidRPr="00D751FA">
        <w:t xml:space="preserve"> </w:t>
      </w:r>
      <w:r>
        <w:rPr>
          <w:rStyle w:val="XMLAttribute"/>
          <w:color w:val="auto"/>
        </w:rPr>
        <w:t>xsd:any##other</w:t>
      </w:r>
      <w:r w:rsidR="00D751FA" w:rsidRPr="00D751FA">
        <w:t>*&gt;</w:t>
      </w:r>
    </w:p>
    <w:p w:rsidR="00967A51" w:rsidRPr="008F5AE0" w:rsidRDefault="00191F19">
      <w:pPr>
        <w:pStyle w:val="XMLSnippet"/>
        <w:rPr>
          <w:rStyle w:val="XMLElement"/>
        </w:rPr>
      </w:pPr>
      <w:r>
        <w:rPr>
          <w:rStyle w:val="XMLElement"/>
          <w:color w:val="auto"/>
        </w:rPr>
        <w:tab/>
        <w:t>&lt;ActivityDescription ... /&gt;?</w:t>
      </w:r>
    </w:p>
    <w:p w:rsidR="00967A51" w:rsidRPr="008F5AE0" w:rsidRDefault="00191F19">
      <w:pPr>
        <w:pStyle w:val="XMLSnippet"/>
        <w:rPr>
          <w:rStyle w:val="XMLElement"/>
        </w:rPr>
      </w:pPr>
      <w:r>
        <w:rPr>
          <w:rStyle w:val="XMLElement"/>
          <w:color w:val="auto"/>
        </w:rPr>
        <w:tab/>
        <w:t>&lt;ActivityHistory ... /&gt;</w:t>
      </w:r>
    </w:p>
    <w:p w:rsidR="00967A51" w:rsidRPr="008F5AE0" w:rsidRDefault="00191F19">
      <w:pPr>
        <w:pStyle w:val="XMLSnippet"/>
        <w:rPr>
          <w:rStyle w:val="XMLElement"/>
        </w:rPr>
      </w:pPr>
      <w:r>
        <w:rPr>
          <w:rStyle w:val="XMLElement"/>
          <w:color w:val="auto"/>
        </w:rPr>
        <w:tab/>
        <w:t>&lt;xsd:any##other/&gt;*</w:t>
      </w:r>
    </w:p>
    <w:p w:rsidR="00967A51" w:rsidRPr="008F5AE0" w:rsidRDefault="00191F19">
      <w:pPr>
        <w:pStyle w:val="XMLSnippet"/>
        <w:rPr>
          <w:rStyle w:val="XMLElement"/>
        </w:rPr>
      </w:pPr>
      <w:r>
        <w:rPr>
          <w:rStyle w:val="XMLElement"/>
          <w:color w:val="auto"/>
        </w:rPr>
        <w:t>&lt;/</w:t>
      </w:r>
      <w:r w:rsidR="008F0645" w:rsidRPr="008F0645">
        <w:t>ActivityInstanceDescription:</w:t>
      </w:r>
      <w:r>
        <w:rPr>
          <w:rStyle w:val="XMLElement"/>
          <w:color w:val="auto"/>
        </w:rPr>
        <w:t>&gt;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967A51" w:rsidP="00967A51">
      <w:pPr>
        <w:rPr>
          <w:sz w:val="20"/>
        </w:rPr>
      </w:pPr>
    </w:p>
    <w:p w:rsidR="005C1FB9" w:rsidRPr="008F5AE0" w:rsidDel="005C1FB9" w:rsidRDefault="00D751FA" w:rsidP="00967A51">
      <w:pPr>
        <w:rPr>
          <w:b/>
          <w:sz w:val="20"/>
        </w:rPr>
      </w:pPr>
      <w:r w:rsidRPr="00D751FA">
        <w:rPr>
          <w:b/>
          <w:sz w:val="20"/>
        </w:rPr>
        <w:t>/aid:</w:t>
      </w:r>
      <w:r w:rsidR="008F0645" w:rsidRPr="008F0645">
        <w:rPr>
          <w:rFonts w:ascii="Calibri" w:eastAsiaTheme="minorEastAsia" w:hAnsi="Calibri" w:cstheme="minorBidi"/>
          <w:color w:val="000000"/>
          <w:lang w:val="de-DE" w:eastAsia="de-DE"/>
        </w:rPr>
        <w:t xml:space="preserve"> </w:t>
      </w:r>
      <w:r w:rsidR="008F0645">
        <w:rPr>
          <w:b/>
          <w:sz w:val="20"/>
          <w:lang w:val="de-DE"/>
        </w:rPr>
        <w:t>ActivityInstanceDescription</w:t>
      </w:r>
    </w:p>
    <w:p w:rsidR="00967A51" w:rsidRPr="008F5AE0" w:rsidRDefault="00D751FA" w:rsidP="005C1FB9">
      <w:pPr>
        <w:rPr>
          <w:rStyle w:val="DefinedItem"/>
        </w:rPr>
      </w:pPr>
      <w:r w:rsidRPr="00D751FA">
        <w:rPr>
          <w:sz w:val="20"/>
        </w:rPr>
        <w:tab/>
      </w:r>
      <w:proofErr w:type="gramStart"/>
      <w:r w:rsidRPr="00D751FA">
        <w:rPr>
          <w:sz w:val="20"/>
        </w:rPr>
        <w:t xml:space="preserve">Represents the </w:t>
      </w:r>
      <w:r w:rsidR="008F0645" w:rsidRPr="008F0645">
        <w:rPr>
          <w:i/>
          <w:sz w:val="20"/>
          <w:lang w:val="de-DE"/>
        </w:rPr>
        <w:t>ActivityInstanceDescription</w:t>
      </w:r>
      <w:r w:rsidRPr="00D751FA">
        <w:rPr>
          <w:rStyle w:val="DefinedItem"/>
          <w:i w:val="0"/>
          <w:sz w:val="20"/>
        </w:rPr>
        <w:t xml:space="preserve"> element.</w:t>
      </w:r>
      <w:proofErr w:type="gramEnd"/>
    </w:p>
    <w:p w:rsidR="00967A51" w:rsidRPr="008F5AE0" w:rsidRDefault="00967A51" w:rsidP="00967A51">
      <w:pPr>
        <w:rPr>
          <w:sz w:val="20"/>
        </w:rPr>
      </w:pPr>
    </w:p>
    <w:p w:rsidR="00967A51" w:rsidRPr="008F5AE0" w:rsidRDefault="00967A51" w:rsidP="00967A51">
      <w:pPr>
        <w:rPr>
          <w:b/>
          <w:sz w:val="20"/>
        </w:rPr>
      </w:pPr>
      <w:r w:rsidRPr="008F5AE0">
        <w:rPr>
          <w:sz w:val="20"/>
        </w:rPr>
        <w:t>/</w:t>
      </w:r>
      <w:r w:rsidR="00D751FA" w:rsidRPr="00D751FA">
        <w:rPr>
          <w:b/>
          <w:sz w:val="20"/>
        </w:rPr>
        <w:t>aid:</w:t>
      </w:r>
      <w:r w:rsidR="008F0645" w:rsidRPr="008F0645">
        <w:rPr>
          <w:rFonts w:ascii="Calibri" w:eastAsiaTheme="minorEastAsia" w:hAnsi="Calibri" w:cstheme="minorBidi"/>
          <w:color w:val="000000"/>
          <w:lang w:val="de-DE" w:eastAsia="de-DE"/>
        </w:rPr>
        <w:t xml:space="preserve"> </w:t>
      </w:r>
      <w:r w:rsidR="008F0645">
        <w:rPr>
          <w:b/>
          <w:sz w:val="20"/>
          <w:lang w:val="de-DE"/>
        </w:rPr>
        <w:t>ActivityInstanceDescription</w:t>
      </w:r>
      <w:r w:rsidR="00D751FA" w:rsidRPr="00D751FA">
        <w:rPr>
          <w:b/>
          <w:sz w:val="20"/>
        </w:rPr>
        <w:t>/</w:t>
      </w:r>
      <w:proofErr w:type="spellStart"/>
      <w:r w:rsidR="00D751FA" w:rsidRPr="00D751FA">
        <w:rPr>
          <w:b/>
          <w:sz w:val="20"/>
        </w:rPr>
        <w:t>ActivityDescription</w:t>
      </w:r>
      <w:proofErr w:type="spellEnd"/>
    </w:p>
    <w:p w:rsidR="00B5614E" w:rsidRPr="008F5AE0" w:rsidRDefault="00D751FA" w:rsidP="00635FCD">
      <w:pPr>
        <w:ind w:left="720"/>
        <w:rPr>
          <w:sz w:val="20"/>
        </w:rPr>
      </w:pPr>
      <w:proofErr w:type="gramStart"/>
      <w:r w:rsidRPr="00D751FA">
        <w:rPr>
          <w:sz w:val="20"/>
        </w:rPr>
        <w:t xml:space="preserve">Represents the </w:t>
      </w:r>
      <w:proofErr w:type="spellStart"/>
      <w:r w:rsidRPr="00D751FA">
        <w:rPr>
          <w:i/>
          <w:sz w:val="20"/>
        </w:rPr>
        <w:t>ActivityDescription</w:t>
      </w:r>
      <w:proofErr w:type="spellEnd"/>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_Ref137693653 \r \h </w:instrText>
      </w:r>
      <w:r w:rsidR="005D5A39" w:rsidRPr="00D751FA">
        <w:rPr>
          <w:sz w:val="20"/>
        </w:rPr>
      </w:r>
      <w:r w:rsidR="005D5A39" w:rsidRPr="00D751FA">
        <w:rPr>
          <w:sz w:val="20"/>
        </w:rPr>
        <w:fldChar w:fldCharType="separate"/>
      </w:r>
      <w:r w:rsidR="00225FB2">
        <w:rPr>
          <w:sz w:val="20"/>
        </w:rPr>
        <w:t>4.2</w:t>
      </w:r>
      <w:r w:rsidR="005D5A39" w:rsidRPr="00D751FA">
        <w:rPr>
          <w:sz w:val="20"/>
        </w:rPr>
        <w:fldChar w:fldCharType="end"/>
      </w:r>
      <w:r w:rsidRPr="00D751FA">
        <w:rPr>
          <w:sz w:val="20"/>
        </w:rPr>
        <w:t>.</w:t>
      </w:r>
      <w:proofErr w:type="gramEnd"/>
      <w:r w:rsidRPr="00D751FA">
        <w:rPr>
          <w:sz w:val="20"/>
        </w:rPr>
        <w:t xml:space="preserve"> This element MAY appear zero or one time.</w:t>
      </w:r>
    </w:p>
    <w:p w:rsidR="00967A51" w:rsidRPr="008F5AE0" w:rsidRDefault="00967A51" w:rsidP="00967A51">
      <w:pPr>
        <w:rPr>
          <w:sz w:val="20"/>
        </w:rPr>
      </w:pPr>
    </w:p>
    <w:p w:rsidR="00967A51" w:rsidRPr="008F5AE0" w:rsidRDefault="00D751FA" w:rsidP="00967A51">
      <w:pPr>
        <w:rPr>
          <w:b/>
          <w:sz w:val="20"/>
        </w:rPr>
      </w:pPr>
      <w:r w:rsidRPr="00D751FA">
        <w:rPr>
          <w:b/>
          <w:sz w:val="20"/>
        </w:rPr>
        <w:t>/aid:</w:t>
      </w:r>
      <w:r w:rsidR="008F0645" w:rsidRPr="008F0645">
        <w:rPr>
          <w:rFonts w:ascii="Calibri" w:eastAsiaTheme="minorEastAsia" w:hAnsi="Calibri" w:cstheme="minorBidi"/>
          <w:color w:val="000000"/>
          <w:lang w:val="de-DE" w:eastAsia="de-DE"/>
        </w:rPr>
        <w:t xml:space="preserve"> </w:t>
      </w:r>
      <w:r w:rsidR="008F0645" w:rsidRPr="008F0645">
        <w:rPr>
          <w:b/>
          <w:sz w:val="20"/>
          <w:lang w:val="de-DE"/>
        </w:rPr>
        <w:t>A</w:t>
      </w:r>
      <w:r w:rsidR="008F0645">
        <w:rPr>
          <w:b/>
          <w:sz w:val="20"/>
          <w:lang w:val="de-DE"/>
        </w:rPr>
        <w:t>ctivityInstanceDescription</w:t>
      </w:r>
      <w:r w:rsidRPr="00D751FA">
        <w:rPr>
          <w:b/>
          <w:sz w:val="20"/>
        </w:rPr>
        <w:t>/</w:t>
      </w:r>
      <w:proofErr w:type="spellStart"/>
      <w:r w:rsidRPr="00D751FA">
        <w:rPr>
          <w:b/>
          <w:sz w:val="20"/>
        </w:rPr>
        <w:t>ActivityHistory</w:t>
      </w:r>
      <w:proofErr w:type="spellEnd"/>
    </w:p>
    <w:p w:rsidR="00DC76A3" w:rsidRPr="008F5AE0" w:rsidRDefault="00D751FA">
      <w:pPr>
        <w:ind w:left="720"/>
        <w:rPr>
          <w:sz w:val="20"/>
        </w:rPr>
      </w:pPr>
      <w:proofErr w:type="gramStart"/>
      <w:r w:rsidRPr="00D751FA">
        <w:rPr>
          <w:sz w:val="20"/>
        </w:rPr>
        <w:t xml:space="preserve">Represents the </w:t>
      </w:r>
      <w:proofErr w:type="spellStart"/>
      <w:r w:rsidRPr="00D751FA">
        <w:rPr>
          <w:i/>
          <w:sz w:val="20"/>
        </w:rPr>
        <w:t>ActivityHistory</w:t>
      </w:r>
      <w:proofErr w:type="spellEnd"/>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_Ref137693960 \r \h </w:instrText>
      </w:r>
      <w:r w:rsidR="005D5A39" w:rsidRPr="00D751FA">
        <w:rPr>
          <w:sz w:val="20"/>
        </w:rPr>
      </w:r>
      <w:r w:rsidR="005D5A39" w:rsidRPr="00D751FA">
        <w:rPr>
          <w:sz w:val="20"/>
        </w:rPr>
        <w:fldChar w:fldCharType="separate"/>
      </w:r>
      <w:r w:rsidR="00225FB2">
        <w:rPr>
          <w:sz w:val="20"/>
        </w:rPr>
        <w:t>4.3</w:t>
      </w:r>
      <w:r w:rsidR="005D5A39" w:rsidRPr="00D751FA">
        <w:rPr>
          <w:sz w:val="20"/>
        </w:rPr>
        <w:fldChar w:fldCharType="end"/>
      </w:r>
      <w:r w:rsidRPr="00D751FA">
        <w:rPr>
          <w:sz w:val="20"/>
        </w:rPr>
        <w:t>.</w:t>
      </w:r>
      <w:proofErr w:type="gramEnd"/>
      <w:r w:rsidRPr="00D751FA">
        <w:rPr>
          <w:sz w:val="20"/>
        </w:rPr>
        <w:t xml:space="preserve"> This element MUST appear exactly once.</w:t>
      </w:r>
    </w:p>
    <w:p w:rsidR="00967A51" w:rsidRPr="008F5AE0" w:rsidRDefault="00D751FA" w:rsidP="00967A51">
      <w:pPr>
        <w:pStyle w:val="Heading3"/>
        <w:rPr>
          <w:sz w:val="20"/>
        </w:rPr>
      </w:pPr>
      <w:r w:rsidRPr="00D751FA">
        <w:rPr>
          <w:sz w:val="20"/>
        </w:rPr>
        <w:t>Example</w:t>
      </w:r>
    </w:p>
    <w:p w:rsidR="00967A51" w:rsidRPr="008F5AE0" w:rsidRDefault="00D751FA" w:rsidP="00967A51">
      <w:pPr>
        <w:pStyle w:val="nobreak"/>
        <w:rPr>
          <w:sz w:val="20"/>
        </w:rPr>
      </w:pPr>
      <w:r w:rsidRPr="00D751FA">
        <w:rPr>
          <w:sz w:val="20"/>
        </w:rPr>
        <w:t xml:space="preserve">The following example shows the </w:t>
      </w:r>
      <w:r w:rsidR="00626210">
        <w:rPr>
          <w:i/>
          <w:sz w:val="20"/>
          <w:lang w:val="de-DE"/>
        </w:rPr>
        <w:t>ActivityInstanceDescription</w:t>
      </w:r>
      <w:r w:rsidRPr="00D751FA">
        <w:rPr>
          <w:i/>
          <w:sz w:val="20"/>
        </w:rPr>
        <w:t xml:space="preserve"> </w:t>
      </w:r>
      <w:r w:rsidRPr="00D751FA">
        <w:rPr>
          <w:sz w:val="20"/>
        </w:rPr>
        <w:t xml:space="preserve">element, which carries an id attribute following the UUID specification. Examples for </w:t>
      </w:r>
      <w:proofErr w:type="spellStart"/>
      <w:r w:rsidRPr="00D751FA">
        <w:rPr>
          <w:sz w:val="20"/>
        </w:rPr>
        <w:t>ActivityDescription</w:t>
      </w:r>
      <w:proofErr w:type="spellEnd"/>
      <w:r w:rsidRPr="00D751FA">
        <w:rPr>
          <w:sz w:val="20"/>
        </w:rPr>
        <w:t xml:space="preserve"> and </w:t>
      </w:r>
      <w:proofErr w:type="spellStart"/>
      <w:r w:rsidRPr="00D751FA">
        <w:rPr>
          <w:sz w:val="20"/>
        </w:rPr>
        <w:t>ActivityHistory</w:t>
      </w:r>
      <w:proofErr w:type="spellEnd"/>
      <w:r w:rsidRPr="00D751FA">
        <w:rPr>
          <w:sz w:val="20"/>
        </w:rPr>
        <w:t xml:space="preserve"> are given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_Ref135116251 \r \h </w:instrText>
      </w:r>
      <w:r w:rsidR="005D5A39" w:rsidRPr="00D751FA">
        <w:rPr>
          <w:sz w:val="20"/>
        </w:rPr>
      </w:r>
      <w:r w:rsidR="005D5A39" w:rsidRPr="00D751FA">
        <w:rPr>
          <w:sz w:val="20"/>
        </w:rPr>
        <w:fldChar w:fldCharType="separate"/>
      </w:r>
      <w:r w:rsidR="00225FB2">
        <w:rPr>
          <w:sz w:val="20"/>
        </w:rPr>
        <w:t>4.2</w:t>
      </w:r>
      <w:r w:rsidR="005D5A39" w:rsidRPr="00D751FA">
        <w:rPr>
          <w:sz w:val="20"/>
        </w:rPr>
        <w:fldChar w:fldCharType="end"/>
      </w:r>
      <w:r w:rsidRPr="00D751FA">
        <w:rPr>
          <w:sz w:val="20"/>
        </w:rPr>
        <w:t xml:space="preserve"> and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_Ref135116265 \r \h </w:instrText>
      </w:r>
      <w:r w:rsidR="005D5A39" w:rsidRPr="00D751FA">
        <w:rPr>
          <w:sz w:val="20"/>
        </w:rPr>
      </w:r>
      <w:r w:rsidR="005D5A39" w:rsidRPr="00D751FA">
        <w:rPr>
          <w:sz w:val="20"/>
        </w:rPr>
        <w:fldChar w:fldCharType="separate"/>
      </w:r>
      <w:r w:rsidR="00225FB2">
        <w:rPr>
          <w:sz w:val="20"/>
        </w:rPr>
        <w:t>4.3</w:t>
      </w:r>
      <w:r w:rsidR="005D5A39" w:rsidRPr="00D751FA">
        <w:rPr>
          <w:sz w:val="20"/>
        </w:rPr>
        <w:fldChar w:fldCharType="end"/>
      </w:r>
      <w:r w:rsidRPr="00D751FA">
        <w:rPr>
          <w:sz w:val="20"/>
        </w:rPr>
        <w:t>, respectively.</w:t>
      </w:r>
    </w:p>
    <w:p w:rsidR="00967A51" w:rsidRPr="008F5AE0" w:rsidRDefault="00967A51" w:rsidP="00967A51">
      <w:pPr>
        <w:rPr>
          <w:sz w:val="20"/>
        </w:rPr>
      </w:pPr>
    </w:p>
    <w:p w:rsidR="00967A51" w:rsidRPr="008F5AE0" w:rsidRDefault="00191F19">
      <w:pPr>
        <w:pStyle w:val="XMLSnippet"/>
        <w:rPr>
          <w:rStyle w:val="XMLElement"/>
          <w:rFonts w:ascii="Arial" w:hAnsi="Arial"/>
          <w:snapToGrid/>
          <w:sz w:val="24"/>
          <w:lang w:val="en-US"/>
        </w:rPr>
      </w:pPr>
      <w:r>
        <w:rPr>
          <w:rStyle w:val="XMLElement"/>
          <w:color w:val="auto"/>
        </w:rPr>
        <w:t>&lt;</w:t>
      </w:r>
      <w:proofErr w:type="spellStart"/>
      <w:r w:rsidR="00626210" w:rsidRPr="00626210">
        <w:rPr>
          <w:lang w:val="en-US"/>
        </w:rPr>
        <w:t>ActivityInstanceDescription</w:t>
      </w:r>
      <w:proofErr w:type="spellEnd"/>
      <w:r>
        <w:rPr>
          <w:rStyle w:val="XMLElement"/>
          <w:color w:val="auto"/>
        </w:rPr>
        <w:t xml:space="preserve"> </w:t>
      </w:r>
      <w:r>
        <w:rPr>
          <w:rStyle w:val="XMLAttribute"/>
          <w:color w:val="auto"/>
        </w:rPr>
        <w:t>id</w:t>
      </w:r>
      <w:r>
        <w:rPr>
          <w:rStyle w:val="XMLElement"/>
          <w:color w:val="auto"/>
        </w:rPr>
        <w:t>=</w:t>
      </w:r>
      <w:r>
        <w:rPr>
          <w:rStyle w:val="XMLAttrValue"/>
          <w:color w:val="auto"/>
        </w:rPr>
        <w:t>”ea196512-9cb7-4a14-91b0-2dde749a5f7d”</w:t>
      </w:r>
      <w:r>
        <w:rPr>
          <w:rStyle w:val="XMLElement"/>
          <w:color w:val="auto"/>
        </w:rPr>
        <w:t>&gt;</w:t>
      </w:r>
    </w:p>
    <w:p w:rsidR="00967A51" w:rsidRPr="008F5AE0" w:rsidRDefault="00967A51">
      <w:pPr>
        <w:pStyle w:val="XMLSnippet"/>
        <w:rPr>
          <w:rStyle w:val="XMLElement"/>
        </w:rPr>
      </w:pPr>
      <w:r w:rsidRPr="008F5AE0">
        <w:rPr>
          <w:rStyle w:val="XMLElement"/>
          <w:color w:val="auto"/>
        </w:rPr>
        <w:tab/>
        <w:t>&lt;ActivityDescription&gt; ... &lt;/ActivityDescription&gt;</w:t>
      </w:r>
    </w:p>
    <w:p w:rsidR="00967A51" w:rsidRPr="008F5AE0" w:rsidRDefault="00191F19">
      <w:pPr>
        <w:pStyle w:val="XMLSnippet"/>
        <w:rPr>
          <w:rStyle w:val="XMLElement"/>
        </w:rPr>
      </w:pPr>
      <w:r>
        <w:rPr>
          <w:rStyle w:val="XMLElement"/>
          <w:color w:val="auto"/>
        </w:rPr>
        <w:tab/>
        <w:t>&lt;ActivityHistory&gt; ... &lt;/ActivityHistory&gt;</w:t>
      </w:r>
    </w:p>
    <w:p w:rsidR="00967A51" w:rsidRPr="008F5AE0" w:rsidRDefault="00191F19">
      <w:pPr>
        <w:pStyle w:val="XMLSnippet"/>
        <w:rPr>
          <w:rStyle w:val="XMLElement"/>
        </w:rPr>
      </w:pPr>
      <w:r>
        <w:rPr>
          <w:rStyle w:val="XMLElement"/>
          <w:color w:val="auto"/>
        </w:rPr>
        <w:t>&lt;/</w:t>
      </w:r>
      <w:r w:rsidR="00626210" w:rsidRPr="00626210">
        <w:t>ActivityInstanceDescription</w:t>
      </w:r>
      <w:r>
        <w:rPr>
          <w:rStyle w:val="XMLElement"/>
          <w:color w:val="auto"/>
        </w:rPr>
        <w:t>&gt;</w:t>
      </w:r>
    </w:p>
    <w:p w:rsidR="00967A51" w:rsidRPr="008F5AE0" w:rsidRDefault="00967A51" w:rsidP="00967A51">
      <w:pPr>
        <w:rPr>
          <w:rStyle w:val="XMLElement"/>
          <w:rFonts w:ascii="Courier New" w:hAnsi="Courier New"/>
          <w:snapToGrid w:val="0"/>
          <w:sz w:val="20"/>
          <w:lang w:val="de-DE"/>
        </w:rPr>
      </w:pPr>
    </w:p>
    <w:p w:rsidR="00967A51" w:rsidRPr="008F5AE0" w:rsidRDefault="00D751FA" w:rsidP="00967A51">
      <w:pPr>
        <w:pStyle w:val="Heading3"/>
        <w:rPr>
          <w:sz w:val="20"/>
        </w:rPr>
      </w:pPr>
      <w:r w:rsidRPr="00D751FA">
        <w:rPr>
          <w:sz w:val="20"/>
        </w:rPr>
        <w:t>Extensibility</w:t>
      </w:r>
    </w:p>
    <w:p w:rsidR="00967A51" w:rsidRPr="008F5AE0" w:rsidDel="004F4550" w:rsidRDefault="00D751FA" w:rsidP="00967A51">
      <w:pPr>
        <w:pStyle w:val="nobreak"/>
        <w:rPr>
          <w:sz w:val="20"/>
        </w:rPr>
      </w:pPr>
      <w:r w:rsidRPr="00D751FA">
        <w:rPr>
          <w:sz w:val="20"/>
        </w:rPr>
        <w:t xml:space="preserve">This element provides two extension </w:t>
      </w:r>
      <w:proofErr w:type="gramStart"/>
      <w:r w:rsidRPr="00D751FA">
        <w:rPr>
          <w:sz w:val="20"/>
        </w:rPr>
        <w:t>points,</w:t>
      </w:r>
      <w:proofErr w:type="gramEnd"/>
      <w:r w:rsidRPr="00D751FA">
        <w:rPr>
          <w:sz w:val="20"/>
        </w:rPr>
        <w:t xml:space="preserve"> one for element extensibility and one for attribute extensibility. The former extension point MAY be used to attach XML digital signatures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XMLDSIG \h </w:instrText>
      </w:r>
      <w:r w:rsidR="005D5A39" w:rsidRPr="00D751FA">
        <w:rPr>
          <w:sz w:val="20"/>
        </w:rPr>
      </w:r>
      <w:r w:rsidR="005D5A39" w:rsidRPr="00D751FA">
        <w:rPr>
          <w:sz w:val="20"/>
        </w:rPr>
        <w:fldChar w:fldCharType="separate"/>
      </w:r>
      <w:r w:rsidR="00225FB2" w:rsidRPr="00D751FA">
        <w:rPr>
          <w:sz w:val="20"/>
        </w:rPr>
        <w:t>[XMLDSIG]</w:t>
      </w:r>
      <w:r w:rsidR="005D5A39" w:rsidRPr="00D751FA">
        <w:rPr>
          <w:sz w:val="20"/>
        </w:rPr>
        <w:fldChar w:fldCharType="end"/>
      </w:r>
      <w:r w:rsidRPr="00D751FA">
        <w:rPr>
          <w:sz w:val="20"/>
        </w:rPr>
        <w:t xml:space="preserve"> to </w:t>
      </w:r>
      <w:r w:rsidR="002B41A2">
        <w:rPr>
          <w:sz w:val="20"/>
        </w:rPr>
        <w:t xml:space="preserve">the </w:t>
      </w:r>
      <w:proofErr w:type="gramStart"/>
      <w:r w:rsidR="002B41A2">
        <w:rPr>
          <w:sz w:val="20"/>
        </w:rPr>
        <w:t>container</w:t>
      </w:r>
      <w:r w:rsidRPr="00D751FA">
        <w:rPr>
          <w:sz w:val="20"/>
        </w:rPr>
        <w:t xml:space="preserve">  (</w:t>
      </w:r>
      <w:proofErr w:type="gramEnd"/>
      <w:r w:rsidRPr="00D751FA">
        <w:rPr>
          <w:sz w:val="20"/>
        </w:rPr>
        <w:t xml:space="preserve">see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_Ref137643090 \r \h </w:instrText>
      </w:r>
      <w:r w:rsidR="005D5A39" w:rsidRPr="00D751FA">
        <w:rPr>
          <w:sz w:val="20"/>
        </w:rPr>
      </w:r>
      <w:r w:rsidR="005D5A39" w:rsidRPr="00D751FA">
        <w:rPr>
          <w:sz w:val="20"/>
        </w:rPr>
        <w:fldChar w:fldCharType="separate"/>
      </w:r>
      <w:r w:rsidR="00225FB2">
        <w:rPr>
          <w:sz w:val="20"/>
        </w:rPr>
        <w:t>7</w:t>
      </w:r>
      <w:r w:rsidR="005D5A39" w:rsidRPr="00D751FA">
        <w:rPr>
          <w:sz w:val="20"/>
        </w:rPr>
        <w:fldChar w:fldCharType="end"/>
      </w:r>
      <w:r w:rsidRPr="00D751FA">
        <w:rPr>
          <w:sz w:val="20"/>
        </w:rPr>
        <w:t>). Implementations SHOULD ignore unsupported extensions.</w:t>
      </w:r>
    </w:p>
    <w:p w:rsidR="00967A51" w:rsidRPr="008F5AE0" w:rsidRDefault="00967A51" w:rsidP="00967A51">
      <w:pPr>
        <w:rPr>
          <w:sz w:val="20"/>
        </w:rPr>
      </w:pPr>
    </w:p>
    <w:p w:rsidR="00967A51" w:rsidRPr="008F5AE0" w:rsidRDefault="00D751FA" w:rsidP="00967A51">
      <w:pPr>
        <w:pStyle w:val="Heading2"/>
        <w:rPr>
          <w:sz w:val="20"/>
        </w:rPr>
      </w:pPr>
      <w:bookmarkStart w:id="67" w:name="_Toc105118901"/>
      <w:bookmarkStart w:id="68" w:name="_Ref129949369"/>
      <w:bookmarkStart w:id="69" w:name="_Ref129949372"/>
      <w:bookmarkStart w:id="70" w:name="_Ref135116251"/>
      <w:bookmarkStart w:id="71" w:name="_Toc135995888"/>
      <w:bookmarkStart w:id="72" w:name="_Ref137693653"/>
      <w:bookmarkStart w:id="73" w:name="_Ref142736225"/>
      <w:bookmarkStart w:id="74" w:name="_Toc355344586"/>
      <w:r w:rsidRPr="00D751FA">
        <w:rPr>
          <w:sz w:val="20"/>
        </w:rPr>
        <w:t xml:space="preserve">The </w:t>
      </w:r>
      <w:proofErr w:type="spellStart"/>
      <w:r w:rsidRPr="00D751FA">
        <w:rPr>
          <w:sz w:val="20"/>
        </w:rPr>
        <w:t>ActivityDescription</w:t>
      </w:r>
      <w:proofErr w:type="spellEnd"/>
      <w:r w:rsidRPr="00D751FA">
        <w:rPr>
          <w:sz w:val="20"/>
        </w:rPr>
        <w:t xml:space="preserve"> Element</w:t>
      </w:r>
      <w:bookmarkEnd w:id="67"/>
      <w:bookmarkEnd w:id="68"/>
      <w:bookmarkEnd w:id="69"/>
      <w:bookmarkEnd w:id="70"/>
      <w:bookmarkEnd w:id="71"/>
      <w:bookmarkEnd w:id="72"/>
      <w:bookmarkEnd w:id="73"/>
      <w:bookmarkEnd w:id="74"/>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This element contains a natural-language description of the activity and offers means for storing additional information on the activity for displaying purposes (e.g. in a user interface).</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This type of this element is </w:t>
      </w:r>
      <w:proofErr w:type="spellStart"/>
      <w:r w:rsidRPr="00D751FA">
        <w:rPr>
          <w:rFonts w:ascii="Courier New" w:hAnsi="Courier New"/>
          <w:sz w:val="20"/>
        </w:rPr>
        <w:t>xsd</w:t>
      </w:r>
      <w:proofErr w:type="gramStart"/>
      <w:r w:rsidRPr="00D751FA">
        <w:rPr>
          <w:rFonts w:ascii="Courier New" w:hAnsi="Courier New"/>
          <w:sz w:val="20"/>
        </w:rPr>
        <w:t>:string</w:t>
      </w:r>
      <w:proofErr w:type="spellEnd"/>
      <w:proofErr w:type="gramEnd"/>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ActivityDescription</w:t>
      </w:r>
      <w:proofErr w:type="spellEnd"/>
      <w:r w:rsidRPr="00D751FA">
        <w:rPr>
          <w:sz w:val="20"/>
        </w:rPr>
        <w:t xml:space="preserve"> is rendered in XML as:</w:t>
      </w:r>
    </w:p>
    <w:p w:rsidR="00967A51" w:rsidRPr="008F5AE0" w:rsidRDefault="00967A51" w:rsidP="00967A51">
      <w:pPr>
        <w:rPr>
          <w:sz w:val="20"/>
        </w:rPr>
      </w:pPr>
    </w:p>
    <w:p w:rsidR="00967A51" w:rsidRPr="008F5AE0" w:rsidRDefault="00D751FA">
      <w:pPr>
        <w:pStyle w:val="XMLSnippet"/>
      </w:pPr>
      <w:r w:rsidRPr="00D751FA">
        <w:t>&lt;ActivityDescription&gt; xsd:string &lt;/ActivityDescription&gt;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967A51" w:rsidP="00967A51">
      <w:pPr>
        <w:rPr>
          <w:sz w:val="20"/>
        </w:rPr>
      </w:pPr>
    </w:p>
    <w:p w:rsidR="004F75FF" w:rsidRPr="008F5AE0" w:rsidDel="004F75FF" w:rsidRDefault="00D751FA" w:rsidP="00967A51">
      <w:pPr>
        <w:rPr>
          <w:b/>
          <w:sz w:val="20"/>
        </w:rPr>
      </w:pPr>
      <w:r w:rsidRPr="00D751FA">
        <w:rPr>
          <w:b/>
          <w:sz w:val="20"/>
        </w:rPr>
        <w:t>/aid:</w:t>
      </w:r>
      <w:r w:rsidR="00E135F6" w:rsidRPr="00E135F6">
        <w:rPr>
          <w:rFonts w:ascii="Calibri" w:eastAsiaTheme="minorEastAsia" w:hAnsi="Calibri" w:cstheme="minorBidi"/>
          <w:color w:val="000000"/>
          <w:lang w:val="de-DE" w:eastAsia="de-DE"/>
        </w:rPr>
        <w:t xml:space="preserve"> </w:t>
      </w:r>
      <w:r w:rsidR="00E135F6">
        <w:rPr>
          <w:b/>
          <w:sz w:val="20"/>
          <w:lang w:val="de-DE"/>
        </w:rPr>
        <w:t>ActivityInstanceDescription</w:t>
      </w:r>
      <w:r w:rsidRPr="00D751FA">
        <w:rPr>
          <w:b/>
          <w:sz w:val="20"/>
        </w:rPr>
        <w:t>/</w:t>
      </w:r>
      <w:proofErr w:type="spellStart"/>
      <w:r w:rsidRPr="00D751FA">
        <w:rPr>
          <w:b/>
          <w:sz w:val="20"/>
        </w:rPr>
        <w:t>ActivityDescription</w:t>
      </w:r>
      <w:proofErr w:type="spellEnd"/>
    </w:p>
    <w:p w:rsidR="00967A51" w:rsidRPr="008F5AE0" w:rsidRDefault="00D751FA" w:rsidP="004F75FF">
      <w:pPr>
        <w:rPr>
          <w:sz w:val="20"/>
        </w:rPr>
      </w:pPr>
      <w:r w:rsidRPr="00D751FA">
        <w:rPr>
          <w:sz w:val="20"/>
        </w:rPr>
        <w:tab/>
      </w:r>
      <w:proofErr w:type="gramStart"/>
      <w:r w:rsidRPr="00D751FA">
        <w:rPr>
          <w:sz w:val="20"/>
        </w:rPr>
        <w:t xml:space="preserve">Represents the </w:t>
      </w:r>
      <w:proofErr w:type="spellStart"/>
      <w:r w:rsidRPr="00D751FA">
        <w:rPr>
          <w:rStyle w:val="DefinedItem"/>
          <w:sz w:val="20"/>
        </w:rPr>
        <w:t>ActivityDescription</w:t>
      </w:r>
      <w:proofErr w:type="spellEnd"/>
      <w:r w:rsidRPr="00D751FA">
        <w:rPr>
          <w:rStyle w:val="DefinedItem"/>
          <w:sz w:val="20"/>
        </w:rPr>
        <w:t xml:space="preserve"> </w:t>
      </w:r>
      <w:r w:rsidRPr="00D751FA">
        <w:rPr>
          <w:rStyle w:val="DefinedItem"/>
          <w:i w:val="0"/>
          <w:sz w:val="20"/>
        </w:rPr>
        <w:t>element.</w:t>
      </w:r>
      <w:proofErr w:type="gramEnd"/>
    </w:p>
    <w:p w:rsidR="00967A51" w:rsidRPr="008F5AE0" w:rsidRDefault="00D751FA" w:rsidP="00967A51">
      <w:pPr>
        <w:pStyle w:val="Heading3"/>
        <w:rPr>
          <w:sz w:val="20"/>
        </w:rPr>
      </w:pPr>
      <w:r w:rsidRPr="00D751FA">
        <w:rPr>
          <w:sz w:val="20"/>
        </w:rPr>
        <w:t>Example</w:t>
      </w:r>
    </w:p>
    <w:p w:rsidR="00967A51" w:rsidRPr="008F5AE0" w:rsidRDefault="00D751FA">
      <w:pPr>
        <w:pStyle w:val="XMLSnippet"/>
      </w:pPr>
      <w:r w:rsidRPr="00D751FA">
        <w:t>&lt;ActivityDescription&gt;</w:t>
      </w:r>
    </w:p>
    <w:p w:rsidR="00967A51" w:rsidRPr="008F5AE0" w:rsidRDefault="00D751FA">
      <w:pPr>
        <w:pStyle w:val="XMLSnippet"/>
      </w:pPr>
      <w:r w:rsidRPr="00D751FA">
        <w:tab/>
        <w:t>This activity instance has been generated due to an activity request</w:t>
      </w:r>
      <w:r w:rsidRPr="00D751FA">
        <w:br/>
        <w:t xml:space="preserve"> </w:t>
      </w:r>
      <w:r w:rsidRPr="00D751FA">
        <w:tab/>
        <w:t>submitted to the scheduling service with the</w:t>
      </w:r>
      <w:r w:rsidRPr="00D751FA">
        <w:br/>
        <w:t xml:space="preserve"> </w:t>
      </w:r>
      <w:r w:rsidRPr="00D751FA">
        <w:tab/>
        <w:t>following URI: http://tempuri.org/services/activityscheduler. The</w:t>
      </w:r>
      <w:r w:rsidRPr="00D751FA">
        <w:br/>
        <w:t xml:space="preserve"> </w:t>
      </w:r>
      <w:r w:rsidRPr="00D751FA">
        <w:tab/>
        <w:t>activity request has been received at 2010-05-10T11:11:11.11. The</w:t>
      </w:r>
    </w:p>
    <w:p w:rsidR="00967A51" w:rsidRPr="008F5AE0" w:rsidRDefault="00D751FA">
      <w:pPr>
        <w:pStyle w:val="XMLSnippet"/>
      </w:pPr>
      <w:r w:rsidRPr="00D751FA">
        <w:t xml:space="preserve"> </w:t>
      </w:r>
      <w:r w:rsidRPr="00D751FA">
        <w:tab/>
        <w:t xml:space="preserve">activity instance has been created 2010-05-10T11:11:44.44 by the </w:t>
      </w:r>
      <w:r w:rsidRPr="00D751FA">
        <w:br/>
        <w:t xml:space="preserve"> </w:t>
      </w:r>
      <w:r w:rsidRPr="00D751FA">
        <w:tab/>
        <w:t>organization’s activity store with the following URI:</w:t>
      </w:r>
    </w:p>
    <w:p w:rsidR="00967A51" w:rsidRPr="008F5AE0" w:rsidRDefault="00D751FA">
      <w:pPr>
        <w:pStyle w:val="XMLSnippet"/>
      </w:pPr>
      <w:r w:rsidRPr="00D751FA">
        <w:t xml:space="preserve"> </w:t>
      </w:r>
      <w:r w:rsidRPr="00D751FA">
        <w:tab/>
        <w:t>http://tempuri.org/services/activitystore.</w:t>
      </w:r>
    </w:p>
    <w:p w:rsidR="00967A51" w:rsidRPr="008F5AE0" w:rsidRDefault="00D751FA">
      <w:pPr>
        <w:pStyle w:val="XMLSnippet"/>
      </w:pPr>
      <w:r w:rsidRPr="00D751FA">
        <w:t>&lt;/ActivityDescription&gt;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The example shows a human-readable description of an activity following the example given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_Ref135117535 \r \h </w:instrText>
      </w:r>
      <w:r w:rsidR="005D5A39" w:rsidRPr="00D751FA">
        <w:rPr>
          <w:sz w:val="20"/>
        </w:rPr>
      </w:r>
      <w:r w:rsidR="005D5A39" w:rsidRPr="00D751FA">
        <w:rPr>
          <w:sz w:val="20"/>
        </w:rPr>
        <w:fldChar w:fldCharType="separate"/>
      </w:r>
      <w:r w:rsidR="00225FB2">
        <w:rPr>
          <w:sz w:val="20"/>
        </w:rPr>
        <w:t>1.4</w:t>
      </w:r>
      <w:r w:rsidR="005D5A39" w:rsidRPr="00D751FA">
        <w:rPr>
          <w:sz w:val="20"/>
        </w:rPr>
        <w:fldChar w:fldCharType="end"/>
      </w:r>
      <w:r w:rsidRPr="00D751FA">
        <w:rPr>
          <w:sz w:val="20"/>
        </w:rPr>
        <w:t>. There, an activity request is accepted by a scheduler for processing, which then triggers the creation of an activity instance.</w:t>
      </w:r>
    </w:p>
    <w:p w:rsidR="00967A51" w:rsidRPr="008F5AE0" w:rsidRDefault="00D751FA" w:rsidP="00967A51">
      <w:pPr>
        <w:pStyle w:val="Heading3"/>
        <w:rPr>
          <w:sz w:val="20"/>
        </w:rPr>
      </w:pPr>
      <w:r w:rsidRPr="00D751FA">
        <w:rPr>
          <w:sz w:val="20"/>
        </w:rPr>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pStyle w:val="nobreak"/>
        <w:rPr>
          <w:sz w:val="20"/>
        </w:rPr>
      </w:pPr>
    </w:p>
    <w:p w:rsidR="00967A51" w:rsidRPr="008F5AE0" w:rsidRDefault="00D751FA" w:rsidP="00967A51">
      <w:pPr>
        <w:pStyle w:val="Heading2"/>
        <w:rPr>
          <w:sz w:val="20"/>
        </w:rPr>
      </w:pPr>
      <w:bookmarkStart w:id="75" w:name="_Toc105118902"/>
      <w:bookmarkStart w:id="76" w:name="_Ref129949736"/>
      <w:bookmarkStart w:id="77" w:name="_Ref135116265"/>
      <w:bookmarkStart w:id="78" w:name="_Toc135995889"/>
      <w:bookmarkStart w:id="79" w:name="_Ref137693960"/>
      <w:bookmarkStart w:id="80" w:name="_Toc355344587"/>
      <w:r w:rsidRPr="00D751FA">
        <w:rPr>
          <w:sz w:val="20"/>
        </w:rPr>
        <w:t xml:space="preserve">The </w:t>
      </w:r>
      <w:proofErr w:type="spellStart"/>
      <w:r w:rsidRPr="00D751FA">
        <w:rPr>
          <w:sz w:val="20"/>
        </w:rPr>
        <w:t>ActivityHistory</w:t>
      </w:r>
      <w:proofErr w:type="spellEnd"/>
      <w:r w:rsidRPr="00D751FA">
        <w:rPr>
          <w:sz w:val="20"/>
        </w:rPr>
        <w:t xml:space="preserve"> Element</w:t>
      </w:r>
      <w:bookmarkEnd w:id="75"/>
      <w:bookmarkEnd w:id="76"/>
      <w:bookmarkEnd w:id="77"/>
      <w:bookmarkEnd w:id="78"/>
      <w:bookmarkEnd w:id="79"/>
      <w:bookmarkEnd w:id="80"/>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w:t>
      </w:r>
      <w:r w:rsidR="000249FE">
        <w:rPr>
          <w:sz w:val="20"/>
        </w:rPr>
        <w:t>keeps a record of</w:t>
      </w:r>
      <w:r w:rsidR="000249FE" w:rsidRPr="00D751FA">
        <w:rPr>
          <w:sz w:val="20"/>
        </w:rPr>
        <w:t xml:space="preserve"> </w:t>
      </w:r>
      <w:r w:rsidRPr="00D751FA">
        <w:rPr>
          <w:sz w:val="20"/>
        </w:rPr>
        <w:t>the history of an activity</w:t>
      </w:r>
      <w:r w:rsidR="00DD3471">
        <w:rPr>
          <w:sz w:val="20"/>
        </w:rPr>
        <w:t xml:space="preserve">. </w:t>
      </w:r>
      <w:r w:rsidRPr="00D751FA">
        <w:rPr>
          <w:sz w:val="20"/>
        </w:rPr>
        <w:t xml:space="preserve">This record MUST contain one initial and, at most, one final record (see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_Ref135118026 \r \h </w:instrText>
      </w:r>
      <w:r w:rsidR="005D5A39" w:rsidRPr="00D751FA">
        <w:rPr>
          <w:sz w:val="20"/>
        </w:rPr>
      </w:r>
      <w:r w:rsidR="005D5A39" w:rsidRPr="00D751FA">
        <w:rPr>
          <w:sz w:val="20"/>
        </w:rPr>
        <w:fldChar w:fldCharType="separate"/>
      </w:r>
      <w:r w:rsidR="00225FB2">
        <w:rPr>
          <w:sz w:val="20"/>
        </w:rPr>
        <w:t>4.4</w:t>
      </w:r>
      <w:r w:rsidR="005D5A39" w:rsidRPr="00D751FA">
        <w:rPr>
          <w:sz w:val="20"/>
        </w:rPr>
        <w:fldChar w:fldCharType="end"/>
      </w:r>
      <w:r w:rsidRPr="00D751FA">
        <w:rPr>
          <w:sz w:val="20"/>
        </w:rPr>
        <w:t xml:space="preserve"> for the </w:t>
      </w:r>
      <w:proofErr w:type="spellStart"/>
      <w:r w:rsidRPr="00D751FA">
        <w:rPr>
          <w:i/>
          <w:sz w:val="20"/>
        </w:rPr>
        <w:t>ActivityHistoryEntry</w:t>
      </w:r>
      <w:proofErr w:type="spellEnd"/>
      <w:r w:rsidRPr="00D751FA">
        <w:rPr>
          <w:sz w:val="20"/>
        </w:rPr>
        <w:t xml:space="preserve"> element and for the different category attributes). Note that, although a final record MAY be written already, the activity itself MAY still be modified.</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Pr="008F5AE0" w:rsidRDefault="00D751FA" w:rsidP="00967A51">
      <w:pPr>
        <w:numPr>
          <w:ilvl w:val="0"/>
          <w:numId w:val="32"/>
        </w:numPr>
        <w:rPr>
          <w:i/>
          <w:sz w:val="20"/>
        </w:rPr>
      </w:pPr>
      <w:proofErr w:type="spellStart"/>
      <w:r w:rsidRPr="00D751FA">
        <w:rPr>
          <w:i/>
          <w:sz w:val="20"/>
        </w:rPr>
        <w:t>ActivityHistoryEntry</w:t>
      </w:r>
      <w:proofErr w:type="spellEnd"/>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ActivityHistory</w:t>
      </w:r>
      <w:proofErr w:type="spellEnd"/>
      <w:r w:rsidRPr="00D751FA">
        <w:rPr>
          <w:sz w:val="20"/>
        </w:rPr>
        <w:t xml:space="preserve"> is rendered in XML as:</w:t>
      </w:r>
    </w:p>
    <w:p w:rsidR="00967A51" w:rsidRPr="008F5AE0" w:rsidRDefault="00967A51" w:rsidP="00967A51">
      <w:pPr>
        <w:pStyle w:val="nobreak"/>
        <w:rPr>
          <w:sz w:val="20"/>
        </w:rPr>
      </w:pPr>
    </w:p>
    <w:p w:rsidR="00967A51" w:rsidRPr="008F5AE0" w:rsidRDefault="00D751FA">
      <w:pPr>
        <w:pStyle w:val="XMLSnippet"/>
      </w:pPr>
      <w:r w:rsidRPr="00D751FA">
        <w:t>&lt;ActivityHistory&gt;</w:t>
      </w:r>
    </w:p>
    <w:p w:rsidR="00967A51" w:rsidRPr="008F5AE0" w:rsidRDefault="00D751FA">
      <w:pPr>
        <w:pStyle w:val="XMLSnippet"/>
      </w:pPr>
      <w:r w:rsidRPr="00D751FA">
        <w:tab/>
        <w:t>&lt;ActivityHistoryEntry/&gt;</w:t>
      </w:r>
      <w:r w:rsidR="00F2557C">
        <w:t>*</w:t>
      </w:r>
    </w:p>
    <w:p w:rsidR="00967A51" w:rsidRPr="008F5AE0" w:rsidRDefault="00D751FA">
      <w:pPr>
        <w:pStyle w:val="XMLSnippet"/>
      </w:pPr>
      <w:r w:rsidRPr="00D751FA">
        <w:t>&lt;/ActivityHistory&gt;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967A51" w:rsidP="00967A51">
      <w:pPr>
        <w:rPr>
          <w:sz w:val="20"/>
        </w:rPr>
      </w:pPr>
    </w:p>
    <w:p w:rsidR="00967A51" w:rsidRPr="008F5AE0" w:rsidRDefault="00D751FA" w:rsidP="004F75FF">
      <w:pPr>
        <w:rPr>
          <w:rStyle w:val="DefinedItem"/>
        </w:rPr>
      </w:pPr>
      <w:r w:rsidRPr="00D751FA">
        <w:rPr>
          <w:b/>
          <w:sz w:val="20"/>
        </w:rPr>
        <w:t>/aid:</w:t>
      </w:r>
      <w:r w:rsidR="002759F7" w:rsidRPr="002759F7">
        <w:rPr>
          <w:rFonts w:ascii="Calibri" w:eastAsiaTheme="minorEastAsia" w:hAnsi="Calibri" w:cstheme="minorBidi"/>
          <w:color w:val="000000"/>
          <w:lang w:val="de-DE" w:eastAsia="de-DE"/>
        </w:rPr>
        <w:t xml:space="preserve"> </w:t>
      </w:r>
      <w:r w:rsidR="002759F7">
        <w:rPr>
          <w:b/>
          <w:sz w:val="20"/>
          <w:lang w:val="de-DE"/>
        </w:rPr>
        <w:t>ActivityInstanceDescription/</w:t>
      </w:r>
      <w:proofErr w:type="spellStart"/>
      <w:r w:rsidRPr="00D751FA">
        <w:rPr>
          <w:b/>
          <w:sz w:val="20"/>
        </w:rPr>
        <w:t>ActivityHistory</w:t>
      </w:r>
      <w:proofErr w:type="spellEnd"/>
      <w:r w:rsidRPr="00D751FA">
        <w:rPr>
          <w:b/>
          <w:sz w:val="20"/>
        </w:rPr>
        <w:br/>
      </w:r>
      <w:r w:rsidRPr="00D751FA">
        <w:rPr>
          <w:b/>
          <w:sz w:val="20"/>
        </w:rPr>
        <w:tab/>
      </w:r>
      <w:r w:rsidRPr="00D751FA">
        <w:rPr>
          <w:sz w:val="20"/>
        </w:rPr>
        <w:t xml:space="preserve">Represents the </w:t>
      </w:r>
      <w:proofErr w:type="spellStart"/>
      <w:r w:rsidRPr="00D751FA">
        <w:rPr>
          <w:rStyle w:val="DefinedItem"/>
          <w:sz w:val="20"/>
        </w:rPr>
        <w:t>ActivityHistory</w:t>
      </w:r>
      <w:proofErr w:type="spellEnd"/>
      <w:r w:rsidRPr="00D751FA">
        <w:rPr>
          <w:rStyle w:val="DefinedItem"/>
          <w:i w:val="0"/>
          <w:sz w:val="20"/>
        </w:rPr>
        <w:t xml:space="preserve"> element.</w:t>
      </w:r>
    </w:p>
    <w:p w:rsidR="00967A51" w:rsidRPr="008F5AE0" w:rsidRDefault="00967A51" w:rsidP="00967A51">
      <w:pPr>
        <w:rPr>
          <w:sz w:val="20"/>
        </w:rPr>
      </w:pPr>
    </w:p>
    <w:p w:rsidR="00967A51" w:rsidRPr="008F5AE0" w:rsidRDefault="00D751FA" w:rsidP="00967A51">
      <w:pPr>
        <w:rPr>
          <w:b/>
          <w:sz w:val="20"/>
        </w:rPr>
      </w:pPr>
      <w:r w:rsidRPr="00D751FA">
        <w:rPr>
          <w:b/>
          <w:sz w:val="20"/>
        </w:rPr>
        <w:t>/aid:</w:t>
      </w:r>
      <w:r w:rsidR="002759F7" w:rsidRPr="002759F7">
        <w:rPr>
          <w:rFonts w:ascii="Calibri" w:eastAsiaTheme="minorEastAsia" w:hAnsi="Calibri" w:cstheme="minorBidi"/>
          <w:color w:val="000000"/>
          <w:lang w:val="de-DE" w:eastAsia="de-DE"/>
        </w:rPr>
        <w:t xml:space="preserve"> </w:t>
      </w:r>
      <w:r w:rsidR="002759F7" w:rsidRPr="002759F7">
        <w:rPr>
          <w:b/>
          <w:sz w:val="20"/>
          <w:lang w:val="de-DE"/>
        </w:rPr>
        <w:t>ActivityInstanceDescription</w:t>
      </w:r>
      <w:proofErr w:type="gramStart"/>
      <w:r w:rsidR="002759F7" w:rsidRPr="002759F7">
        <w:rPr>
          <w:b/>
          <w:sz w:val="20"/>
          <w:lang w:val="de-DE"/>
        </w:rPr>
        <w:t>:</w:t>
      </w:r>
      <w:r w:rsidRPr="00D751FA">
        <w:rPr>
          <w:b/>
          <w:sz w:val="20"/>
        </w:rPr>
        <w:t>/</w:t>
      </w:r>
      <w:proofErr w:type="spellStart"/>
      <w:proofErr w:type="gramEnd"/>
      <w:r w:rsidRPr="00D751FA">
        <w:rPr>
          <w:b/>
          <w:sz w:val="20"/>
        </w:rPr>
        <w:t>ActivityHistory</w:t>
      </w:r>
      <w:proofErr w:type="spellEnd"/>
      <w:r w:rsidRPr="00D751FA">
        <w:rPr>
          <w:b/>
          <w:sz w:val="20"/>
        </w:rPr>
        <w:t>/</w:t>
      </w:r>
      <w:proofErr w:type="spellStart"/>
      <w:r w:rsidRPr="00D751FA">
        <w:rPr>
          <w:b/>
          <w:sz w:val="20"/>
        </w:rPr>
        <w:t>ActivityHistoryEntry</w:t>
      </w:r>
      <w:proofErr w:type="spellEnd"/>
    </w:p>
    <w:p w:rsidR="00967A51" w:rsidRPr="008F5AE0" w:rsidRDefault="00D751FA" w:rsidP="00225FB2">
      <w:pPr>
        <w:ind w:left="720"/>
        <w:rPr>
          <w:sz w:val="20"/>
        </w:rPr>
      </w:pPr>
      <w:proofErr w:type="gramStart"/>
      <w:r w:rsidRPr="00D751FA">
        <w:rPr>
          <w:sz w:val="20"/>
        </w:rPr>
        <w:t xml:space="preserve">Represents the </w:t>
      </w:r>
      <w:proofErr w:type="spellStart"/>
      <w:r w:rsidRPr="00D751FA">
        <w:rPr>
          <w:i/>
          <w:sz w:val="20"/>
        </w:rPr>
        <w:t>ActivityHistoryEntry</w:t>
      </w:r>
      <w:proofErr w:type="spellEnd"/>
      <w:r w:rsidRPr="00D751FA">
        <w:rPr>
          <w:sz w:val="20"/>
        </w:rPr>
        <w:t xml:space="preserve"> element as introduced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_Ref137694069 \r \h </w:instrText>
      </w:r>
      <w:r w:rsidR="005D5A39" w:rsidRPr="00D751FA">
        <w:rPr>
          <w:sz w:val="20"/>
        </w:rPr>
      </w:r>
      <w:r w:rsidR="005D5A39" w:rsidRPr="00D751FA">
        <w:rPr>
          <w:sz w:val="20"/>
        </w:rPr>
        <w:fldChar w:fldCharType="separate"/>
      </w:r>
      <w:r w:rsidR="00225FB2">
        <w:rPr>
          <w:sz w:val="20"/>
        </w:rPr>
        <w:t>4.4</w:t>
      </w:r>
      <w:r w:rsidR="005D5A39" w:rsidRPr="00D751FA">
        <w:rPr>
          <w:sz w:val="20"/>
        </w:rPr>
        <w:fldChar w:fldCharType="end"/>
      </w:r>
      <w:r w:rsidRPr="00D751FA">
        <w:rPr>
          <w:sz w:val="20"/>
        </w:rPr>
        <w:t>.</w:t>
      </w:r>
      <w:proofErr w:type="gramEnd"/>
      <w:r w:rsidRPr="00D751FA">
        <w:rPr>
          <w:sz w:val="20"/>
        </w:rPr>
        <w:t xml:space="preserve"> </w:t>
      </w:r>
      <w:r w:rsidR="001F51A9" w:rsidRPr="00D751FA">
        <w:rPr>
          <w:sz w:val="20"/>
        </w:rPr>
        <w:t>This element MAY appear zero or one time.</w:t>
      </w:r>
      <w:r w:rsidRPr="00D751FA">
        <w:rPr>
          <w:sz w:val="20"/>
        </w:rPr>
        <w:t xml:space="preserve"> </w:t>
      </w:r>
      <w:proofErr w:type="gramStart"/>
      <w:r w:rsidRPr="00D751FA">
        <w:rPr>
          <w:sz w:val="20"/>
        </w:rPr>
        <w:t>within</w:t>
      </w:r>
      <w:proofErr w:type="gramEnd"/>
      <w:r w:rsidRPr="00D751FA">
        <w:rPr>
          <w:sz w:val="20"/>
        </w:rPr>
        <w:t xml:space="preserve"> the </w:t>
      </w:r>
      <w:proofErr w:type="spellStart"/>
      <w:r w:rsidRPr="00D751FA">
        <w:rPr>
          <w:i/>
          <w:sz w:val="20"/>
        </w:rPr>
        <w:t>ActivityHistory</w:t>
      </w:r>
      <w:proofErr w:type="spellEnd"/>
      <w:r w:rsidRPr="00D751FA">
        <w:rPr>
          <w:sz w:val="20"/>
        </w:rPr>
        <w:t xml:space="preserve"> element.</w:t>
      </w:r>
    </w:p>
    <w:p w:rsidR="00967A51" w:rsidRPr="008F5AE0" w:rsidRDefault="00D751FA" w:rsidP="00967A51">
      <w:pPr>
        <w:pStyle w:val="Heading3"/>
        <w:rPr>
          <w:sz w:val="20"/>
        </w:rPr>
      </w:pPr>
      <w:r w:rsidRPr="00D751FA">
        <w:rPr>
          <w:sz w:val="20"/>
        </w:rPr>
        <w:t>Example</w:t>
      </w:r>
    </w:p>
    <w:p w:rsidR="00967A51" w:rsidRPr="008F5AE0" w:rsidRDefault="00D751FA">
      <w:pPr>
        <w:pStyle w:val="XMLSnippet"/>
      </w:pPr>
      <w:r w:rsidRPr="00D751FA">
        <w:t>&lt;ActivityHistory&gt;</w:t>
      </w:r>
    </w:p>
    <w:p w:rsidR="00967A51" w:rsidRPr="008F5AE0" w:rsidRDefault="00D751FA">
      <w:pPr>
        <w:pStyle w:val="XMLSnippet"/>
      </w:pPr>
      <w:r w:rsidRPr="00D751FA">
        <w:tab/>
        <w:t>&lt;ActivityHistoryEntry&gt; ... &lt;/ActivityHistoryEntry&gt;</w:t>
      </w:r>
    </w:p>
    <w:p w:rsidR="00967A51" w:rsidRPr="008F5AE0" w:rsidRDefault="00D751FA">
      <w:pPr>
        <w:pStyle w:val="XMLSnippet"/>
      </w:pPr>
      <w:r w:rsidRPr="00D751FA">
        <w:tab/>
        <w:t>&lt;ActivityHistoryEntry&gt; ... &lt;/ActivityHistoryEntry&gt;</w:t>
      </w:r>
    </w:p>
    <w:p w:rsidR="00967A51" w:rsidRPr="008F5AE0" w:rsidRDefault="00D751FA">
      <w:pPr>
        <w:pStyle w:val="XMLSnippet"/>
      </w:pPr>
      <w:r w:rsidRPr="00D751FA">
        <w:t>&lt;/ActivityHistory&gt;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example shows a history of an activity with currently only two entries. Following the example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_Ref135306947 \r \h </w:instrText>
      </w:r>
      <w:r w:rsidR="005D5A39" w:rsidRPr="00D751FA">
        <w:rPr>
          <w:sz w:val="20"/>
        </w:rPr>
      </w:r>
      <w:r w:rsidR="005D5A39" w:rsidRPr="00D751FA">
        <w:rPr>
          <w:sz w:val="20"/>
        </w:rPr>
        <w:fldChar w:fldCharType="separate"/>
      </w:r>
      <w:r w:rsidR="00225FB2">
        <w:rPr>
          <w:sz w:val="20"/>
        </w:rPr>
        <w:t>1.4</w:t>
      </w:r>
      <w:r w:rsidR="005D5A39" w:rsidRPr="00D751FA">
        <w:rPr>
          <w:sz w:val="20"/>
        </w:rPr>
        <w:fldChar w:fldCharType="end"/>
      </w:r>
      <w:r w:rsidRPr="00D751FA">
        <w:rPr>
          <w:sz w:val="20"/>
        </w:rPr>
        <w:t xml:space="preserve">, the history would contain exactly two entries after the first delegation attempt of the primary scheduler to secondary scheduler A. An example for the </w:t>
      </w:r>
      <w:proofErr w:type="spellStart"/>
      <w:r w:rsidRPr="00D751FA">
        <w:rPr>
          <w:i/>
          <w:sz w:val="20"/>
        </w:rPr>
        <w:t>ActivityHistoryEntry</w:t>
      </w:r>
      <w:proofErr w:type="spellEnd"/>
      <w:r w:rsidRPr="00D751FA">
        <w:rPr>
          <w:sz w:val="20"/>
        </w:rPr>
        <w:t xml:space="preserve"> is given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_Ref135306273 \r \h </w:instrText>
      </w:r>
      <w:r w:rsidR="005D5A39" w:rsidRPr="00D751FA">
        <w:rPr>
          <w:sz w:val="20"/>
        </w:rPr>
      </w:r>
      <w:r w:rsidR="005D5A39" w:rsidRPr="00D751FA">
        <w:rPr>
          <w:sz w:val="20"/>
        </w:rPr>
        <w:fldChar w:fldCharType="separate"/>
      </w:r>
      <w:r w:rsidR="00225FB2">
        <w:rPr>
          <w:sz w:val="20"/>
        </w:rPr>
        <w:t>4.4</w:t>
      </w:r>
      <w:r w:rsidR="005D5A39" w:rsidRPr="00D751FA">
        <w:rPr>
          <w:sz w:val="20"/>
        </w:rPr>
        <w:fldChar w:fldCharType="end"/>
      </w:r>
      <w:r w:rsidRPr="00D751FA">
        <w:rPr>
          <w:sz w:val="20"/>
        </w:rPr>
        <w:t>.</w:t>
      </w:r>
    </w:p>
    <w:p w:rsidR="00967A51" w:rsidRPr="008F5AE0" w:rsidRDefault="00D751FA" w:rsidP="00967A51">
      <w:pPr>
        <w:pStyle w:val="Heading3"/>
        <w:rPr>
          <w:sz w:val="20"/>
        </w:rPr>
      </w:pPr>
      <w:r w:rsidRPr="00D751FA">
        <w:rPr>
          <w:sz w:val="20"/>
        </w:rPr>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pStyle w:val="nobreak"/>
        <w:rPr>
          <w:sz w:val="20"/>
        </w:rPr>
      </w:pPr>
    </w:p>
    <w:p w:rsidR="00967A51" w:rsidRPr="008F5AE0" w:rsidRDefault="00D751FA" w:rsidP="00967A51">
      <w:pPr>
        <w:pStyle w:val="Heading2"/>
        <w:rPr>
          <w:sz w:val="20"/>
        </w:rPr>
      </w:pPr>
      <w:bookmarkStart w:id="81" w:name="_Toc105118903"/>
      <w:bookmarkStart w:id="82" w:name="_Ref135118026"/>
      <w:bookmarkStart w:id="83" w:name="_Ref135306259"/>
      <w:bookmarkStart w:id="84" w:name="_Ref135306273"/>
      <w:bookmarkStart w:id="85" w:name="_Toc135995890"/>
      <w:bookmarkStart w:id="86" w:name="_Ref137694069"/>
      <w:bookmarkStart w:id="87" w:name="_Ref142736250"/>
      <w:bookmarkStart w:id="88" w:name="_Toc355344588"/>
      <w:r w:rsidRPr="00D751FA">
        <w:rPr>
          <w:sz w:val="20"/>
        </w:rPr>
        <w:t xml:space="preserve">The </w:t>
      </w:r>
      <w:proofErr w:type="spellStart"/>
      <w:r w:rsidRPr="00D751FA">
        <w:rPr>
          <w:sz w:val="20"/>
        </w:rPr>
        <w:t>ActivityHistoryEntry</w:t>
      </w:r>
      <w:proofErr w:type="spellEnd"/>
      <w:r w:rsidRPr="00D751FA">
        <w:rPr>
          <w:sz w:val="20"/>
        </w:rPr>
        <w:t xml:space="preserve"> Element</w:t>
      </w:r>
      <w:bookmarkEnd w:id="81"/>
      <w:bookmarkEnd w:id="82"/>
      <w:bookmarkEnd w:id="83"/>
      <w:bookmarkEnd w:id="84"/>
      <w:bookmarkEnd w:id="85"/>
      <w:bookmarkEnd w:id="86"/>
      <w:bookmarkEnd w:id="87"/>
      <w:bookmarkEnd w:id="88"/>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a single event in an activity's history. It denotes an event in the history of an activity, containing its properties at the time the event occurred. Every entry MUST contain at least a timestamp (as attribute), the status of the activity at this timestamp, and a WS-Addressing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WSADDR \h </w:instrText>
      </w:r>
      <w:r w:rsidR="005D5A39" w:rsidRPr="00D751FA">
        <w:rPr>
          <w:sz w:val="20"/>
        </w:rPr>
      </w:r>
      <w:r w:rsidR="005D5A39" w:rsidRPr="00D751FA">
        <w:rPr>
          <w:sz w:val="20"/>
        </w:rPr>
        <w:fldChar w:fldCharType="separate"/>
      </w:r>
      <w:r w:rsidR="00225FB2" w:rsidRPr="00D751FA">
        <w:rPr>
          <w:sz w:val="20"/>
        </w:rPr>
        <w:t>[WSADDR]</w:t>
      </w:r>
      <w:r w:rsidR="005D5A39" w:rsidRPr="00D751FA">
        <w:rPr>
          <w:sz w:val="20"/>
        </w:rPr>
        <w:fldChar w:fldCharType="end"/>
      </w:r>
      <w:r w:rsidRPr="00D751FA">
        <w:rPr>
          <w:sz w:val="20"/>
        </w:rPr>
        <w:t xml:space="preserve"> endpoint reference to the managing service. Once an </w:t>
      </w:r>
      <w:proofErr w:type="spellStart"/>
      <w:r w:rsidRPr="00D751FA">
        <w:rPr>
          <w:i/>
          <w:sz w:val="20"/>
        </w:rPr>
        <w:t>ActivityHistoryEntry</w:t>
      </w:r>
      <w:proofErr w:type="spellEnd"/>
      <w:r w:rsidRPr="00D751FA">
        <w:rPr>
          <w:sz w:val="20"/>
        </w:rPr>
        <w:t xml:space="preserve"> is written, it MUST NOT be altered. Additional information about the respective activity has to be appended to the </w:t>
      </w:r>
      <w:proofErr w:type="spellStart"/>
      <w:r w:rsidRPr="00D751FA">
        <w:rPr>
          <w:sz w:val="20"/>
        </w:rPr>
        <w:t>ActivityHistory</w:t>
      </w:r>
      <w:proofErr w:type="spellEnd"/>
      <w:r w:rsidRPr="00D751FA">
        <w:rPr>
          <w:sz w:val="20"/>
        </w:rPr>
        <w:t xml:space="preserve"> by adding a new </w:t>
      </w:r>
      <w:proofErr w:type="spellStart"/>
      <w:r w:rsidRPr="00D751FA">
        <w:rPr>
          <w:i/>
          <w:sz w:val="20"/>
        </w:rPr>
        <w:t>ActivityHistoryEntry</w:t>
      </w:r>
      <w:proofErr w:type="spellEnd"/>
      <w:r w:rsidRPr="00D751FA">
        <w:rPr>
          <w:sz w:val="20"/>
        </w:rPr>
        <w:t xml:space="preserve"> element.</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 xml:space="preserve">The multiplicity of this element is </w:t>
      </w:r>
      <w:r w:rsidR="001F51A9">
        <w:rPr>
          <w:sz w:val="20"/>
        </w:rPr>
        <w:t>zero</w:t>
      </w:r>
      <w:r w:rsidRPr="00D751FA">
        <w:rPr>
          <w:sz w:val="20"/>
        </w:rPr>
        <w:t xml:space="preserve"> or more.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Default="00D751FA" w:rsidP="00967A51">
      <w:pPr>
        <w:numPr>
          <w:ilvl w:val="0"/>
          <w:numId w:val="32"/>
        </w:numPr>
        <w:rPr>
          <w:i/>
          <w:sz w:val="20"/>
        </w:rPr>
      </w:pPr>
      <w:r w:rsidRPr="00D751FA">
        <w:rPr>
          <w:i/>
          <w:sz w:val="20"/>
        </w:rPr>
        <w:t>Status</w:t>
      </w:r>
    </w:p>
    <w:p w:rsidR="00E722B9" w:rsidRPr="008F5AE0" w:rsidRDefault="00E722B9" w:rsidP="00967A51">
      <w:pPr>
        <w:numPr>
          <w:ilvl w:val="0"/>
          <w:numId w:val="32"/>
        </w:numPr>
        <w:rPr>
          <w:i/>
          <w:sz w:val="20"/>
        </w:rPr>
      </w:pPr>
      <w:r>
        <w:rPr>
          <w:i/>
          <w:sz w:val="20"/>
        </w:rPr>
        <w:t>Event</w:t>
      </w:r>
    </w:p>
    <w:p w:rsidR="00967A51" w:rsidRPr="008F5AE0" w:rsidRDefault="00D751FA" w:rsidP="00967A51">
      <w:pPr>
        <w:numPr>
          <w:ilvl w:val="0"/>
          <w:numId w:val="32"/>
        </w:numPr>
        <w:rPr>
          <w:i/>
          <w:sz w:val="20"/>
        </w:rPr>
      </w:pPr>
      <w:proofErr w:type="spellStart"/>
      <w:r w:rsidRPr="00D751FA">
        <w:rPr>
          <w:i/>
          <w:sz w:val="20"/>
        </w:rPr>
        <w:t>ActivityDefinition</w:t>
      </w:r>
      <w:proofErr w:type="spellEnd"/>
    </w:p>
    <w:p w:rsidR="00967A51" w:rsidRPr="008F5AE0" w:rsidRDefault="00D751FA" w:rsidP="00967A51">
      <w:pPr>
        <w:numPr>
          <w:ilvl w:val="0"/>
          <w:numId w:val="32"/>
        </w:numPr>
        <w:rPr>
          <w:i/>
          <w:sz w:val="20"/>
        </w:rPr>
      </w:pPr>
      <w:proofErr w:type="spellStart"/>
      <w:r w:rsidRPr="00D751FA">
        <w:rPr>
          <w:i/>
          <w:sz w:val="20"/>
        </w:rPr>
        <w:t>ActivityDependency</w:t>
      </w:r>
      <w:proofErr w:type="spellEnd"/>
    </w:p>
    <w:p w:rsidR="00967A51" w:rsidRPr="008F5AE0" w:rsidRDefault="00D751FA" w:rsidP="00967A51">
      <w:pPr>
        <w:numPr>
          <w:ilvl w:val="0"/>
          <w:numId w:val="32"/>
        </w:numPr>
        <w:rPr>
          <w:i/>
          <w:sz w:val="20"/>
        </w:rPr>
      </w:pPr>
      <w:proofErr w:type="spellStart"/>
      <w:r w:rsidRPr="00D751FA">
        <w:rPr>
          <w:i/>
          <w:sz w:val="20"/>
        </w:rPr>
        <w:t>ManagerReference</w:t>
      </w:r>
      <w:proofErr w:type="spellEnd"/>
    </w:p>
    <w:p w:rsidR="00967A51" w:rsidRPr="008F5AE0" w:rsidRDefault="00D751FA" w:rsidP="00967A51">
      <w:pPr>
        <w:numPr>
          <w:ilvl w:val="0"/>
          <w:numId w:val="32"/>
        </w:numPr>
        <w:rPr>
          <w:i/>
          <w:sz w:val="20"/>
        </w:rPr>
      </w:pPr>
      <w:proofErr w:type="spellStart"/>
      <w:r w:rsidRPr="00D751FA">
        <w:rPr>
          <w:i/>
          <w:sz w:val="20"/>
        </w:rPr>
        <w:t>ResourceUsage</w:t>
      </w:r>
      <w:proofErr w:type="spellEnd"/>
    </w:p>
    <w:p w:rsidR="00967A51" w:rsidRPr="008F5AE0" w:rsidRDefault="00D751FA" w:rsidP="00967A51">
      <w:pPr>
        <w:pStyle w:val="Heading3"/>
        <w:rPr>
          <w:sz w:val="20"/>
        </w:rPr>
      </w:pPr>
      <w:bookmarkStart w:id="89" w:name="_Ref125169873"/>
      <w:r w:rsidRPr="00D751FA">
        <w:rPr>
          <w:sz w:val="20"/>
        </w:rPr>
        <w:t>Attributes</w:t>
      </w:r>
      <w:bookmarkEnd w:id="89"/>
    </w:p>
    <w:p w:rsidR="00967A51" w:rsidRPr="008F5AE0" w:rsidRDefault="00D751FA" w:rsidP="00967A51">
      <w:pPr>
        <w:pStyle w:val="nobreak"/>
        <w:rPr>
          <w:sz w:val="20"/>
        </w:rPr>
      </w:pPr>
      <w:r w:rsidRPr="00D751FA">
        <w:rPr>
          <w:sz w:val="20"/>
        </w:rPr>
        <w:t>The following attributes are defined:</w:t>
      </w:r>
    </w:p>
    <w:p w:rsidR="00967A51" w:rsidRPr="008F5AE0" w:rsidRDefault="00D751FA" w:rsidP="00967A51">
      <w:pPr>
        <w:numPr>
          <w:ilvl w:val="0"/>
          <w:numId w:val="32"/>
        </w:numPr>
        <w:rPr>
          <w:sz w:val="20"/>
        </w:rPr>
      </w:pPr>
      <w:proofErr w:type="gramStart"/>
      <w:r w:rsidRPr="00D751FA">
        <w:rPr>
          <w:i/>
          <w:sz w:val="20"/>
        </w:rPr>
        <w:t>timestamp</w:t>
      </w:r>
      <w:proofErr w:type="gramEnd"/>
      <w:r w:rsidRPr="00D751FA">
        <w:rPr>
          <w:sz w:val="20"/>
        </w:rPr>
        <w:t xml:space="preserve"> – the timestamp of the entry. It MUST appear exactly once. Its type is </w:t>
      </w:r>
      <w:proofErr w:type="spellStart"/>
      <w:r w:rsidRPr="00D751FA">
        <w:rPr>
          <w:rFonts w:ascii="Courier New" w:hAnsi="Courier New"/>
          <w:sz w:val="20"/>
        </w:rPr>
        <w:t>xsd</w:t>
      </w:r>
      <w:proofErr w:type="gramStart"/>
      <w:r w:rsidRPr="00D751FA">
        <w:rPr>
          <w:rFonts w:ascii="Courier New" w:hAnsi="Courier New"/>
          <w:sz w:val="20"/>
        </w:rPr>
        <w:t>:dateTime</w:t>
      </w:r>
      <w:proofErr w:type="spellEnd"/>
      <w:proofErr w:type="gramEnd"/>
      <w:r w:rsidRPr="00D751FA">
        <w:rPr>
          <w:sz w:val="20"/>
        </w:rPr>
        <w:t>. It keeps the timestamp at which this event has occurred in the activity's history. The entries in the whole activity history SHOULD be ordered ascending to their timestamp.</w:t>
      </w:r>
    </w:p>
    <w:p w:rsidR="00967A51" w:rsidRPr="008F5AE0" w:rsidRDefault="00D751FA" w:rsidP="00967A51">
      <w:pPr>
        <w:numPr>
          <w:ilvl w:val="0"/>
          <w:numId w:val="32"/>
        </w:numPr>
        <w:rPr>
          <w:sz w:val="20"/>
        </w:rPr>
      </w:pPr>
      <w:proofErr w:type="gramStart"/>
      <w:r w:rsidRPr="00D751FA">
        <w:rPr>
          <w:i/>
          <w:sz w:val="20"/>
        </w:rPr>
        <w:t>category</w:t>
      </w:r>
      <w:proofErr w:type="gramEnd"/>
      <w:r w:rsidRPr="00D751FA">
        <w:rPr>
          <w:sz w:val="20"/>
        </w:rPr>
        <w:t xml:space="preserve"> – the category of an entry. The attribute MAY appear zero or one time. Its type is </w:t>
      </w:r>
      <w:proofErr w:type="spellStart"/>
      <w:r w:rsidRPr="00D751FA">
        <w:rPr>
          <w:rFonts w:ascii="Courier New" w:hAnsi="Courier New"/>
          <w:sz w:val="20"/>
        </w:rPr>
        <w:t>aid</w:t>
      </w:r>
      <w:proofErr w:type="gramStart"/>
      <w:r w:rsidRPr="00D751FA">
        <w:rPr>
          <w:rFonts w:ascii="Courier New" w:hAnsi="Courier New"/>
          <w:sz w:val="20"/>
        </w:rPr>
        <w:t>:ActivityHistoryEntryCategoryType</w:t>
      </w:r>
      <w:proofErr w:type="spellEnd"/>
      <w:proofErr w:type="gramEnd"/>
      <w:r w:rsidRPr="00D751FA">
        <w:rPr>
          <w:sz w:val="20"/>
        </w:rPr>
        <w:t>. Denotes the category of this history record. The possible options are "initial", "intermediate", and “final”. Note that there MUST exist at least an initial and a final entry to describe the entire lifecycle of an activity. The semantics of the options is as follows:</w:t>
      </w:r>
    </w:p>
    <w:p w:rsidR="00967A51" w:rsidRPr="008F5AE0" w:rsidRDefault="00D751FA" w:rsidP="00967A51">
      <w:pPr>
        <w:numPr>
          <w:ilvl w:val="1"/>
          <w:numId w:val="32"/>
        </w:numPr>
        <w:rPr>
          <w:i/>
          <w:sz w:val="20"/>
        </w:rPr>
      </w:pPr>
      <w:proofErr w:type="gramStart"/>
      <w:r w:rsidRPr="00D751FA">
        <w:rPr>
          <w:i/>
          <w:sz w:val="20"/>
        </w:rPr>
        <w:t>initial</w:t>
      </w:r>
      <w:proofErr w:type="gramEnd"/>
      <w:r w:rsidRPr="00D751FA">
        <w:rPr>
          <w:sz w:val="20"/>
        </w:rPr>
        <w:t xml:space="preserve"> denotes the initial history record for a given activity, which MUST be the first one created in the whole record. Note that this is not necessarily the first action taken on a certain activity instance; which events are to be recorded as a history record is implementation-specific. The initial </w:t>
      </w:r>
      <w:proofErr w:type="spellStart"/>
      <w:r w:rsidRPr="00D751FA">
        <w:rPr>
          <w:sz w:val="20"/>
        </w:rPr>
        <w:t>ActivityHistoryEntry</w:t>
      </w:r>
      <w:proofErr w:type="spellEnd"/>
      <w:r w:rsidRPr="00D751FA">
        <w:rPr>
          <w:sz w:val="20"/>
        </w:rPr>
        <w:t xml:space="preserve"> MUST NOT have an empty </w:t>
      </w:r>
      <w:proofErr w:type="spellStart"/>
      <w:r w:rsidRPr="00D751FA">
        <w:rPr>
          <w:sz w:val="20"/>
        </w:rPr>
        <w:t>ActivityDefinition</w:t>
      </w:r>
      <w:proofErr w:type="spellEnd"/>
      <w:r w:rsidRPr="00D751FA">
        <w:rPr>
          <w:sz w:val="20"/>
        </w:rPr>
        <w:t xml:space="preserve"> element.</w:t>
      </w:r>
    </w:p>
    <w:p w:rsidR="00967A51" w:rsidRPr="008F5AE0" w:rsidRDefault="00D751FA" w:rsidP="00967A51">
      <w:pPr>
        <w:numPr>
          <w:ilvl w:val="1"/>
          <w:numId w:val="32"/>
        </w:numPr>
        <w:rPr>
          <w:i/>
          <w:sz w:val="20"/>
        </w:rPr>
      </w:pPr>
      <w:proofErr w:type="gramStart"/>
      <w:r w:rsidRPr="00D751FA">
        <w:rPr>
          <w:i/>
          <w:sz w:val="20"/>
        </w:rPr>
        <w:t>intermediate</w:t>
      </w:r>
      <w:proofErr w:type="gramEnd"/>
      <w:r w:rsidRPr="00D751FA">
        <w:rPr>
          <w:sz w:val="20"/>
        </w:rPr>
        <w:t xml:space="preserve"> denotes an intermediate history record for a given activity. Such entry MAY NOT be the first or last one created in the whole record.</w:t>
      </w:r>
    </w:p>
    <w:p w:rsidR="00967A51" w:rsidRPr="008F5AE0" w:rsidRDefault="00D751FA" w:rsidP="00967A51">
      <w:pPr>
        <w:numPr>
          <w:ilvl w:val="1"/>
          <w:numId w:val="32"/>
        </w:numPr>
        <w:rPr>
          <w:i/>
          <w:sz w:val="20"/>
        </w:rPr>
      </w:pPr>
      <w:proofErr w:type="gramStart"/>
      <w:r w:rsidRPr="00D751FA">
        <w:rPr>
          <w:i/>
          <w:sz w:val="20"/>
        </w:rPr>
        <w:t>final</w:t>
      </w:r>
      <w:proofErr w:type="gramEnd"/>
      <w:r w:rsidRPr="00D751FA">
        <w:rPr>
          <w:sz w:val="20"/>
        </w:rPr>
        <w:t xml:space="preserve"> denotes the final history record for a given activity, which MUST be the last one created in the whole record. Note that this does not imply that the activity </w:t>
      </w:r>
      <w:r w:rsidR="005C61F9">
        <w:rPr>
          <w:sz w:val="20"/>
        </w:rPr>
        <w:t>as a</w:t>
      </w:r>
      <w:r w:rsidRPr="00D751FA">
        <w:rPr>
          <w:sz w:val="20"/>
        </w:rPr>
        <w:t xml:space="preserve"> whole MAY NOT be modified any more.</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ActivityHistoryEntry</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&lt;ActivityHistoryEntry timestamp=”xsd:dateTime</w:t>
      </w:r>
      <w:r w:rsidRPr="00D751FA">
        <w:br/>
        <w:t xml:space="preserve">                      category=”ActivityHistoryEntryCategoryType”?</w:t>
      </w:r>
      <w:r w:rsidRPr="00D751FA">
        <w:br/>
        <w:t xml:space="preserve">                      xsd:any##other*&gt;</w:t>
      </w:r>
    </w:p>
    <w:p w:rsidR="00967A51" w:rsidRDefault="00D751FA">
      <w:pPr>
        <w:pStyle w:val="XMLSnippet"/>
      </w:pPr>
      <w:r w:rsidRPr="00D751FA">
        <w:tab/>
        <w:t>&lt;Status/&gt;</w:t>
      </w:r>
    </w:p>
    <w:p w:rsidR="00967A51" w:rsidRPr="008F5AE0" w:rsidRDefault="00D751FA">
      <w:pPr>
        <w:pStyle w:val="XMLSnippet"/>
      </w:pPr>
      <w:r w:rsidRPr="00D751FA">
        <w:tab/>
        <w:t>&lt;ActivityDefinition/&gt;?</w:t>
      </w:r>
    </w:p>
    <w:p w:rsidR="00967A51" w:rsidRPr="008F5AE0" w:rsidRDefault="00D751FA">
      <w:pPr>
        <w:pStyle w:val="XMLSnippet"/>
      </w:pPr>
      <w:r w:rsidRPr="00D751FA">
        <w:tab/>
        <w:t>&lt;ActivityDependency/&gt;</w:t>
      </w:r>
      <w:r w:rsidR="001567A2">
        <w:t>*</w:t>
      </w:r>
    </w:p>
    <w:p w:rsidR="00967A51" w:rsidRPr="008F5AE0" w:rsidRDefault="00D751FA">
      <w:pPr>
        <w:pStyle w:val="XMLSnippet"/>
      </w:pPr>
      <w:r w:rsidRPr="00D751FA">
        <w:tab/>
        <w:t>&lt;ManagerReference/&gt;</w:t>
      </w:r>
      <w:r w:rsidR="006F3BC7">
        <w:t>?</w:t>
      </w:r>
    </w:p>
    <w:p w:rsidR="00967A51" w:rsidRDefault="00D751FA">
      <w:pPr>
        <w:pStyle w:val="XMLSnippet"/>
      </w:pPr>
      <w:r w:rsidRPr="00D751FA">
        <w:tab/>
        <w:t>&lt;ResourceUsage/&gt;?</w:t>
      </w:r>
    </w:p>
    <w:p w:rsidR="007F48C2" w:rsidRPr="008F5AE0" w:rsidRDefault="007F48C2" w:rsidP="007F48C2">
      <w:pPr>
        <w:pStyle w:val="XMLSnippet"/>
      </w:pPr>
      <w:r>
        <w:tab/>
        <w:t>&lt;Event&gt;?</w:t>
      </w:r>
    </w:p>
    <w:p w:rsidR="00967A51" w:rsidRPr="008F5AE0" w:rsidRDefault="00D751FA">
      <w:pPr>
        <w:pStyle w:val="XMLSnippet"/>
      </w:pPr>
      <w:r w:rsidRPr="00D751FA">
        <w:t>&lt;/ActivityHistoryEntry&gt;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253BA4" w:rsidRPr="008F5AE0" w:rsidDel="00253BA4"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w:t>
      </w:r>
    </w:p>
    <w:p w:rsidR="00967A51" w:rsidRPr="008F5AE0" w:rsidRDefault="00D751FA" w:rsidP="00253BA4">
      <w:pPr>
        <w:rPr>
          <w:rStyle w:val="DefinedItem"/>
        </w:rPr>
      </w:pPr>
      <w:r w:rsidRPr="00D751FA">
        <w:rPr>
          <w:sz w:val="20"/>
        </w:rPr>
        <w:tab/>
      </w:r>
      <w:proofErr w:type="gramStart"/>
      <w:r w:rsidRPr="00D751FA">
        <w:rPr>
          <w:sz w:val="20"/>
        </w:rPr>
        <w:t xml:space="preserve">Represents the </w:t>
      </w:r>
      <w:proofErr w:type="spellStart"/>
      <w:r w:rsidRPr="00D751FA">
        <w:rPr>
          <w:rStyle w:val="DefinedItem"/>
          <w:sz w:val="20"/>
        </w:rPr>
        <w:t>ActivityHistoryEntry</w:t>
      </w:r>
      <w:proofErr w:type="spellEnd"/>
      <w:r w:rsidRPr="00D751FA">
        <w:rPr>
          <w:rStyle w:val="DefinedItem"/>
          <w:i w:val="0"/>
          <w:sz w:val="20"/>
        </w:rPr>
        <w:t xml:space="preserve"> element.</w:t>
      </w:r>
      <w:proofErr w:type="gramEnd"/>
    </w:p>
    <w:p w:rsidR="00967A51" w:rsidRPr="008F5AE0" w:rsidRDefault="00967A51" w:rsidP="00967A51">
      <w:pPr>
        <w:rPr>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w:t>
      </w:r>
    </w:p>
    <w:p w:rsidR="00967A51" w:rsidRPr="008F5AE0" w:rsidRDefault="00D751FA" w:rsidP="00253BA4">
      <w:pPr>
        <w:rPr>
          <w:sz w:val="20"/>
        </w:rPr>
      </w:pPr>
      <w:r w:rsidRPr="00D751FA">
        <w:rPr>
          <w:sz w:val="20"/>
        </w:rPr>
        <w:tab/>
      </w:r>
      <w:proofErr w:type="gramStart"/>
      <w:r w:rsidRPr="00D751FA">
        <w:rPr>
          <w:sz w:val="20"/>
        </w:rPr>
        <w:t xml:space="preserve">Represents the </w:t>
      </w:r>
      <w:r w:rsidRPr="00D751FA">
        <w:rPr>
          <w:i/>
          <w:sz w:val="20"/>
        </w:rPr>
        <w:t>Status</w:t>
      </w:r>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_Ref137694286 \r \h </w:instrText>
      </w:r>
      <w:r w:rsidR="005D5A39" w:rsidRPr="00D751FA">
        <w:rPr>
          <w:sz w:val="20"/>
        </w:rPr>
      </w:r>
      <w:r w:rsidR="005D5A39" w:rsidRPr="00D751FA">
        <w:rPr>
          <w:sz w:val="20"/>
        </w:rPr>
        <w:fldChar w:fldCharType="separate"/>
      </w:r>
      <w:r w:rsidR="00225FB2">
        <w:rPr>
          <w:sz w:val="20"/>
        </w:rPr>
        <w:t>4.5</w:t>
      </w:r>
      <w:r w:rsidR="005D5A39" w:rsidRPr="00D751FA">
        <w:rPr>
          <w:sz w:val="20"/>
        </w:rPr>
        <w:fldChar w:fldCharType="end"/>
      </w:r>
      <w:r w:rsidRPr="00D751FA">
        <w:rPr>
          <w:sz w:val="20"/>
        </w:rPr>
        <w:t>.</w:t>
      </w:r>
      <w:proofErr w:type="gramEnd"/>
      <w:r w:rsidRPr="00D751FA">
        <w:rPr>
          <w:sz w:val="20"/>
        </w:rPr>
        <w:t xml:space="preserve"> It MUST be present exactly </w:t>
      </w:r>
      <w:r w:rsidRPr="00D751FA">
        <w:rPr>
          <w:sz w:val="20"/>
        </w:rPr>
        <w:tab/>
        <w:t>once.</w:t>
      </w:r>
    </w:p>
    <w:p w:rsidR="00253BA4" w:rsidRDefault="008802F3" w:rsidP="00253BA4">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w:t>
      </w:r>
      <w:r>
        <w:rPr>
          <w:b/>
          <w:sz w:val="20"/>
        </w:rPr>
        <w:t>Event</w:t>
      </w:r>
    </w:p>
    <w:p w:rsidR="00D87DB8" w:rsidRDefault="008802F3" w:rsidP="00D87DB8">
      <w:pPr>
        <w:rPr>
          <w:sz w:val="20"/>
        </w:rPr>
      </w:pPr>
      <w:r>
        <w:rPr>
          <w:sz w:val="20"/>
        </w:rPr>
        <w:tab/>
      </w:r>
      <w:proofErr w:type="gramStart"/>
      <w:r w:rsidR="00D87DB8" w:rsidRPr="00D751FA">
        <w:rPr>
          <w:sz w:val="20"/>
        </w:rPr>
        <w:t xml:space="preserve">Represents the </w:t>
      </w:r>
      <w:r w:rsidR="00D87DB8" w:rsidRPr="005B418C">
        <w:rPr>
          <w:i/>
          <w:sz w:val="20"/>
        </w:rPr>
        <w:t>Event</w:t>
      </w:r>
      <w:r w:rsidR="00D87DB8" w:rsidRPr="00D751FA">
        <w:rPr>
          <w:sz w:val="20"/>
        </w:rPr>
        <w:t xml:space="preserve"> element as defined in Section </w:t>
      </w:r>
      <w:r w:rsidR="005D5A39" w:rsidRPr="00D751FA">
        <w:rPr>
          <w:sz w:val="20"/>
        </w:rPr>
        <w:fldChar w:fldCharType="begin"/>
      </w:r>
      <w:r w:rsidR="00D87DB8" w:rsidRPr="00D751FA">
        <w:rPr>
          <w:sz w:val="20"/>
        </w:rPr>
        <w:instrText xml:space="preserve"> </w:instrText>
      </w:r>
      <w:r w:rsidR="00D87DB8">
        <w:rPr>
          <w:sz w:val="20"/>
        </w:rPr>
        <w:instrText>REF</w:instrText>
      </w:r>
      <w:r w:rsidR="00D87DB8" w:rsidRPr="00D751FA">
        <w:rPr>
          <w:sz w:val="20"/>
        </w:rPr>
        <w:instrText xml:space="preserve"> _Ref137694286 \r \h </w:instrText>
      </w:r>
      <w:r w:rsidR="005D5A39" w:rsidRPr="00D751FA">
        <w:rPr>
          <w:sz w:val="20"/>
        </w:rPr>
      </w:r>
      <w:r w:rsidR="005D5A39" w:rsidRPr="00D751FA">
        <w:rPr>
          <w:sz w:val="20"/>
        </w:rPr>
        <w:fldChar w:fldCharType="separate"/>
      </w:r>
      <w:r w:rsidR="00D87DB8">
        <w:rPr>
          <w:sz w:val="20"/>
        </w:rPr>
        <w:t>4.</w:t>
      </w:r>
      <w:proofErr w:type="gramEnd"/>
      <w:r w:rsidR="005D5A39" w:rsidRPr="00D751FA">
        <w:rPr>
          <w:sz w:val="20"/>
        </w:rPr>
        <w:fldChar w:fldCharType="end"/>
      </w:r>
      <w:r w:rsidR="00D87DB8">
        <w:rPr>
          <w:sz w:val="20"/>
        </w:rPr>
        <w:t>7</w:t>
      </w:r>
      <w:r w:rsidR="00D87DB8" w:rsidRPr="00D751FA">
        <w:rPr>
          <w:sz w:val="20"/>
        </w:rPr>
        <w:t xml:space="preserve">. It is an optional </w:t>
      </w:r>
      <w:r w:rsidR="00D87DB8" w:rsidRPr="00D751FA">
        <w:rPr>
          <w:sz w:val="20"/>
        </w:rPr>
        <w:tab/>
        <w:t xml:space="preserve">element, which </w:t>
      </w:r>
    </w:p>
    <w:p w:rsidR="00D87DB8" w:rsidRPr="008F5AE0" w:rsidRDefault="00D87DB8" w:rsidP="00D87DB8">
      <w:pPr>
        <w:rPr>
          <w:sz w:val="20"/>
        </w:rPr>
      </w:pPr>
      <w:r>
        <w:rPr>
          <w:sz w:val="20"/>
        </w:rPr>
        <w:t xml:space="preserve">             </w:t>
      </w:r>
      <w:proofErr w:type="gramStart"/>
      <w:r w:rsidRPr="00D751FA">
        <w:rPr>
          <w:sz w:val="20"/>
        </w:rPr>
        <w:t>MAY appear zero or one times.</w:t>
      </w:r>
      <w:proofErr w:type="gramEnd"/>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/ActivityHistory/ActivityHistoryEntry/ActivityDefinition</w:t>
      </w:r>
    </w:p>
    <w:p w:rsidR="007D07D7" w:rsidRPr="008F5AE0" w:rsidDel="00283900" w:rsidRDefault="00D751FA" w:rsidP="00283900">
      <w:pPr>
        <w:widowControl w:val="0"/>
        <w:autoSpaceDE w:val="0"/>
        <w:autoSpaceDN w:val="0"/>
        <w:adjustRightInd w:val="0"/>
        <w:rPr>
          <w:sz w:val="20"/>
        </w:rPr>
      </w:pPr>
      <w:r w:rsidRPr="00D751FA">
        <w:rPr>
          <w:sz w:val="20"/>
        </w:rPr>
        <w:tab/>
      </w:r>
      <w:proofErr w:type="gramStart"/>
      <w:r w:rsidRPr="00D751FA">
        <w:rPr>
          <w:sz w:val="20"/>
        </w:rPr>
        <w:t xml:space="preserve">Represents the </w:t>
      </w:r>
      <w:proofErr w:type="spellStart"/>
      <w:r w:rsidRPr="00D751FA">
        <w:rPr>
          <w:i/>
          <w:sz w:val="20"/>
        </w:rPr>
        <w:t>ActivityDefinition</w:t>
      </w:r>
      <w:proofErr w:type="spellEnd"/>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_Ref137713030 \r \h </w:instrText>
      </w:r>
      <w:r w:rsidR="005D5A39" w:rsidRPr="00D751FA">
        <w:rPr>
          <w:sz w:val="20"/>
        </w:rPr>
      </w:r>
      <w:r w:rsidR="005D5A39" w:rsidRPr="00D751FA">
        <w:rPr>
          <w:sz w:val="20"/>
        </w:rPr>
        <w:fldChar w:fldCharType="separate"/>
      </w:r>
      <w:r w:rsidR="00225FB2">
        <w:rPr>
          <w:sz w:val="20"/>
        </w:rPr>
        <w:t>4.10</w:t>
      </w:r>
      <w:r w:rsidR="005D5A39" w:rsidRPr="00D751FA">
        <w:rPr>
          <w:sz w:val="20"/>
        </w:rPr>
        <w:fldChar w:fldCharType="end"/>
      </w:r>
      <w:r w:rsidRPr="00D751FA">
        <w:rPr>
          <w:sz w:val="20"/>
        </w:rPr>
        <w:t>.</w:t>
      </w:r>
      <w:proofErr w:type="gramEnd"/>
      <w:r w:rsidRPr="00D751FA">
        <w:rPr>
          <w:sz w:val="20"/>
        </w:rPr>
        <w:t xml:space="preserve"> It is an optional </w:t>
      </w:r>
      <w:r w:rsidRPr="00D751FA">
        <w:rPr>
          <w:sz w:val="20"/>
        </w:rPr>
        <w:tab/>
        <w:t>element, which MAY appear zero or one times.</w:t>
      </w:r>
    </w:p>
    <w:p w:rsidR="00967A51" w:rsidRPr="008F5AE0" w:rsidRDefault="00967A51" w:rsidP="00283900">
      <w:pPr>
        <w:widowControl w:val="0"/>
        <w:autoSpaceDE w:val="0"/>
        <w:autoSpaceDN w:val="0"/>
        <w:adjustRightInd w:val="0"/>
        <w:rPr>
          <w:b/>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/ActivityHistory/ActivityHistoryEntry/ActivityDependency</w:t>
      </w:r>
    </w:p>
    <w:p w:rsidR="00A4184F" w:rsidRPr="008F5AE0" w:rsidRDefault="00D751FA" w:rsidP="00967A51">
      <w:pPr>
        <w:rPr>
          <w:b/>
          <w:sz w:val="20"/>
        </w:rPr>
      </w:pPr>
      <w:r w:rsidRPr="00D751FA">
        <w:rPr>
          <w:sz w:val="20"/>
        </w:rPr>
        <w:tab/>
      </w:r>
      <w:proofErr w:type="gramStart"/>
      <w:r w:rsidRPr="00D751FA">
        <w:rPr>
          <w:sz w:val="20"/>
        </w:rPr>
        <w:t xml:space="preserve">Represents the </w:t>
      </w:r>
      <w:proofErr w:type="spellStart"/>
      <w:r w:rsidRPr="00D751FA">
        <w:rPr>
          <w:i/>
          <w:sz w:val="20"/>
        </w:rPr>
        <w:t>ActivityDependency</w:t>
      </w:r>
      <w:proofErr w:type="spellEnd"/>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_Ref137694803 \r \h </w:instrText>
      </w:r>
      <w:r w:rsidR="005D5A39" w:rsidRPr="00D751FA">
        <w:rPr>
          <w:sz w:val="20"/>
        </w:rPr>
      </w:r>
      <w:r w:rsidR="005D5A39" w:rsidRPr="00D751FA">
        <w:rPr>
          <w:sz w:val="20"/>
        </w:rPr>
        <w:fldChar w:fldCharType="separate"/>
      </w:r>
      <w:r w:rsidR="00225FB2">
        <w:rPr>
          <w:sz w:val="20"/>
        </w:rPr>
        <w:t>4.11</w:t>
      </w:r>
      <w:r w:rsidR="005D5A39" w:rsidRPr="00D751FA">
        <w:rPr>
          <w:sz w:val="20"/>
        </w:rPr>
        <w:fldChar w:fldCharType="end"/>
      </w:r>
      <w:r w:rsidRPr="00D751FA">
        <w:rPr>
          <w:sz w:val="20"/>
        </w:rPr>
        <w:t>.</w:t>
      </w:r>
      <w:proofErr w:type="gramEnd"/>
      <w:r w:rsidRPr="00D751FA">
        <w:rPr>
          <w:sz w:val="20"/>
        </w:rPr>
        <w:t xml:space="preserve"> It is an optional </w:t>
      </w:r>
      <w:r w:rsidRPr="00D751FA">
        <w:rPr>
          <w:sz w:val="20"/>
        </w:rPr>
        <w:tab/>
        <w:t xml:space="preserve">element, which MAY appear zero or </w:t>
      </w:r>
      <w:r w:rsidR="00FD6FE7">
        <w:rPr>
          <w:sz w:val="20"/>
        </w:rPr>
        <w:t>more</w:t>
      </w:r>
      <w:r w:rsidRPr="00D751FA">
        <w:rPr>
          <w:sz w:val="20"/>
        </w:rPr>
        <w:t xml:space="preserve"> times.</w:t>
      </w:r>
    </w:p>
    <w:p w:rsidR="00967A51" w:rsidRPr="008F5AE0" w:rsidRDefault="00967A51" w:rsidP="00967A51">
      <w:pPr>
        <w:rPr>
          <w:b/>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/ActivityHistory/ActivityHistoryEntry/ManagerReference</w:t>
      </w:r>
    </w:p>
    <w:p w:rsidR="007F48C2" w:rsidRDefault="00D751FA" w:rsidP="00967A51">
      <w:pPr>
        <w:rPr>
          <w:sz w:val="20"/>
        </w:rPr>
      </w:pPr>
      <w:r w:rsidRPr="00D751FA">
        <w:rPr>
          <w:sz w:val="20"/>
        </w:rPr>
        <w:tab/>
      </w:r>
      <w:proofErr w:type="gramStart"/>
      <w:r w:rsidRPr="00D751FA">
        <w:rPr>
          <w:sz w:val="20"/>
        </w:rPr>
        <w:t xml:space="preserve">Represents the </w:t>
      </w:r>
      <w:proofErr w:type="spellStart"/>
      <w:r w:rsidRPr="00D751FA">
        <w:rPr>
          <w:i/>
          <w:sz w:val="20"/>
        </w:rPr>
        <w:t>ManagerReference</w:t>
      </w:r>
      <w:proofErr w:type="spellEnd"/>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_Ref137694966 \r \h </w:instrText>
      </w:r>
      <w:r w:rsidR="005D5A39" w:rsidRPr="00D751FA">
        <w:rPr>
          <w:sz w:val="20"/>
        </w:rPr>
      </w:r>
      <w:r w:rsidR="005D5A39" w:rsidRPr="00D751FA">
        <w:rPr>
          <w:sz w:val="20"/>
        </w:rPr>
        <w:fldChar w:fldCharType="separate"/>
      </w:r>
      <w:r w:rsidR="00225FB2">
        <w:rPr>
          <w:sz w:val="20"/>
        </w:rPr>
        <w:t>4.12</w:t>
      </w:r>
      <w:r w:rsidR="005D5A39" w:rsidRPr="00D751FA">
        <w:rPr>
          <w:sz w:val="20"/>
        </w:rPr>
        <w:fldChar w:fldCharType="end"/>
      </w:r>
      <w:r w:rsidRPr="00D751FA">
        <w:rPr>
          <w:sz w:val="20"/>
        </w:rPr>
        <w:t>.</w:t>
      </w:r>
      <w:proofErr w:type="gramEnd"/>
      <w:r w:rsidRPr="00D751FA">
        <w:rPr>
          <w:sz w:val="20"/>
        </w:rPr>
        <w:t xml:space="preserve"> It is an </w:t>
      </w:r>
    </w:p>
    <w:p w:rsidR="00ED1813" w:rsidRPr="008F5AE0" w:rsidDel="00ED1813" w:rsidRDefault="007F48C2" w:rsidP="00967A51">
      <w:pPr>
        <w:rPr>
          <w:b/>
          <w:sz w:val="20"/>
        </w:rPr>
      </w:pPr>
      <w:r>
        <w:rPr>
          <w:sz w:val="20"/>
        </w:rPr>
        <w:t xml:space="preserve">             </w:t>
      </w:r>
      <w:proofErr w:type="gramStart"/>
      <w:r>
        <w:rPr>
          <w:sz w:val="20"/>
        </w:rPr>
        <w:t>optional</w:t>
      </w:r>
      <w:proofErr w:type="gramEnd"/>
      <w:r>
        <w:rPr>
          <w:sz w:val="20"/>
        </w:rPr>
        <w:t xml:space="preserve"> </w:t>
      </w:r>
      <w:r w:rsidR="00D751FA" w:rsidRPr="00D751FA">
        <w:rPr>
          <w:sz w:val="20"/>
        </w:rPr>
        <w:t xml:space="preserve">element, which </w:t>
      </w:r>
      <w:r>
        <w:rPr>
          <w:sz w:val="20"/>
        </w:rPr>
        <w:t>MAY</w:t>
      </w:r>
      <w:r w:rsidRPr="00D751FA">
        <w:rPr>
          <w:sz w:val="20"/>
        </w:rPr>
        <w:t xml:space="preserve"> </w:t>
      </w:r>
      <w:r w:rsidR="00D751FA" w:rsidRPr="00D751FA">
        <w:rPr>
          <w:sz w:val="20"/>
        </w:rPr>
        <w:t xml:space="preserve">appear </w:t>
      </w:r>
      <w:r>
        <w:rPr>
          <w:sz w:val="20"/>
        </w:rPr>
        <w:t>zero or one times</w:t>
      </w:r>
      <w:r w:rsidR="00D751FA" w:rsidRPr="00D751FA">
        <w:rPr>
          <w:sz w:val="20"/>
        </w:rPr>
        <w:t>.</w:t>
      </w:r>
    </w:p>
    <w:p w:rsidR="00ED1813" w:rsidRPr="008F5AE0" w:rsidRDefault="00ED1813" w:rsidP="00967A51">
      <w:pPr>
        <w:rPr>
          <w:b/>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/ActivityHistory/ActivityHistoryEntry/ResourceUsage</w:t>
      </w:r>
    </w:p>
    <w:p w:rsidR="00967A51" w:rsidRPr="008F5AE0" w:rsidRDefault="00D751FA" w:rsidP="0073421C">
      <w:pPr>
        <w:widowControl w:val="0"/>
        <w:autoSpaceDE w:val="0"/>
        <w:autoSpaceDN w:val="0"/>
        <w:adjustRightInd w:val="0"/>
        <w:ind w:left="720"/>
        <w:rPr>
          <w:b/>
          <w:sz w:val="20"/>
        </w:rPr>
      </w:pPr>
      <w:proofErr w:type="gramStart"/>
      <w:r w:rsidRPr="00D751FA">
        <w:rPr>
          <w:sz w:val="20"/>
        </w:rPr>
        <w:t xml:space="preserve">Represents the </w:t>
      </w:r>
      <w:proofErr w:type="spellStart"/>
      <w:r w:rsidRPr="00D751FA">
        <w:rPr>
          <w:i/>
          <w:sz w:val="20"/>
        </w:rPr>
        <w:t>ResourceUsage</w:t>
      </w:r>
      <w:proofErr w:type="spellEnd"/>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_Ref137713097 \r \h </w:instrText>
      </w:r>
      <w:r w:rsidR="005D5A39" w:rsidRPr="00D751FA">
        <w:rPr>
          <w:sz w:val="20"/>
        </w:rPr>
      </w:r>
      <w:r w:rsidR="005D5A39" w:rsidRPr="00D751FA">
        <w:rPr>
          <w:sz w:val="20"/>
        </w:rPr>
        <w:fldChar w:fldCharType="separate"/>
      </w:r>
      <w:r w:rsidR="00225FB2">
        <w:rPr>
          <w:sz w:val="20"/>
        </w:rPr>
        <w:t>4.13</w:t>
      </w:r>
      <w:r w:rsidR="005D5A39" w:rsidRPr="00D751FA">
        <w:rPr>
          <w:sz w:val="20"/>
        </w:rPr>
        <w:fldChar w:fldCharType="end"/>
      </w:r>
      <w:r w:rsidRPr="00D751FA">
        <w:rPr>
          <w:sz w:val="20"/>
        </w:rPr>
        <w:t>.</w:t>
      </w:r>
      <w:proofErr w:type="gramEnd"/>
      <w:r w:rsidRPr="00D751FA">
        <w:rPr>
          <w:sz w:val="20"/>
        </w:rPr>
        <w:t xml:space="preserve"> It is a</w:t>
      </w:r>
      <w:r w:rsidR="007F48C2">
        <w:rPr>
          <w:sz w:val="20"/>
        </w:rPr>
        <w:t>n optional</w:t>
      </w:r>
      <w:r w:rsidRPr="00D751FA">
        <w:rPr>
          <w:sz w:val="20"/>
        </w:rPr>
        <w:t xml:space="preserve"> element, which MAY appear zero or one times.</w:t>
      </w:r>
    </w:p>
    <w:p w:rsidR="00967A51" w:rsidRPr="008F5AE0" w:rsidRDefault="00D751FA" w:rsidP="00967A51">
      <w:pPr>
        <w:pStyle w:val="Heading3"/>
        <w:rPr>
          <w:sz w:val="20"/>
        </w:rPr>
      </w:pPr>
      <w:r w:rsidRPr="00D751FA">
        <w:rPr>
          <w:sz w:val="20"/>
        </w:rPr>
        <w:t>Example</w:t>
      </w:r>
    </w:p>
    <w:p w:rsidR="00967A51" w:rsidRPr="008F5AE0" w:rsidRDefault="00D751FA">
      <w:pPr>
        <w:pStyle w:val="XMLSnippet"/>
      </w:pPr>
      <w:r w:rsidRPr="00D751FA">
        <w:t>&lt;ActivityHistoryEntry timestamp=”2010-05-10T11:11:44.44”</w:t>
      </w:r>
    </w:p>
    <w:p w:rsidR="00967A51" w:rsidRPr="008F5AE0" w:rsidRDefault="00D751FA">
      <w:pPr>
        <w:pStyle w:val="XMLSnippet"/>
      </w:pPr>
      <w:r w:rsidRPr="00D751FA">
        <w:t xml:space="preserve">                      category=”initial”&gt;</w:t>
      </w:r>
    </w:p>
    <w:p w:rsidR="00967A51" w:rsidRDefault="00D751FA">
      <w:pPr>
        <w:pStyle w:val="XMLSnippet"/>
      </w:pPr>
      <w:r w:rsidRPr="00D751FA">
        <w:tab/>
        <w:t>&lt;Status&gt; ... &lt;/Status&gt;</w:t>
      </w:r>
    </w:p>
    <w:p w:rsidR="008802F3" w:rsidRPr="008F5AE0" w:rsidRDefault="008802F3">
      <w:pPr>
        <w:pStyle w:val="XMLSnippet"/>
      </w:pPr>
      <w:r>
        <w:tab/>
        <w:t>&lt;Event&gt; ... &lt;/Event&gt;</w:t>
      </w:r>
      <w:r w:rsidR="00CD2BB4">
        <w:t>?</w:t>
      </w:r>
    </w:p>
    <w:p w:rsidR="00967A51" w:rsidRPr="008F5AE0" w:rsidRDefault="00D751FA">
      <w:pPr>
        <w:pStyle w:val="XMLSnippet"/>
      </w:pPr>
      <w:r w:rsidRPr="00D751FA">
        <w:tab/>
        <w:t>&lt;ActivityDefinition&gt; ... &lt;/ActivityDefinition&gt;</w:t>
      </w:r>
    </w:p>
    <w:p w:rsidR="00967A51" w:rsidRPr="008F5AE0" w:rsidRDefault="00D751FA">
      <w:pPr>
        <w:pStyle w:val="XMLSnippet"/>
      </w:pPr>
      <w:r w:rsidRPr="00D751FA">
        <w:tab/>
        <w:t>&lt;ActivityDependency&gt; ... &lt;/ActivityDependency&gt;</w:t>
      </w:r>
    </w:p>
    <w:p w:rsidR="00967A51" w:rsidRPr="008F5AE0" w:rsidRDefault="00D751FA">
      <w:pPr>
        <w:pStyle w:val="XMLSnippet"/>
      </w:pPr>
      <w:r w:rsidRPr="00D751FA">
        <w:tab/>
        <w:t>&lt;ManagerReference&gt; ... &lt;/ManagerReference&gt;</w:t>
      </w:r>
      <w:r w:rsidR="00CD2BB4">
        <w:t>?</w:t>
      </w:r>
    </w:p>
    <w:p w:rsidR="00967A51" w:rsidRPr="008F5AE0" w:rsidRDefault="00D751FA">
      <w:pPr>
        <w:pStyle w:val="XMLSnippet"/>
      </w:pPr>
      <w:r w:rsidRPr="00D751FA">
        <w:tab/>
        <w:t>&lt;ResourceUsage&gt; ... &lt;/ResourceUsage&gt;</w:t>
      </w:r>
    </w:p>
    <w:p w:rsidR="00CE3D19" w:rsidRPr="008F5AE0" w:rsidRDefault="00D751FA">
      <w:pPr>
        <w:pStyle w:val="XMLSnippet"/>
      </w:pPr>
      <w:r w:rsidRPr="00D751FA">
        <w:t>&lt;/ActivityHistoryEntry&gt;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example shows the </w:t>
      </w:r>
      <w:r w:rsidRPr="00D751FA">
        <w:rPr>
          <w:i/>
          <w:sz w:val="20"/>
        </w:rPr>
        <w:t>timestamp</w:t>
      </w:r>
      <w:r w:rsidRPr="00D751FA">
        <w:rPr>
          <w:sz w:val="20"/>
        </w:rPr>
        <w:t xml:space="preserve"> and </w:t>
      </w:r>
      <w:r w:rsidRPr="00D751FA">
        <w:rPr>
          <w:i/>
          <w:sz w:val="20"/>
        </w:rPr>
        <w:t>category</w:t>
      </w:r>
      <w:r w:rsidRPr="00D751FA">
        <w:rPr>
          <w:sz w:val="20"/>
        </w:rPr>
        <w:t xml:space="preserve"> attributes for the initially generated activity instance according to the example given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_Ref135307061 \r \h </w:instrText>
      </w:r>
      <w:r w:rsidR="005D5A39" w:rsidRPr="00D751FA">
        <w:rPr>
          <w:sz w:val="20"/>
        </w:rPr>
      </w:r>
      <w:r w:rsidR="005D5A39" w:rsidRPr="00D751FA">
        <w:rPr>
          <w:sz w:val="20"/>
        </w:rPr>
        <w:fldChar w:fldCharType="separate"/>
      </w:r>
      <w:r w:rsidR="00225FB2">
        <w:rPr>
          <w:sz w:val="20"/>
        </w:rPr>
        <w:t>1.4</w:t>
      </w:r>
      <w:r w:rsidR="005D5A39" w:rsidRPr="00D751FA">
        <w:rPr>
          <w:sz w:val="20"/>
        </w:rPr>
        <w:fldChar w:fldCharType="end"/>
      </w:r>
      <w:r w:rsidRPr="00D751FA">
        <w:rPr>
          <w:sz w:val="20"/>
        </w:rPr>
        <w:t>. All the other elements have examples in the respective sections below.</w:t>
      </w:r>
    </w:p>
    <w:p w:rsidR="00967A51" w:rsidRPr="008F5AE0" w:rsidRDefault="00D751FA" w:rsidP="00967A51">
      <w:pPr>
        <w:pStyle w:val="Heading3"/>
        <w:rPr>
          <w:sz w:val="20"/>
        </w:rPr>
      </w:pPr>
      <w:r w:rsidRPr="00D751FA">
        <w:rPr>
          <w:sz w:val="20"/>
        </w:rPr>
        <w:t>Extensibility</w:t>
      </w:r>
    </w:p>
    <w:p w:rsidR="00967A51" w:rsidRPr="008F5AE0" w:rsidRDefault="00D751FA" w:rsidP="00967A51">
      <w:pPr>
        <w:pStyle w:val="nobreak"/>
        <w:rPr>
          <w:sz w:val="20"/>
        </w:rPr>
      </w:pPr>
      <w:r w:rsidRPr="00D751FA">
        <w:rPr>
          <w:sz w:val="20"/>
        </w:rPr>
        <w:t xml:space="preserve">This element provides two extension </w:t>
      </w:r>
      <w:proofErr w:type="gramStart"/>
      <w:r w:rsidRPr="00D751FA">
        <w:rPr>
          <w:sz w:val="20"/>
        </w:rPr>
        <w:t>points,</w:t>
      </w:r>
      <w:proofErr w:type="gramEnd"/>
      <w:r w:rsidRPr="00D751FA">
        <w:rPr>
          <w:sz w:val="20"/>
        </w:rPr>
        <w:t xml:space="preserve"> one for element extensibility and one for attribute extensibility. The former extension point MAY be used to attach XML digital signatures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XMLDSIG \h </w:instrText>
      </w:r>
      <w:r w:rsidR="005D5A39" w:rsidRPr="00D751FA">
        <w:rPr>
          <w:sz w:val="20"/>
        </w:rPr>
      </w:r>
      <w:r w:rsidR="005D5A39" w:rsidRPr="00D751FA">
        <w:rPr>
          <w:sz w:val="20"/>
        </w:rPr>
        <w:fldChar w:fldCharType="separate"/>
      </w:r>
      <w:r w:rsidR="00225FB2" w:rsidRPr="00D751FA">
        <w:rPr>
          <w:sz w:val="20"/>
        </w:rPr>
        <w:t>[XMLDSIG]</w:t>
      </w:r>
      <w:r w:rsidR="005D5A39" w:rsidRPr="00D751FA">
        <w:rPr>
          <w:sz w:val="20"/>
        </w:rPr>
        <w:fldChar w:fldCharType="end"/>
      </w:r>
      <w:r w:rsidRPr="00D751FA">
        <w:rPr>
          <w:sz w:val="20"/>
        </w:rPr>
        <w:t xml:space="preserve"> to </w:t>
      </w:r>
      <w:r w:rsidR="00BF5453">
        <w:rPr>
          <w:sz w:val="20"/>
        </w:rPr>
        <w:t>a container</w:t>
      </w:r>
      <w:r w:rsidR="0078066E">
        <w:rPr>
          <w:sz w:val="20"/>
        </w:rPr>
        <w:t xml:space="preserve"> </w:t>
      </w:r>
      <w:r w:rsidRPr="00D751FA">
        <w:rPr>
          <w:sz w:val="20"/>
        </w:rPr>
        <w:t xml:space="preserve">(see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_Ref137643090 \r \h </w:instrText>
      </w:r>
      <w:r w:rsidR="005D5A39" w:rsidRPr="00D751FA">
        <w:rPr>
          <w:sz w:val="20"/>
        </w:rPr>
      </w:r>
      <w:r w:rsidR="005D5A39" w:rsidRPr="00D751FA">
        <w:rPr>
          <w:sz w:val="20"/>
        </w:rPr>
        <w:fldChar w:fldCharType="separate"/>
      </w:r>
      <w:r w:rsidR="00225FB2">
        <w:rPr>
          <w:sz w:val="20"/>
        </w:rPr>
        <w:t>7</w:t>
      </w:r>
      <w:r w:rsidR="005D5A39" w:rsidRPr="00D751FA">
        <w:rPr>
          <w:sz w:val="20"/>
        </w:rPr>
        <w:fldChar w:fldCharType="end"/>
      </w:r>
      <w:r w:rsidRPr="00D751FA">
        <w:rPr>
          <w:sz w:val="20"/>
        </w:rPr>
        <w:t>). Implementations SHOULD ignore unsupported extensions.</w:t>
      </w:r>
    </w:p>
    <w:p w:rsidR="00967A51" w:rsidRPr="008F5AE0" w:rsidRDefault="00967A51" w:rsidP="00967A51">
      <w:pPr>
        <w:rPr>
          <w:sz w:val="20"/>
        </w:rPr>
      </w:pPr>
    </w:p>
    <w:p w:rsidR="00967A51" w:rsidRPr="008F5AE0" w:rsidRDefault="00D751FA" w:rsidP="00967A51">
      <w:pPr>
        <w:pStyle w:val="Heading2"/>
        <w:rPr>
          <w:sz w:val="20"/>
        </w:rPr>
      </w:pPr>
      <w:bookmarkStart w:id="90" w:name="_Toc105118904"/>
      <w:bookmarkStart w:id="91" w:name="_Toc135995891"/>
      <w:bookmarkStart w:id="92" w:name="_Ref137694286"/>
      <w:bookmarkStart w:id="93" w:name="_Ref137718460"/>
      <w:bookmarkStart w:id="94" w:name="_Ref142736350"/>
      <w:bookmarkStart w:id="95" w:name="_Toc355344589"/>
      <w:r w:rsidRPr="00D751FA">
        <w:rPr>
          <w:sz w:val="20"/>
        </w:rPr>
        <w:t>The Status Element</w:t>
      </w:r>
      <w:bookmarkEnd w:id="90"/>
      <w:bookmarkEnd w:id="91"/>
      <w:bookmarkEnd w:id="92"/>
      <w:bookmarkEnd w:id="93"/>
      <w:bookmarkEnd w:id="94"/>
      <w:bookmarkEnd w:id="95"/>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the status of the activity with respect to the enclosing history record. The status of an activity comprises its current state (defined by an appropriate state model) and, if necessary, information. Every status record for an activity MUST contain at least the current state; if an exceptional condition occurs during the activity's lifetime, it SHOULD be also recorded here. Note that the existence of an exception entry is not necessarily coupled to a corresponding exceptional state; a possible connection between these is left to the </w:t>
      </w:r>
      <w:proofErr w:type="spellStart"/>
      <w:r w:rsidRPr="00D751FA">
        <w:rPr>
          <w:sz w:val="20"/>
        </w:rPr>
        <w:t>implementor</w:t>
      </w:r>
      <w:proofErr w:type="spellEnd"/>
      <w:r w:rsidRPr="00D751FA">
        <w:rPr>
          <w:sz w:val="20"/>
        </w:rPr>
        <w:t xml:space="preserve"> and SHOULD be described in the concrete state model's documentation.</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Pr="008F5AE0" w:rsidRDefault="00D751FA" w:rsidP="00967A51">
      <w:pPr>
        <w:numPr>
          <w:ilvl w:val="0"/>
          <w:numId w:val="32"/>
        </w:numPr>
        <w:rPr>
          <w:i/>
          <w:sz w:val="20"/>
        </w:rPr>
      </w:pPr>
      <w:r w:rsidRPr="00D751FA">
        <w:rPr>
          <w:i/>
          <w:sz w:val="20"/>
        </w:rPr>
        <w:t>State</w:t>
      </w:r>
    </w:p>
    <w:p w:rsidR="00967A51" w:rsidRPr="008F5AE0" w:rsidRDefault="00D751FA" w:rsidP="00967A51">
      <w:pPr>
        <w:numPr>
          <w:ilvl w:val="0"/>
          <w:numId w:val="32"/>
        </w:numPr>
        <w:rPr>
          <w:i/>
          <w:sz w:val="20"/>
        </w:rPr>
      </w:pPr>
      <w:r w:rsidRPr="00D751FA">
        <w:rPr>
          <w:i/>
          <w:sz w:val="20"/>
        </w:rPr>
        <w:t>Exception</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Status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&lt;Status&gt;</w:t>
      </w:r>
    </w:p>
    <w:p w:rsidR="00967A51" w:rsidRPr="008F5AE0" w:rsidRDefault="00D751FA">
      <w:pPr>
        <w:pStyle w:val="XMLSnippet"/>
      </w:pPr>
      <w:r w:rsidRPr="00D751FA">
        <w:tab/>
        <w:t>&lt;State/&gt;</w:t>
      </w:r>
    </w:p>
    <w:p w:rsidR="00967A51" w:rsidRPr="008F5AE0" w:rsidRDefault="00D751FA">
      <w:pPr>
        <w:pStyle w:val="XMLSnippet"/>
      </w:pPr>
      <w:r w:rsidRPr="00D751FA">
        <w:tab/>
        <w:t>&lt;Exception/&gt;?</w:t>
      </w:r>
    </w:p>
    <w:p w:rsidR="00967A51" w:rsidRPr="008F5AE0" w:rsidRDefault="00D751FA">
      <w:pPr>
        <w:pStyle w:val="XMLSnippet"/>
      </w:pPr>
      <w:r w:rsidRPr="00D751FA">
        <w:t>&lt;/Status&gt;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w:t>
      </w:r>
    </w:p>
    <w:p w:rsidR="00967A51" w:rsidRPr="008F5AE0" w:rsidRDefault="00D751FA" w:rsidP="009A190C">
      <w:pPr>
        <w:pStyle w:val="XPath-Description"/>
        <w:ind w:left="0"/>
        <w:rPr>
          <w:rStyle w:val="DefinedItem"/>
          <w:lang w:eastAsia="en-US"/>
        </w:rPr>
      </w:pPr>
      <w:r w:rsidRPr="00D751FA">
        <w:rPr>
          <w:sz w:val="20"/>
        </w:rPr>
        <w:tab/>
      </w:r>
      <w:proofErr w:type="gramStart"/>
      <w:r w:rsidRPr="00D751FA">
        <w:rPr>
          <w:sz w:val="20"/>
        </w:rPr>
        <w:t xml:space="preserve">Represents the </w:t>
      </w:r>
      <w:r w:rsidRPr="00D751FA">
        <w:rPr>
          <w:rStyle w:val="DefinedItem"/>
          <w:sz w:val="20"/>
        </w:rPr>
        <w:t>Status</w:t>
      </w:r>
      <w:r w:rsidRPr="00D751FA">
        <w:rPr>
          <w:rStyle w:val="DefinedItem"/>
          <w:i w:val="0"/>
          <w:sz w:val="20"/>
        </w:rPr>
        <w:t xml:space="preserve"> element.</w:t>
      </w:r>
      <w:proofErr w:type="gramEnd"/>
    </w:p>
    <w:p w:rsidR="00967A51" w:rsidRPr="008F5AE0" w:rsidRDefault="00967A51" w:rsidP="00967A51">
      <w:pPr>
        <w:rPr>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/ActivityHistory/ActivityHistoryEntry/Status/State</w:t>
      </w:r>
    </w:p>
    <w:p w:rsidR="005B2BF6" w:rsidRPr="008F5AE0" w:rsidRDefault="00D751FA" w:rsidP="00EE7AD0">
      <w:pPr>
        <w:widowControl w:val="0"/>
        <w:autoSpaceDE w:val="0"/>
        <w:autoSpaceDN w:val="0"/>
        <w:adjustRightInd w:val="0"/>
        <w:ind w:left="720"/>
        <w:rPr>
          <w:sz w:val="20"/>
        </w:rPr>
      </w:pPr>
      <w:proofErr w:type="gramStart"/>
      <w:r w:rsidRPr="00D751FA">
        <w:rPr>
          <w:sz w:val="20"/>
        </w:rPr>
        <w:t xml:space="preserve">Represents the </w:t>
      </w:r>
      <w:r w:rsidRPr="00D751FA">
        <w:rPr>
          <w:i/>
          <w:sz w:val="20"/>
        </w:rPr>
        <w:t>State</w:t>
      </w:r>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_Ref137715102 \r \h </w:instrText>
      </w:r>
      <w:r w:rsidR="005D5A39" w:rsidRPr="00D751FA">
        <w:rPr>
          <w:sz w:val="20"/>
        </w:rPr>
      </w:r>
      <w:r w:rsidR="005D5A39" w:rsidRPr="00D751FA">
        <w:rPr>
          <w:sz w:val="20"/>
        </w:rPr>
        <w:fldChar w:fldCharType="separate"/>
      </w:r>
      <w:r w:rsidR="00225FB2">
        <w:rPr>
          <w:sz w:val="20"/>
        </w:rPr>
        <w:t>0</w:t>
      </w:r>
      <w:r w:rsidR="005D5A39" w:rsidRPr="00D751FA">
        <w:rPr>
          <w:sz w:val="20"/>
        </w:rPr>
        <w:fldChar w:fldCharType="end"/>
      </w:r>
      <w:r w:rsidRPr="00D751FA">
        <w:rPr>
          <w:sz w:val="20"/>
        </w:rPr>
        <w:t>.</w:t>
      </w:r>
      <w:proofErr w:type="gramEnd"/>
      <w:r w:rsidRPr="00D751FA">
        <w:rPr>
          <w:sz w:val="20"/>
        </w:rPr>
        <w:t xml:space="preserve"> It is a mandatory element, which MUST appear exactly once.</w:t>
      </w:r>
    </w:p>
    <w:p w:rsidR="00DC76A3" w:rsidRPr="008F5AE0" w:rsidRDefault="00DC76A3">
      <w:pPr>
        <w:widowControl w:val="0"/>
        <w:autoSpaceDE w:val="0"/>
        <w:autoSpaceDN w:val="0"/>
        <w:adjustRightInd w:val="0"/>
        <w:ind w:left="720"/>
        <w:rPr>
          <w:b/>
          <w:sz w:val="20"/>
        </w:rPr>
      </w:pPr>
    </w:p>
    <w:p w:rsidR="005B2BF6"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/ActivityHistory/ActivityHistoryEntry/Exception</w:t>
      </w:r>
    </w:p>
    <w:p w:rsidR="005B2BF6" w:rsidRPr="008F5AE0" w:rsidRDefault="00D751FA" w:rsidP="005B2BF6">
      <w:pPr>
        <w:widowControl w:val="0"/>
        <w:autoSpaceDE w:val="0"/>
        <w:autoSpaceDN w:val="0"/>
        <w:adjustRightInd w:val="0"/>
        <w:ind w:left="720"/>
        <w:rPr>
          <w:sz w:val="20"/>
        </w:rPr>
      </w:pPr>
      <w:proofErr w:type="gramStart"/>
      <w:r w:rsidRPr="00D751FA">
        <w:rPr>
          <w:sz w:val="20"/>
        </w:rPr>
        <w:t xml:space="preserve">Represents the </w:t>
      </w:r>
      <w:r w:rsidRPr="00D751FA">
        <w:rPr>
          <w:i/>
          <w:sz w:val="20"/>
        </w:rPr>
        <w:t>Exception</w:t>
      </w:r>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_Ref137715532 \r \h </w:instrText>
      </w:r>
      <w:r w:rsidR="005D5A39" w:rsidRPr="00D751FA">
        <w:rPr>
          <w:sz w:val="20"/>
        </w:rPr>
      </w:r>
      <w:r w:rsidR="005D5A39" w:rsidRPr="00D751FA">
        <w:rPr>
          <w:sz w:val="20"/>
        </w:rPr>
        <w:fldChar w:fldCharType="separate"/>
      </w:r>
      <w:r w:rsidR="00225FB2">
        <w:rPr>
          <w:sz w:val="20"/>
        </w:rPr>
        <w:t>4.9</w:t>
      </w:r>
      <w:r w:rsidR="005D5A39" w:rsidRPr="00D751FA">
        <w:rPr>
          <w:sz w:val="20"/>
        </w:rPr>
        <w:fldChar w:fldCharType="end"/>
      </w:r>
      <w:r w:rsidRPr="00D751FA">
        <w:rPr>
          <w:sz w:val="20"/>
        </w:rPr>
        <w:t>.</w:t>
      </w:r>
      <w:proofErr w:type="gramEnd"/>
      <w:r w:rsidRPr="00D751FA">
        <w:rPr>
          <w:sz w:val="20"/>
        </w:rPr>
        <w:t xml:space="preserve"> It is an optional element, which MAY appear zero or one time.</w:t>
      </w:r>
    </w:p>
    <w:p w:rsidR="00967A51" w:rsidRPr="008F5AE0" w:rsidRDefault="00967A51" w:rsidP="00967A51">
      <w:pPr>
        <w:rPr>
          <w:sz w:val="20"/>
        </w:rPr>
      </w:pPr>
    </w:p>
    <w:p w:rsidR="00967A51" w:rsidRPr="008F5AE0" w:rsidRDefault="00D751FA" w:rsidP="00967A51">
      <w:pPr>
        <w:pStyle w:val="Heading3"/>
        <w:rPr>
          <w:sz w:val="20"/>
        </w:rPr>
      </w:pPr>
      <w:r w:rsidRPr="00D751FA">
        <w:rPr>
          <w:sz w:val="20"/>
        </w:rPr>
        <w:t>Example</w:t>
      </w:r>
    </w:p>
    <w:p w:rsidR="00967A51" w:rsidRPr="008F5AE0" w:rsidRDefault="00D751FA">
      <w:pPr>
        <w:pStyle w:val="XMLSnippet"/>
      </w:pPr>
      <w:r w:rsidRPr="00D751FA">
        <w:t>&lt;Status&gt;</w:t>
      </w:r>
    </w:p>
    <w:p w:rsidR="00967A51" w:rsidRPr="008F5AE0" w:rsidRDefault="00D751FA">
      <w:pPr>
        <w:pStyle w:val="XMLSnippet"/>
      </w:pPr>
      <w:r w:rsidRPr="00D751FA">
        <w:tab/>
        <w:t>&lt;State&gt; ... &lt;/State&gt;</w:t>
      </w:r>
    </w:p>
    <w:p w:rsidR="00967A51" w:rsidRPr="008F5AE0" w:rsidRDefault="00D751FA">
      <w:pPr>
        <w:pStyle w:val="XMLSnippet"/>
      </w:pPr>
      <w:r w:rsidRPr="00D751FA">
        <w:tab/>
        <w:t>&lt;Exception&gt; ... &lt;/Exception&gt;</w:t>
      </w:r>
    </w:p>
    <w:p w:rsidR="00967A51" w:rsidRPr="008F5AE0" w:rsidRDefault="00D751FA">
      <w:pPr>
        <w:pStyle w:val="XMLSnippet"/>
      </w:pPr>
      <w:r w:rsidRPr="00D751FA">
        <w:t>&lt;/Status&gt;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An example for </w:t>
      </w:r>
      <w:r w:rsidRPr="00D751FA">
        <w:rPr>
          <w:i/>
          <w:sz w:val="20"/>
        </w:rPr>
        <w:t>State</w:t>
      </w:r>
      <w:r w:rsidRPr="00D751FA">
        <w:rPr>
          <w:sz w:val="20"/>
        </w:rPr>
        <w:t xml:space="preserve"> is given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_Ref137717728 \r \h </w:instrText>
      </w:r>
      <w:r w:rsidR="005D5A39" w:rsidRPr="00D751FA">
        <w:rPr>
          <w:sz w:val="20"/>
        </w:rPr>
      </w:r>
      <w:r w:rsidR="005D5A39" w:rsidRPr="00D751FA">
        <w:rPr>
          <w:sz w:val="20"/>
        </w:rPr>
        <w:fldChar w:fldCharType="separate"/>
      </w:r>
      <w:r w:rsidR="00225FB2">
        <w:rPr>
          <w:sz w:val="20"/>
        </w:rPr>
        <w:t>5.3</w:t>
      </w:r>
      <w:r w:rsidR="005D5A39" w:rsidRPr="00D751FA">
        <w:rPr>
          <w:sz w:val="20"/>
        </w:rPr>
        <w:fldChar w:fldCharType="end"/>
      </w:r>
      <w:r w:rsidRPr="00D751FA">
        <w:rPr>
          <w:sz w:val="20"/>
        </w:rPr>
        <w:t xml:space="preserve"> while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_Ref137717742 \r \h </w:instrText>
      </w:r>
      <w:r w:rsidR="005D5A39" w:rsidRPr="00D751FA">
        <w:rPr>
          <w:sz w:val="20"/>
        </w:rPr>
      </w:r>
      <w:r w:rsidR="005D5A39" w:rsidRPr="00D751FA">
        <w:rPr>
          <w:sz w:val="20"/>
        </w:rPr>
        <w:fldChar w:fldCharType="separate"/>
      </w:r>
      <w:r w:rsidR="00225FB2">
        <w:rPr>
          <w:sz w:val="20"/>
        </w:rPr>
        <w:t>6.1</w:t>
      </w:r>
      <w:r w:rsidR="005D5A39" w:rsidRPr="00D751FA">
        <w:rPr>
          <w:sz w:val="20"/>
        </w:rPr>
        <w:fldChar w:fldCharType="end"/>
      </w:r>
      <w:r w:rsidRPr="00D751FA">
        <w:rPr>
          <w:sz w:val="20"/>
        </w:rPr>
        <w:t xml:space="preserve"> features an example for the </w:t>
      </w:r>
      <w:r w:rsidRPr="00D751FA">
        <w:rPr>
          <w:i/>
          <w:sz w:val="20"/>
        </w:rPr>
        <w:t>Exception</w:t>
      </w:r>
      <w:r w:rsidRPr="00D751FA">
        <w:rPr>
          <w:sz w:val="20"/>
        </w:rPr>
        <w:t xml:space="preserve"> element.</w:t>
      </w:r>
    </w:p>
    <w:p w:rsidR="00967A51" w:rsidRPr="008F5AE0" w:rsidRDefault="00D751FA" w:rsidP="00967A51">
      <w:pPr>
        <w:pStyle w:val="Heading3"/>
        <w:rPr>
          <w:sz w:val="20"/>
        </w:rPr>
      </w:pPr>
      <w:r w:rsidRPr="00D751FA">
        <w:rPr>
          <w:sz w:val="20"/>
        </w:rPr>
        <w:t>Extensibility</w:t>
      </w:r>
    </w:p>
    <w:p w:rsidR="00967A51" w:rsidRPr="008F5AE0" w:rsidRDefault="00D751FA" w:rsidP="00967A51">
      <w:pPr>
        <w:pStyle w:val="nobreak"/>
        <w:rPr>
          <w:sz w:val="20"/>
        </w:rPr>
      </w:pPr>
      <w:r w:rsidRPr="00D751FA">
        <w:rPr>
          <w:sz w:val="20"/>
        </w:rPr>
        <w:t>This element provides no extension points</w:t>
      </w:r>
    </w:p>
    <w:p w:rsidR="0043509A" w:rsidRPr="005B418C" w:rsidRDefault="0043509A" w:rsidP="005B418C">
      <w:pPr>
        <w:pStyle w:val="nobreak"/>
        <w:rPr>
          <w:b/>
        </w:rPr>
      </w:pPr>
      <w:bookmarkStart w:id="96" w:name="_Toc105118905"/>
      <w:bookmarkStart w:id="97" w:name="_Ref135306792"/>
      <w:bookmarkStart w:id="98" w:name="_Ref135306795"/>
      <w:bookmarkStart w:id="99" w:name="_Toc135995892"/>
      <w:bookmarkStart w:id="100" w:name="_Ref137715102"/>
    </w:p>
    <w:p w:rsidR="00967A51" w:rsidRPr="008F5AE0" w:rsidRDefault="00D751FA" w:rsidP="00967A51">
      <w:pPr>
        <w:pStyle w:val="Heading2"/>
        <w:rPr>
          <w:sz w:val="20"/>
        </w:rPr>
      </w:pPr>
      <w:bookmarkStart w:id="101" w:name="_Toc355344590"/>
      <w:r w:rsidRPr="00D751FA">
        <w:rPr>
          <w:sz w:val="20"/>
        </w:rPr>
        <w:t>The State Element</w:t>
      </w:r>
      <w:bookmarkEnd w:id="96"/>
      <w:bookmarkEnd w:id="97"/>
      <w:bookmarkEnd w:id="98"/>
      <w:bookmarkEnd w:id="99"/>
      <w:bookmarkEnd w:id="100"/>
      <w:bookmarkEnd w:id="101"/>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This element denotes details on the state of the activity with respect to the enclosing history record. More specifically, it stores a state model instance for the given activity state.</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lang w:eastAsia="ja-JP"/>
        </w:rPr>
      </w:pPr>
      <w:r w:rsidRPr="00D751FA">
        <w:rPr>
          <w:sz w:val="20"/>
        </w:rPr>
        <w:t>This is a</w:t>
      </w:r>
      <w:r w:rsidRPr="00D751FA">
        <w:rPr>
          <w:sz w:val="20"/>
          <w:lang w:eastAsia="ja-JP"/>
        </w:rPr>
        <w:t xml:space="preserve">n abstract </w:t>
      </w:r>
      <w:r w:rsidRPr="00D751FA">
        <w:rPr>
          <w:sz w:val="20"/>
        </w:rPr>
        <w:t xml:space="preserve">type and has to be substituted by an appropriate definition (see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_Ref137715153 \r \h </w:instrText>
      </w:r>
      <w:r w:rsidR="005D5A39" w:rsidRPr="00D751FA">
        <w:rPr>
          <w:sz w:val="20"/>
        </w:rPr>
      </w:r>
      <w:r w:rsidR="005D5A39" w:rsidRPr="00D751FA">
        <w:rPr>
          <w:sz w:val="20"/>
        </w:rPr>
        <w:fldChar w:fldCharType="separate"/>
      </w:r>
      <w:r w:rsidR="00225FB2">
        <w:rPr>
          <w:sz w:val="20"/>
        </w:rPr>
        <w:t>5.3</w:t>
      </w:r>
      <w:r w:rsidR="005D5A39" w:rsidRPr="00D751FA">
        <w:rPr>
          <w:sz w:val="20"/>
        </w:rPr>
        <w:fldChar w:fldCharType="end"/>
      </w:r>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r w:rsidRPr="00D751FA">
        <w:rPr>
          <w:i/>
          <w:sz w:val="20"/>
        </w:rPr>
        <w:t>State</w:t>
      </w:r>
      <w:r w:rsidRPr="00D751FA">
        <w:rPr>
          <w:sz w:val="20"/>
        </w:rPr>
        <w:t xml:space="preserve"> has no rendering:</w:t>
      </w:r>
    </w:p>
    <w:p w:rsidR="00967A51" w:rsidRPr="008F5AE0" w:rsidRDefault="00967A51" w:rsidP="00967A51">
      <w:pPr>
        <w:rPr>
          <w:sz w:val="20"/>
        </w:rPr>
      </w:pPr>
    </w:p>
    <w:p w:rsidR="00967A51" w:rsidRPr="008F5AE0" w:rsidRDefault="00D751FA">
      <w:pPr>
        <w:pStyle w:val="XMLSnippet"/>
      </w:pPr>
      <w:r w:rsidRPr="00D751FA">
        <w:t>&lt;State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/ActivityHistory/ActivityHistoryEntry/Status/State</w:t>
      </w:r>
    </w:p>
    <w:p w:rsidR="00DC76A3" w:rsidRPr="008F5AE0" w:rsidRDefault="00D751FA">
      <w:pPr>
        <w:widowControl w:val="0"/>
        <w:autoSpaceDE w:val="0"/>
        <w:autoSpaceDN w:val="0"/>
        <w:adjustRightInd w:val="0"/>
        <w:ind w:left="720"/>
        <w:rPr>
          <w:sz w:val="20"/>
        </w:rPr>
      </w:pPr>
      <w:proofErr w:type="gramStart"/>
      <w:r w:rsidRPr="00D751FA">
        <w:rPr>
          <w:sz w:val="20"/>
        </w:rPr>
        <w:t xml:space="preserve">Represents the </w:t>
      </w:r>
      <w:r w:rsidRPr="00D751FA">
        <w:rPr>
          <w:rStyle w:val="DefinedItem"/>
          <w:sz w:val="20"/>
        </w:rPr>
        <w:t>State</w:t>
      </w:r>
      <w:r w:rsidRPr="00D751FA">
        <w:rPr>
          <w:rStyle w:val="DefinedItem"/>
          <w:i w:val="0"/>
          <w:sz w:val="20"/>
        </w:rPr>
        <w:t xml:space="preserve"> element.</w:t>
      </w:r>
      <w:proofErr w:type="gramEnd"/>
      <w:r w:rsidRPr="00D751FA">
        <w:rPr>
          <w:rStyle w:val="DefinedItem"/>
          <w:i w:val="0"/>
          <w:sz w:val="20"/>
        </w:rPr>
        <w:t xml:space="preserve"> </w:t>
      </w:r>
      <w:r w:rsidRPr="00D751FA">
        <w:rPr>
          <w:rFonts w:ascii="ArialMT" w:hAnsi="ArialMT" w:cs="ArialMT"/>
          <w:sz w:val="20"/>
        </w:rPr>
        <w:t xml:space="preserve">Since the </w:t>
      </w:r>
      <w:r w:rsidRPr="00D751FA">
        <w:rPr>
          <w:rFonts w:ascii="ArialMT" w:hAnsi="ArialMT" w:cs="ArialMT"/>
          <w:i/>
          <w:iCs/>
          <w:sz w:val="20"/>
        </w:rPr>
        <w:t xml:space="preserve">State </w:t>
      </w:r>
      <w:r w:rsidRPr="00D751FA">
        <w:rPr>
          <w:rFonts w:ascii="ArialMT" w:hAnsi="ArialMT" w:cs="ArialMT"/>
          <w:sz w:val="20"/>
        </w:rPr>
        <w:t>element is an abstract XML element it</w:t>
      </w:r>
      <w:r w:rsidRPr="00D751FA">
        <w:rPr>
          <w:rFonts w:ascii="ArialMT" w:hAnsi="ArialMT" w:cs="ArialMT"/>
          <w:sz w:val="20"/>
        </w:rPr>
        <w:br/>
        <w:t xml:space="preserve">MUST NOT occur in a XML document by itself. It MUST be substituted by a valid </w:t>
      </w:r>
      <w:r w:rsidRPr="00D751FA">
        <w:rPr>
          <w:i/>
          <w:iCs/>
          <w:sz w:val="20"/>
        </w:rPr>
        <w:t xml:space="preserve">State </w:t>
      </w:r>
      <w:r w:rsidRPr="00D751FA">
        <w:rPr>
          <w:sz w:val="20"/>
        </w:rPr>
        <w:t>substituent instead.</w:t>
      </w:r>
    </w:p>
    <w:p w:rsidR="00967A51" w:rsidRPr="008F5AE0" w:rsidRDefault="00D751FA" w:rsidP="00967A51">
      <w:pPr>
        <w:pStyle w:val="Heading3"/>
        <w:rPr>
          <w:sz w:val="20"/>
        </w:rPr>
      </w:pPr>
      <w:r w:rsidRPr="00D751FA">
        <w:rPr>
          <w:sz w:val="20"/>
        </w:rPr>
        <w:t>Extensibility</w:t>
      </w:r>
    </w:p>
    <w:p w:rsidR="00967A51" w:rsidRDefault="00D751FA" w:rsidP="00967A51">
      <w:pPr>
        <w:pStyle w:val="nobreak"/>
        <w:rPr>
          <w:sz w:val="20"/>
        </w:rPr>
      </w:pPr>
      <w:r w:rsidRPr="00D751FA">
        <w:rPr>
          <w:sz w:val="20"/>
        </w:rPr>
        <w:t xml:space="preserve">States are specific to activities. The minimal definition provided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_Ref137715165 \r \h </w:instrText>
      </w:r>
      <w:r w:rsidR="005D5A39" w:rsidRPr="00D751FA">
        <w:rPr>
          <w:sz w:val="20"/>
        </w:rPr>
      </w:r>
      <w:r w:rsidR="005D5A39" w:rsidRPr="00D751FA">
        <w:rPr>
          <w:sz w:val="20"/>
        </w:rPr>
        <w:fldChar w:fldCharType="separate"/>
      </w:r>
      <w:r w:rsidR="00225FB2">
        <w:rPr>
          <w:sz w:val="20"/>
        </w:rPr>
        <w:t>5.3</w:t>
      </w:r>
      <w:r w:rsidR="005D5A39" w:rsidRPr="00D751FA">
        <w:rPr>
          <w:sz w:val="20"/>
        </w:rPr>
        <w:fldChar w:fldCharType="end"/>
      </w:r>
      <w:r w:rsidRPr="00D751FA">
        <w:rPr>
          <w:sz w:val="20"/>
        </w:rPr>
        <w:t xml:space="preserve"> SHOULD </w:t>
      </w:r>
      <w:proofErr w:type="gramStart"/>
      <w:r w:rsidRPr="00D751FA">
        <w:rPr>
          <w:sz w:val="20"/>
        </w:rPr>
        <w:t>be</w:t>
      </w:r>
      <w:proofErr w:type="gramEnd"/>
      <w:r w:rsidRPr="00D751FA">
        <w:rPr>
          <w:sz w:val="20"/>
        </w:rPr>
        <w:t xml:space="preserve"> used if there is no applicable specification. </w:t>
      </w:r>
    </w:p>
    <w:p w:rsidR="001A3FD6" w:rsidRPr="005B418C" w:rsidRDefault="001A3FD6" w:rsidP="005B418C"/>
    <w:p w:rsidR="001A3FD6" w:rsidRDefault="001A3FD6" w:rsidP="001A3FD6">
      <w:pPr>
        <w:pStyle w:val="Heading2"/>
        <w:rPr>
          <w:sz w:val="20"/>
        </w:rPr>
      </w:pPr>
      <w:bookmarkStart w:id="102" w:name="_Toc355344591"/>
      <w:r>
        <w:rPr>
          <w:sz w:val="20"/>
        </w:rPr>
        <w:t>The Event Element</w:t>
      </w:r>
      <w:bookmarkEnd w:id="102"/>
    </w:p>
    <w:p w:rsidR="00EC0FAF" w:rsidRPr="005B418C" w:rsidRDefault="00EC0FAF" w:rsidP="005B418C">
      <w:pPr>
        <w:pStyle w:val="nobreak"/>
      </w:pPr>
      <w:r w:rsidRPr="00D751FA">
        <w:rPr>
          <w:sz w:val="20"/>
        </w:rPr>
        <w:t xml:space="preserve">This element </w:t>
      </w:r>
      <w:r>
        <w:rPr>
          <w:sz w:val="20"/>
        </w:rPr>
        <w:t xml:space="preserve">encapsulates </w:t>
      </w:r>
      <w:proofErr w:type="gramStart"/>
      <w:r w:rsidRPr="00D751FA">
        <w:rPr>
          <w:sz w:val="20"/>
        </w:rPr>
        <w:t>a</w:t>
      </w:r>
      <w:r>
        <w:rPr>
          <w:sz w:val="20"/>
        </w:rPr>
        <w:t>n additional</w:t>
      </w:r>
      <w:proofErr w:type="gramEnd"/>
      <w:r>
        <w:rPr>
          <w:sz w:val="20"/>
        </w:rPr>
        <w:t xml:space="preserve"> information </w:t>
      </w:r>
      <w:r w:rsidR="00E45AAB">
        <w:rPr>
          <w:sz w:val="20"/>
        </w:rPr>
        <w:t>on a particular</w:t>
      </w:r>
      <w:r>
        <w:rPr>
          <w:sz w:val="20"/>
        </w:rPr>
        <w:t xml:space="preserve"> state of </w:t>
      </w:r>
      <w:r w:rsidR="00E45AAB">
        <w:rPr>
          <w:sz w:val="20"/>
        </w:rPr>
        <w:t>an</w:t>
      </w:r>
      <w:r>
        <w:rPr>
          <w:sz w:val="20"/>
        </w:rPr>
        <w:t xml:space="preserve"> activity.  </w:t>
      </w:r>
    </w:p>
    <w:p w:rsidR="001A3FD6" w:rsidRDefault="001A3FD6" w:rsidP="001A3FD6">
      <w:pPr>
        <w:pStyle w:val="Heading3"/>
        <w:rPr>
          <w:sz w:val="20"/>
        </w:rPr>
      </w:pPr>
      <w:r w:rsidRPr="00D751FA">
        <w:rPr>
          <w:sz w:val="20"/>
        </w:rPr>
        <w:t>Definition</w:t>
      </w:r>
    </w:p>
    <w:p w:rsidR="006A6AD6" w:rsidRPr="005B418C" w:rsidRDefault="006A6AD6" w:rsidP="005B418C">
      <w:pPr>
        <w:pStyle w:val="nobreak"/>
      </w:pPr>
      <w:r w:rsidRPr="00D751FA">
        <w:rPr>
          <w:sz w:val="20"/>
        </w:rPr>
        <w:t>Th</w:t>
      </w:r>
      <w:r>
        <w:rPr>
          <w:sz w:val="20"/>
        </w:rPr>
        <w:t>e</w:t>
      </w:r>
      <w:r w:rsidRPr="00D751FA">
        <w:rPr>
          <w:sz w:val="20"/>
        </w:rPr>
        <w:t xml:space="preserve"> </w:t>
      </w:r>
      <w:r>
        <w:rPr>
          <w:sz w:val="20"/>
        </w:rPr>
        <w:t xml:space="preserve">Event </w:t>
      </w:r>
      <w:r w:rsidRPr="00D751FA">
        <w:rPr>
          <w:sz w:val="20"/>
        </w:rPr>
        <w:t xml:space="preserve">element </w:t>
      </w:r>
      <w:r>
        <w:rPr>
          <w:sz w:val="20"/>
        </w:rPr>
        <w:t xml:space="preserve">denotes </w:t>
      </w:r>
      <w:proofErr w:type="gramStart"/>
      <w:r w:rsidR="00F8286F">
        <w:rPr>
          <w:sz w:val="20"/>
        </w:rPr>
        <w:t>an additional</w:t>
      </w:r>
      <w:proofErr w:type="gramEnd"/>
      <w:r w:rsidR="00F8286F">
        <w:rPr>
          <w:sz w:val="20"/>
        </w:rPr>
        <w:t xml:space="preserve"> information relating to </w:t>
      </w:r>
      <w:r>
        <w:rPr>
          <w:sz w:val="20"/>
        </w:rPr>
        <w:t xml:space="preserve">an event occurred within a specific activity state. It is useful </w:t>
      </w:r>
      <w:r w:rsidR="00F8286F">
        <w:rPr>
          <w:sz w:val="20"/>
        </w:rPr>
        <w:t>if</w:t>
      </w:r>
      <w:r>
        <w:rPr>
          <w:sz w:val="20"/>
        </w:rPr>
        <w:t xml:space="preserve"> an entity responsible of managing </w:t>
      </w:r>
      <w:proofErr w:type="spellStart"/>
      <w:proofErr w:type="gramStart"/>
      <w:r>
        <w:rPr>
          <w:sz w:val="20"/>
        </w:rPr>
        <w:t>ActivityHistory</w:t>
      </w:r>
      <w:proofErr w:type="spellEnd"/>
      <w:r w:rsidR="00F8286F">
        <w:rPr>
          <w:sz w:val="20"/>
        </w:rPr>
        <w:t>,</w:t>
      </w:r>
      <w:proofErr w:type="gramEnd"/>
      <w:r>
        <w:rPr>
          <w:sz w:val="20"/>
        </w:rPr>
        <w:t xml:space="preserve"> is expected to provide more information about </w:t>
      </w:r>
      <w:r w:rsidR="00F8286F">
        <w:rPr>
          <w:sz w:val="20"/>
        </w:rPr>
        <w:t xml:space="preserve">the </w:t>
      </w:r>
      <w:r>
        <w:rPr>
          <w:sz w:val="20"/>
        </w:rPr>
        <w:t>activity</w:t>
      </w:r>
      <w:r w:rsidR="00F8286F">
        <w:rPr>
          <w:sz w:val="20"/>
        </w:rPr>
        <w:t>’s</w:t>
      </w:r>
      <w:r>
        <w:rPr>
          <w:sz w:val="20"/>
        </w:rPr>
        <w:t xml:space="preserve"> state rather than only the status and timestamp attributes. This will help </w:t>
      </w:r>
      <w:proofErr w:type="spellStart"/>
      <w:r>
        <w:rPr>
          <w:sz w:val="20"/>
        </w:rPr>
        <w:t>ActivityInstance</w:t>
      </w:r>
      <w:r w:rsidR="00936310">
        <w:rPr>
          <w:sz w:val="20"/>
        </w:rPr>
        <w:t>Description</w:t>
      </w:r>
      <w:proofErr w:type="spellEnd"/>
      <w:r>
        <w:rPr>
          <w:sz w:val="20"/>
        </w:rPr>
        <w:t xml:space="preserve"> consumers, such as users or client applications to better analyze </w:t>
      </w:r>
      <w:r w:rsidR="00F8286F">
        <w:rPr>
          <w:sz w:val="20"/>
        </w:rPr>
        <w:t xml:space="preserve">activity runs or </w:t>
      </w:r>
      <w:r>
        <w:rPr>
          <w:sz w:val="20"/>
        </w:rPr>
        <w:t xml:space="preserve">failures during </w:t>
      </w:r>
      <w:r w:rsidR="00F8286F">
        <w:rPr>
          <w:sz w:val="20"/>
        </w:rPr>
        <w:t xml:space="preserve">the </w:t>
      </w:r>
      <w:r>
        <w:rPr>
          <w:sz w:val="20"/>
        </w:rPr>
        <w:t xml:space="preserve">activity lifecycle. A more specific example is, when an activity is failed due to </w:t>
      </w:r>
      <w:r w:rsidR="002C6D35">
        <w:rPr>
          <w:sz w:val="20"/>
        </w:rPr>
        <w:t xml:space="preserve">a </w:t>
      </w:r>
      <w:r>
        <w:rPr>
          <w:sz w:val="20"/>
        </w:rPr>
        <w:t>staging-in failure</w:t>
      </w:r>
      <w:r w:rsidR="002C6D35">
        <w:rPr>
          <w:sz w:val="20"/>
        </w:rPr>
        <w:t>, in this case the error details</w:t>
      </w:r>
      <w:r>
        <w:rPr>
          <w:sz w:val="20"/>
        </w:rPr>
        <w:t xml:space="preserve"> will be captured </w:t>
      </w:r>
      <w:r w:rsidR="00F8286F">
        <w:rPr>
          <w:sz w:val="20"/>
        </w:rPr>
        <w:t>in</w:t>
      </w:r>
      <w:r>
        <w:rPr>
          <w:sz w:val="20"/>
        </w:rPr>
        <w:t xml:space="preserve"> </w:t>
      </w:r>
      <w:r w:rsidR="003174EE">
        <w:rPr>
          <w:sz w:val="20"/>
        </w:rPr>
        <w:t>an</w:t>
      </w:r>
      <w:r>
        <w:rPr>
          <w:sz w:val="20"/>
        </w:rPr>
        <w:t xml:space="preserve"> Event </w:t>
      </w:r>
      <w:r w:rsidR="003174EE">
        <w:rPr>
          <w:sz w:val="20"/>
        </w:rPr>
        <w:t>instance</w:t>
      </w:r>
      <w:r>
        <w:rPr>
          <w:sz w:val="20"/>
        </w:rPr>
        <w:t>.</w:t>
      </w:r>
      <w:r w:rsidR="003174EE">
        <w:rPr>
          <w:sz w:val="20"/>
        </w:rPr>
        <w:t xml:space="preserve"> </w:t>
      </w:r>
    </w:p>
    <w:p w:rsidR="001A3FD6" w:rsidRPr="008F5AE0" w:rsidRDefault="001A3FD6" w:rsidP="001A3FD6">
      <w:pPr>
        <w:pStyle w:val="Heading3"/>
        <w:rPr>
          <w:sz w:val="20"/>
        </w:rPr>
      </w:pPr>
      <w:r w:rsidRPr="00D751FA">
        <w:rPr>
          <w:sz w:val="20"/>
        </w:rPr>
        <w:t>Multiplicity</w:t>
      </w:r>
    </w:p>
    <w:p w:rsidR="001A3FD6" w:rsidRPr="008F5AE0" w:rsidRDefault="001A3FD6" w:rsidP="001A3FD6">
      <w:pPr>
        <w:pStyle w:val="nobreak"/>
        <w:rPr>
          <w:sz w:val="20"/>
        </w:rPr>
      </w:pPr>
      <w:r w:rsidRPr="00D751FA">
        <w:rPr>
          <w:sz w:val="20"/>
        </w:rPr>
        <w:t>The mult</w:t>
      </w:r>
      <w:r>
        <w:rPr>
          <w:sz w:val="20"/>
        </w:rPr>
        <w:t xml:space="preserve">iplicity of this element is </w:t>
      </w:r>
      <w:r w:rsidR="00EF6E5A">
        <w:rPr>
          <w:sz w:val="20"/>
        </w:rPr>
        <w:t>zero</w:t>
      </w:r>
      <w:r>
        <w:rPr>
          <w:sz w:val="20"/>
        </w:rPr>
        <w:t xml:space="preserve"> or </w:t>
      </w:r>
      <w:r w:rsidR="00EF6E5A">
        <w:rPr>
          <w:sz w:val="20"/>
        </w:rPr>
        <w:t>one</w:t>
      </w:r>
      <w:r>
        <w:rPr>
          <w:sz w:val="20"/>
        </w:rPr>
        <w:t>.</w:t>
      </w:r>
    </w:p>
    <w:p w:rsidR="001A3FD6" w:rsidRDefault="001A3FD6" w:rsidP="001A3FD6">
      <w:pPr>
        <w:pStyle w:val="Heading3"/>
        <w:rPr>
          <w:sz w:val="20"/>
        </w:rPr>
      </w:pPr>
      <w:r w:rsidRPr="00D751FA">
        <w:rPr>
          <w:sz w:val="20"/>
        </w:rPr>
        <w:t>Type</w:t>
      </w:r>
    </w:p>
    <w:p w:rsidR="007431FC" w:rsidRPr="008F5AE0" w:rsidRDefault="007431FC" w:rsidP="007431FC">
      <w:pPr>
        <w:pStyle w:val="nobreak"/>
        <w:rPr>
          <w:sz w:val="20"/>
        </w:rPr>
      </w:pPr>
      <w:r w:rsidRPr="00D751FA">
        <w:rPr>
          <w:sz w:val="20"/>
        </w:rPr>
        <w:t>Th</w:t>
      </w:r>
      <w:r>
        <w:rPr>
          <w:sz w:val="20"/>
        </w:rPr>
        <w:t xml:space="preserve">is element is of type </w:t>
      </w:r>
      <w:r w:rsidR="00A60A7D">
        <w:rPr>
          <w:sz w:val="20"/>
        </w:rPr>
        <w:t>s</w:t>
      </w:r>
      <w:r w:rsidRPr="005B418C">
        <w:rPr>
          <w:i/>
          <w:sz w:val="20"/>
        </w:rPr>
        <w:t>tring</w:t>
      </w:r>
      <w:r w:rsidRPr="00D751FA">
        <w:rPr>
          <w:sz w:val="20"/>
        </w:rPr>
        <w:t>.</w:t>
      </w:r>
    </w:p>
    <w:p w:rsidR="001A3FD6" w:rsidRDefault="001A3FD6" w:rsidP="001A3FD6">
      <w:pPr>
        <w:pStyle w:val="Heading3"/>
        <w:rPr>
          <w:sz w:val="20"/>
        </w:rPr>
      </w:pPr>
      <w:bookmarkStart w:id="103" w:name="_Toc355344387"/>
      <w:bookmarkEnd w:id="103"/>
      <w:r w:rsidRPr="00D751FA">
        <w:rPr>
          <w:sz w:val="20"/>
        </w:rPr>
        <w:t>Attributes</w:t>
      </w:r>
    </w:p>
    <w:p w:rsidR="00745360" w:rsidRPr="008F5AE0" w:rsidRDefault="00745360" w:rsidP="00745360">
      <w:pPr>
        <w:pStyle w:val="nobreak"/>
        <w:rPr>
          <w:sz w:val="20"/>
        </w:rPr>
      </w:pPr>
      <w:r>
        <w:rPr>
          <w:sz w:val="20"/>
        </w:rPr>
        <w:t>No attributes are defined.</w:t>
      </w:r>
    </w:p>
    <w:p w:rsidR="001A3FD6" w:rsidRDefault="001A3FD6" w:rsidP="001A3FD6">
      <w:pPr>
        <w:pStyle w:val="Heading3"/>
        <w:rPr>
          <w:sz w:val="20"/>
        </w:rPr>
      </w:pPr>
      <w:bookmarkStart w:id="104" w:name="_Toc355344389"/>
      <w:bookmarkEnd w:id="104"/>
      <w:r w:rsidRPr="00D751FA">
        <w:rPr>
          <w:sz w:val="20"/>
        </w:rPr>
        <w:t>Pseudo schema</w:t>
      </w:r>
    </w:p>
    <w:p w:rsidR="00745360" w:rsidRDefault="009A23A3" w:rsidP="00745360">
      <w:pPr>
        <w:pStyle w:val="nobreak"/>
        <w:rPr>
          <w:sz w:val="20"/>
        </w:rPr>
      </w:pPr>
      <w:r>
        <w:rPr>
          <w:sz w:val="20"/>
        </w:rPr>
        <w:t>The Event element is rendered in XML as,</w:t>
      </w:r>
    </w:p>
    <w:p w:rsidR="00745360" w:rsidRPr="008F5AE0" w:rsidRDefault="00745360" w:rsidP="00745360">
      <w:pPr>
        <w:rPr>
          <w:sz w:val="20"/>
        </w:rPr>
      </w:pPr>
    </w:p>
    <w:p w:rsidR="00745360" w:rsidRPr="008F5AE0" w:rsidRDefault="00745360">
      <w:pPr>
        <w:pStyle w:val="XMLSnippet"/>
      </w:pPr>
      <w:r w:rsidRPr="00D751FA">
        <w:t>&lt;</w:t>
      </w:r>
      <w:r>
        <w:t>Event</w:t>
      </w:r>
      <w:r w:rsidRPr="00D751FA">
        <w:t>&gt;</w:t>
      </w:r>
      <w:r w:rsidR="007052A0">
        <w:t>....</w:t>
      </w:r>
      <w:r w:rsidRPr="00D751FA">
        <w:t>&lt;/</w:t>
      </w:r>
      <w:r>
        <w:t>Event</w:t>
      </w:r>
      <w:r w:rsidRPr="00D751FA">
        <w:t>&gt;</w:t>
      </w:r>
    </w:p>
    <w:p w:rsidR="00745360" w:rsidRDefault="00745360" w:rsidP="005B418C">
      <w:pPr>
        <w:pStyle w:val="nobreak"/>
      </w:pPr>
    </w:p>
    <w:p w:rsidR="009A23A3" w:rsidRPr="008F5AE0" w:rsidRDefault="009A23A3" w:rsidP="009A23A3">
      <w:pPr>
        <w:rPr>
          <w:sz w:val="20"/>
        </w:rPr>
      </w:pPr>
      <w:r w:rsidRPr="00D751FA">
        <w:rPr>
          <w:sz w:val="20"/>
        </w:rPr>
        <w:t>Where:</w:t>
      </w:r>
    </w:p>
    <w:p w:rsidR="009A23A3" w:rsidRDefault="009A23A3" w:rsidP="009A23A3">
      <w:pPr>
        <w:rPr>
          <w:b/>
          <w:sz w:val="20"/>
        </w:rPr>
      </w:pPr>
      <w:r w:rsidRPr="00D751FA">
        <w:rPr>
          <w:b/>
          <w:sz w:val="20"/>
        </w:rPr>
        <w:t>/aid</w:t>
      </w:r>
      <w:proofErr w:type="gramStart"/>
      <w:r w:rsidRPr="00D751FA">
        <w:rPr>
          <w:b/>
          <w:sz w:val="20"/>
        </w:rPr>
        <w:t>:</w:t>
      </w:r>
      <w:r>
        <w:rPr>
          <w:b/>
          <w:sz w:val="20"/>
        </w:rPr>
        <w:t>ActivityInstanceDescription</w:t>
      </w:r>
      <w:proofErr w:type="gramEnd"/>
      <w:r w:rsidRPr="00D751FA">
        <w:rPr>
          <w:b/>
          <w:sz w:val="20"/>
        </w:rPr>
        <w:t>/ActivityHistory/ActivityHistoryEntry/</w:t>
      </w:r>
      <w:r>
        <w:rPr>
          <w:b/>
          <w:sz w:val="20"/>
        </w:rPr>
        <w:t>Event</w:t>
      </w:r>
    </w:p>
    <w:p w:rsidR="00D14760" w:rsidRPr="008F5AE0" w:rsidRDefault="00D14760" w:rsidP="009A23A3">
      <w:pPr>
        <w:rPr>
          <w:b/>
          <w:sz w:val="20"/>
        </w:rPr>
      </w:pPr>
      <w:proofErr w:type="gramStart"/>
      <w:r w:rsidRPr="00D751FA">
        <w:rPr>
          <w:sz w:val="20"/>
        </w:rPr>
        <w:t xml:space="preserve">Represents the </w:t>
      </w:r>
      <w:r w:rsidRPr="005B418C">
        <w:rPr>
          <w:i/>
          <w:sz w:val="20"/>
        </w:rPr>
        <w:t>Event</w:t>
      </w:r>
      <w:r w:rsidRPr="00D751FA">
        <w:rPr>
          <w:rStyle w:val="DefinedItem"/>
          <w:i w:val="0"/>
          <w:sz w:val="20"/>
        </w:rPr>
        <w:t xml:space="preserve"> element.</w:t>
      </w:r>
      <w:proofErr w:type="gramEnd"/>
      <w:r w:rsidRPr="00D751FA">
        <w:rPr>
          <w:rStyle w:val="DefinedItem"/>
          <w:i w:val="0"/>
          <w:sz w:val="20"/>
        </w:rPr>
        <w:t xml:space="preserve"> </w:t>
      </w:r>
    </w:p>
    <w:p w:rsidR="001A3FD6" w:rsidRDefault="001A3FD6" w:rsidP="001A3FD6">
      <w:pPr>
        <w:pStyle w:val="Heading3"/>
        <w:rPr>
          <w:sz w:val="20"/>
        </w:rPr>
      </w:pPr>
      <w:bookmarkStart w:id="105" w:name="_Toc355344391"/>
      <w:bookmarkEnd w:id="105"/>
      <w:r w:rsidRPr="00D751FA">
        <w:rPr>
          <w:sz w:val="20"/>
        </w:rPr>
        <w:t>Extensibility</w:t>
      </w:r>
    </w:p>
    <w:p w:rsidR="009A23A3" w:rsidRDefault="009A23A3" w:rsidP="009A23A3">
      <w:pPr>
        <w:pStyle w:val="nobreak"/>
        <w:rPr>
          <w:sz w:val="20"/>
        </w:rPr>
      </w:pPr>
      <w:r>
        <w:rPr>
          <w:sz w:val="20"/>
        </w:rPr>
        <w:t>The Event element has no extensi</w:t>
      </w:r>
      <w:r w:rsidR="00F56736">
        <w:rPr>
          <w:sz w:val="20"/>
        </w:rPr>
        <w:t>bility</w:t>
      </w:r>
      <w:r>
        <w:rPr>
          <w:sz w:val="20"/>
        </w:rPr>
        <w:t xml:space="preserve"> points.</w:t>
      </w:r>
    </w:p>
    <w:p w:rsidR="009A23A3" w:rsidRPr="005B418C" w:rsidRDefault="009A23A3" w:rsidP="005B418C">
      <w:pPr>
        <w:pStyle w:val="nobreak"/>
      </w:pPr>
    </w:p>
    <w:p w:rsidR="00967A51" w:rsidRPr="008F5AE0" w:rsidRDefault="00D751FA" w:rsidP="00967A51">
      <w:pPr>
        <w:pStyle w:val="Heading2"/>
        <w:rPr>
          <w:sz w:val="20"/>
        </w:rPr>
      </w:pPr>
      <w:bookmarkStart w:id="106" w:name="_Toc355344393"/>
      <w:bookmarkStart w:id="107" w:name="_Toc355344592"/>
      <w:bookmarkStart w:id="108" w:name="_Toc355344394"/>
      <w:bookmarkStart w:id="109" w:name="_Toc355344593"/>
      <w:bookmarkStart w:id="110" w:name="_Toc355344395"/>
      <w:bookmarkStart w:id="111" w:name="_Toc355344594"/>
      <w:bookmarkStart w:id="112" w:name="_Toc355344396"/>
      <w:bookmarkStart w:id="113" w:name="_Toc355344595"/>
      <w:bookmarkStart w:id="114" w:name="_Toc355344397"/>
      <w:bookmarkStart w:id="115" w:name="_Toc355344596"/>
      <w:bookmarkStart w:id="116" w:name="_Toc355344398"/>
      <w:bookmarkStart w:id="117" w:name="_Toc355344597"/>
      <w:bookmarkStart w:id="118" w:name="_Toc355344399"/>
      <w:bookmarkStart w:id="119" w:name="_Toc355344598"/>
      <w:bookmarkStart w:id="120" w:name="_Toc355344400"/>
      <w:bookmarkStart w:id="121" w:name="_Toc355344599"/>
      <w:bookmarkStart w:id="122" w:name="_Toc355344401"/>
      <w:bookmarkStart w:id="123" w:name="_Toc355344600"/>
      <w:bookmarkStart w:id="124" w:name="_Toc355344402"/>
      <w:bookmarkStart w:id="125" w:name="_Toc355344601"/>
      <w:bookmarkStart w:id="126" w:name="_Toc355344403"/>
      <w:bookmarkStart w:id="127" w:name="_Toc355344602"/>
      <w:bookmarkStart w:id="128" w:name="_Toc355344404"/>
      <w:bookmarkStart w:id="129" w:name="_Toc355344603"/>
      <w:bookmarkStart w:id="130" w:name="_Toc105118906"/>
      <w:bookmarkStart w:id="131" w:name="_Ref135306800"/>
      <w:bookmarkStart w:id="132" w:name="_Toc135995893"/>
      <w:bookmarkStart w:id="133" w:name="_Ref137715532"/>
      <w:bookmarkStart w:id="134" w:name="_Ref137719315"/>
      <w:bookmarkStart w:id="135" w:name="_Toc355344604"/>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sidRPr="00D751FA">
        <w:rPr>
          <w:sz w:val="20"/>
        </w:rPr>
        <w:t>The Exception Element</w:t>
      </w:r>
      <w:bookmarkEnd w:id="130"/>
      <w:bookmarkEnd w:id="131"/>
      <w:bookmarkEnd w:id="132"/>
      <w:bookmarkEnd w:id="133"/>
      <w:bookmarkEnd w:id="134"/>
      <w:bookmarkEnd w:id="135"/>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This element denotes details on an exception for the activity with respect to the enclosing record. More specifically, it stores an exception model instance for the given activity fault.</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lang w:eastAsia="ja-JP"/>
        </w:rPr>
      </w:pPr>
      <w:r w:rsidRPr="00D751FA">
        <w:rPr>
          <w:sz w:val="20"/>
        </w:rPr>
        <w:t>This is a</w:t>
      </w:r>
      <w:r w:rsidRPr="00D751FA">
        <w:rPr>
          <w:sz w:val="20"/>
          <w:lang w:eastAsia="ja-JP"/>
        </w:rPr>
        <w:t xml:space="preserve">n abstract </w:t>
      </w:r>
      <w:r w:rsidRPr="00D751FA">
        <w:rPr>
          <w:sz w:val="20"/>
        </w:rPr>
        <w:t xml:space="preserve">type and has to be substituted by an appropriate definition (see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_Ref114137769 \w \h </w:instrText>
      </w:r>
      <w:r w:rsidR="005D5A39" w:rsidRPr="00D751FA">
        <w:rPr>
          <w:sz w:val="20"/>
        </w:rPr>
      </w:r>
      <w:r w:rsidR="005D5A39" w:rsidRPr="00D751FA">
        <w:rPr>
          <w:sz w:val="20"/>
        </w:rPr>
        <w:fldChar w:fldCharType="separate"/>
      </w:r>
      <w:r w:rsidR="00225FB2">
        <w:rPr>
          <w:sz w:val="20"/>
        </w:rPr>
        <w:t>6.1</w:t>
      </w:r>
      <w:r w:rsidR="005D5A39" w:rsidRPr="00D751FA">
        <w:rPr>
          <w:sz w:val="20"/>
        </w:rPr>
        <w:fldChar w:fldCharType="end"/>
      </w:r>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r w:rsidRPr="00D751FA">
        <w:rPr>
          <w:i/>
          <w:sz w:val="20"/>
        </w:rPr>
        <w:t>Exception</w:t>
      </w:r>
      <w:r w:rsidRPr="00D751FA">
        <w:rPr>
          <w:sz w:val="20"/>
        </w:rPr>
        <w:t xml:space="preserve"> has no rendering:</w:t>
      </w:r>
    </w:p>
    <w:p w:rsidR="00967A51" w:rsidRPr="008F5AE0" w:rsidRDefault="00967A51" w:rsidP="00967A51">
      <w:pPr>
        <w:rPr>
          <w:sz w:val="20"/>
        </w:rPr>
      </w:pPr>
    </w:p>
    <w:p w:rsidR="00967A51" w:rsidRPr="008F5AE0" w:rsidRDefault="00D751FA">
      <w:pPr>
        <w:pStyle w:val="XMLSnippet"/>
      </w:pPr>
      <w:r w:rsidRPr="00D751FA">
        <w:t>&lt;Exception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/ActivityHistory/ActivityHistoryEntry/Status/Exception</w:t>
      </w:r>
    </w:p>
    <w:p w:rsidR="00967A51" w:rsidRPr="008F5AE0" w:rsidRDefault="00D751FA" w:rsidP="00036A64">
      <w:pPr>
        <w:widowControl w:val="0"/>
        <w:autoSpaceDE w:val="0"/>
        <w:autoSpaceDN w:val="0"/>
        <w:adjustRightInd w:val="0"/>
        <w:ind w:left="720"/>
        <w:rPr>
          <w:sz w:val="20"/>
        </w:rPr>
      </w:pPr>
      <w:proofErr w:type="gramStart"/>
      <w:r w:rsidRPr="00D751FA">
        <w:rPr>
          <w:sz w:val="20"/>
        </w:rPr>
        <w:t xml:space="preserve">Represents the </w:t>
      </w:r>
      <w:r w:rsidRPr="00D751FA">
        <w:rPr>
          <w:rStyle w:val="DefinedItem"/>
          <w:sz w:val="20"/>
        </w:rPr>
        <w:t>Exception</w:t>
      </w:r>
      <w:r w:rsidRPr="00D751FA">
        <w:rPr>
          <w:rStyle w:val="DefinedItem"/>
          <w:i w:val="0"/>
          <w:sz w:val="20"/>
        </w:rPr>
        <w:t xml:space="preserve"> element.</w:t>
      </w:r>
      <w:proofErr w:type="gramEnd"/>
      <w:r w:rsidRPr="00D751FA">
        <w:rPr>
          <w:rStyle w:val="DefinedItem"/>
          <w:i w:val="0"/>
          <w:sz w:val="20"/>
        </w:rPr>
        <w:t xml:space="preserve"> </w:t>
      </w:r>
      <w:r w:rsidRPr="00D751FA">
        <w:rPr>
          <w:sz w:val="20"/>
        </w:rPr>
        <w:t xml:space="preserve">Since the </w:t>
      </w:r>
      <w:r w:rsidRPr="00D751FA">
        <w:rPr>
          <w:rStyle w:val="DefinedItem"/>
          <w:sz w:val="20"/>
        </w:rPr>
        <w:t>Exception</w:t>
      </w:r>
      <w:r w:rsidRPr="00D751FA">
        <w:rPr>
          <w:i/>
          <w:iCs/>
          <w:sz w:val="20"/>
        </w:rPr>
        <w:t xml:space="preserve"> </w:t>
      </w:r>
      <w:r w:rsidRPr="00D751FA">
        <w:rPr>
          <w:sz w:val="20"/>
        </w:rPr>
        <w:t xml:space="preserve">element is an abstract XML element it MUST NOT occur in a XML document by itself. It MUST be substituted by a valid </w:t>
      </w:r>
      <w:r w:rsidRPr="00D751FA">
        <w:rPr>
          <w:rStyle w:val="DefinedItem"/>
          <w:sz w:val="20"/>
        </w:rPr>
        <w:t>Exception</w:t>
      </w:r>
      <w:r w:rsidRPr="00D751FA">
        <w:rPr>
          <w:i/>
          <w:iCs/>
          <w:sz w:val="20"/>
        </w:rPr>
        <w:t xml:space="preserve"> </w:t>
      </w:r>
      <w:r w:rsidRPr="00D751FA">
        <w:rPr>
          <w:sz w:val="20"/>
        </w:rPr>
        <w:t>substituent instead.</w:t>
      </w:r>
    </w:p>
    <w:p w:rsidR="00967A51" w:rsidRPr="008F5AE0" w:rsidRDefault="00D751FA" w:rsidP="00967A51">
      <w:pPr>
        <w:pStyle w:val="Heading3"/>
        <w:rPr>
          <w:sz w:val="20"/>
        </w:rPr>
      </w:pPr>
      <w:r w:rsidRPr="00D751FA">
        <w:rPr>
          <w:sz w:val="20"/>
        </w:rPr>
        <w:t>Extensibility</w:t>
      </w:r>
    </w:p>
    <w:p w:rsidR="00967A51" w:rsidRPr="008F5AE0" w:rsidRDefault="00D751FA" w:rsidP="00967A51">
      <w:pPr>
        <w:pStyle w:val="nobreak"/>
        <w:rPr>
          <w:sz w:val="20"/>
        </w:rPr>
      </w:pPr>
      <w:r w:rsidRPr="00D751FA">
        <w:rPr>
          <w:sz w:val="20"/>
        </w:rPr>
        <w:t xml:space="preserve">Exceptions are specific to activities. The minimal definition provided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_Ref114137813 \w \h </w:instrText>
      </w:r>
      <w:r w:rsidR="005D5A39" w:rsidRPr="00D751FA">
        <w:rPr>
          <w:sz w:val="20"/>
        </w:rPr>
      </w:r>
      <w:r w:rsidR="005D5A39" w:rsidRPr="00D751FA">
        <w:rPr>
          <w:sz w:val="20"/>
        </w:rPr>
        <w:fldChar w:fldCharType="separate"/>
      </w:r>
      <w:r w:rsidR="00225FB2">
        <w:rPr>
          <w:sz w:val="20"/>
        </w:rPr>
        <w:t>6.1</w:t>
      </w:r>
      <w:r w:rsidR="005D5A39" w:rsidRPr="00D751FA">
        <w:rPr>
          <w:sz w:val="20"/>
        </w:rPr>
        <w:fldChar w:fldCharType="end"/>
      </w:r>
      <w:r w:rsidRPr="00D751FA">
        <w:rPr>
          <w:sz w:val="20"/>
        </w:rPr>
        <w:t xml:space="preserve"> SHOULD </w:t>
      </w:r>
      <w:proofErr w:type="gramStart"/>
      <w:r w:rsidRPr="00D751FA">
        <w:rPr>
          <w:sz w:val="20"/>
        </w:rPr>
        <w:t>be</w:t>
      </w:r>
      <w:proofErr w:type="gramEnd"/>
      <w:r w:rsidRPr="00D751FA">
        <w:rPr>
          <w:sz w:val="20"/>
        </w:rPr>
        <w:t xml:space="preserve"> used if there is no applicable specification. Other possible substitutions may include, for example, SOAP faults.</w:t>
      </w:r>
    </w:p>
    <w:p w:rsidR="00967A51" w:rsidRPr="008F5AE0" w:rsidRDefault="00967A51" w:rsidP="00967A51">
      <w:pPr>
        <w:rPr>
          <w:sz w:val="20"/>
        </w:rPr>
      </w:pPr>
    </w:p>
    <w:p w:rsidR="00967A51" w:rsidRPr="008F5AE0" w:rsidRDefault="00D751FA" w:rsidP="00967A51">
      <w:pPr>
        <w:pStyle w:val="Heading2"/>
        <w:rPr>
          <w:sz w:val="20"/>
        </w:rPr>
      </w:pPr>
      <w:bookmarkStart w:id="136" w:name="_Toc105118907"/>
      <w:bookmarkStart w:id="137" w:name="_Toc135995894"/>
      <w:bookmarkStart w:id="138" w:name="_Ref137713009"/>
      <w:bookmarkStart w:id="139" w:name="_Ref137713030"/>
      <w:bookmarkStart w:id="140" w:name="_Ref137718189"/>
      <w:bookmarkStart w:id="141" w:name="_Ref137718200"/>
      <w:bookmarkStart w:id="142" w:name="_Ref142736431"/>
      <w:bookmarkStart w:id="143" w:name="_Toc355344605"/>
      <w:r w:rsidRPr="00D751FA">
        <w:rPr>
          <w:sz w:val="20"/>
        </w:rPr>
        <w:t xml:space="preserve">The </w:t>
      </w:r>
      <w:proofErr w:type="spellStart"/>
      <w:r w:rsidRPr="00D751FA">
        <w:rPr>
          <w:sz w:val="20"/>
        </w:rPr>
        <w:t>ActivityDefinition</w:t>
      </w:r>
      <w:proofErr w:type="spellEnd"/>
      <w:r w:rsidRPr="00D751FA">
        <w:rPr>
          <w:sz w:val="20"/>
        </w:rPr>
        <w:t xml:space="preserve"> Element</w:t>
      </w:r>
      <w:bookmarkEnd w:id="136"/>
      <w:bookmarkEnd w:id="137"/>
      <w:bookmarkEnd w:id="138"/>
      <w:bookmarkEnd w:id="139"/>
      <w:bookmarkEnd w:id="140"/>
      <w:bookmarkEnd w:id="141"/>
      <w:bookmarkEnd w:id="142"/>
      <w:bookmarkEnd w:id="143"/>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the definition of an activity with respect to the enclosing history record. More specifically, it defines the requirements of an activity, for example, the description template used to create the activity. The initial definition (template) MAY change over time due to refinement of the requirements as a result of scheduling, delegation, or negotiation processes, etc. Therefore this element MAY appear in more than one </w:t>
      </w:r>
      <w:proofErr w:type="spellStart"/>
      <w:r w:rsidRPr="00D751FA">
        <w:rPr>
          <w:i/>
          <w:sz w:val="20"/>
        </w:rPr>
        <w:t>ActivityHistoryEntry</w:t>
      </w:r>
      <w:proofErr w:type="spellEnd"/>
      <w:r w:rsidRPr="00D751FA">
        <w:rPr>
          <w:sz w:val="20"/>
        </w:rPr>
        <w:t>.</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 xml:space="preserve">The multiplicity of this element is zero or one. Every </w:t>
      </w:r>
      <w:proofErr w:type="spellStart"/>
      <w:r w:rsidRPr="00D751FA">
        <w:rPr>
          <w:sz w:val="20"/>
        </w:rPr>
        <w:t>ActivityHistory</w:t>
      </w:r>
      <w:proofErr w:type="spellEnd"/>
      <w:r w:rsidRPr="00D751FA">
        <w:rPr>
          <w:sz w:val="20"/>
        </w:rPr>
        <w:t xml:space="preserve"> record MUST contain at least one </w:t>
      </w:r>
      <w:proofErr w:type="spellStart"/>
      <w:r w:rsidRPr="00D751FA">
        <w:rPr>
          <w:i/>
          <w:sz w:val="20"/>
        </w:rPr>
        <w:t>ActivityHistoryEntry</w:t>
      </w:r>
      <w:proofErr w:type="spellEnd"/>
      <w:r w:rsidRPr="00D751FA">
        <w:rPr>
          <w:sz w:val="20"/>
        </w:rPr>
        <w:t xml:space="preserve"> with a non-empty </w:t>
      </w:r>
      <w:proofErr w:type="spellStart"/>
      <w:r w:rsidRPr="00D751FA">
        <w:rPr>
          <w:sz w:val="20"/>
        </w:rPr>
        <w:t>ActivityDefinition</w:t>
      </w:r>
      <w:proofErr w:type="spellEnd"/>
      <w:r w:rsidRPr="00D751FA">
        <w:rPr>
          <w:sz w:val="20"/>
        </w:rPr>
        <w:t xml:space="preserve"> element. In particular, the “initial” </w:t>
      </w:r>
      <w:proofErr w:type="spellStart"/>
      <w:r w:rsidRPr="00D751FA">
        <w:rPr>
          <w:sz w:val="20"/>
        </w:rPr>
        <w:t>ActivityHistoryEntry</w:t>
      </w:r>
      <w:proofErr w:type="spellEnd"/>
      <w:r w:rsidRPr="00D751FA">
        <w:rPr>
          <w:sz w:val="20"/>
        </w:rPr>
        <w:t xml:space="preserve"> MUST NOT have an empty </w:t>
      </w:r>
      <w:proofErr w:type="spellStart"/>
      <w:r w:rsidRPr="00D751FA">
        <w:rPr>
          <w:sz w:val="20"/>
        </w:rPr>
        <w:t>ActivityDefinition</w:t>
      </w:r>
      <w:proofErr w:type="spellEnd"/>
      <w:r w:rsidRPr="00D751FA">
        <w:rPr>
          <w:sz w:val="20"/>
        </w:rPr>
        <w:t xml:space="preserve"> element.</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This is an abstract type and has to be substituted by an appropriate definition (see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_Ref114736150 \w \h </w:instrText>
      </w:r>
      <w:r w:rsidR="005D5A39" w:rsidRPr="00D751FA">
        <w:rPr>
          <w:sz w:val="20"/>
        </w:rPr>
      </w:r>
      <w:r w:rsidR="005D5A39" w:rsidRPr="00D751FA">
        <w:rPr>
          <w:sz w:val="20"/>
        </w:rPr>
        <w:fldChar w:fldCharType="separate"/>
      </w:r>
      <w:r w:rsidR="00225FB2">
        <w:rPr>
          <w:sz w:val="20"/>
        </w:rPr>
        <w:t>5.1</w:t>
      </w:r>
      <w:r w:rsidR="005D5A39" w:rsidRPr="00D751FA">
        <w:rPr>
          <w:sz w:val="20"/>
        </w:rPr>
        <w:fldChar w:fldCharType="end"/>
      </w:r>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ActivityDefinition</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&lt;ActivityDefinition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/ActivityHistory/ActivityHistoryEntry/ActivityDefinition</w:t>
      </w:r>
    </w:p>
    <w:p w:rsidR="00DC76A3" w:rsidRPr="008F5AE0" w:rsidRDefault="00D751FA">
      <w:pPr>
        <w:pStyle w:val="XPath-Description"/>
        <w:ind w:left="720"/>
        <w:rPr>
          <w:sz w:val="20"/>
        </w:rPr>
      </w:pPr>
      <w:proofErr w:type="gramStart"/>
      <w:r w:rsidRPr="00D751FA">
        <w:rPr>
          <w:sz w:val="20"/>
        </w:rPr>
        <w:t xml:space="preserve">Represents the </w:t>
      </w:r>
      <w:proofErr w:type="spellStart"/>
      <w:r w:rsidRPr="00D751FA">
        <w:rPr>
          <w:rStyle w:val="DefinedItem"/>
          <w:sz w:val="20"/>
        </w:rPr>
        <w:t>ActivityDefinition</w:t>
      </w:r>
      <w:proofErr w:type="spellEnd"/>
      <w:r w:rsidRPr="00D751FA">
        <w:rPr>
          <w:rStyle w:val="DefinedItem"/>
          <w:i w:val="0"/>
          <w:sz w:val="20"/>
        </w:rPr>
        <w:t xml:space="preserve"> element.</w:t>
      </w:r>
      <w:proofErr w:type="gramEnd"/>
      <w:r w:rsidRPr="00D751FA">
        <w:rPr>
          <w:rStyle w:val="DefinedItem"/>
          <w:i w:val="0"/>
          <w:sz w:val="20"/>
        </w:rPr>
        <w:t xml:space="preserve"> </w:t>
      </w:r>
      <w:r w:rsidRPr="00D751FA">
        <w:rPr>
          <w:sz w:val="20"/>
        </w:rPr>
        <w:t xml:space="preserve">Since the </w:t>
      </w:r>
      <w:proofErr w:type="spellStart"/>
      <w:r w:rsidRPr="00D751FA">
        <w:rPr>
          <w:rStyle w:val="DefinedItem"/>
          <w:sz w:val="20"/>
        </w:rPr>
        <w:t>ActivityDefinition</w:t>
      </w:r>
      <w:proofErr w:type="spellEnd"/>
      <w:r w:rsidRPr="00D751FA">
        <w:rPr>
          <w:i/>
          <w:iCs/>
          <w:sz w:val="20"/>
        </w:rPr>
        <w:t xml:space="preserve"> </w:t>
      </w:r>
      <w:r w:rsidRPr="00D751FA">
        <w:rPr>
          <w:sz w:val="20"/>
        </w:rPr>
        <w:t xml:space="preserve">element is an abstract XML element it MUST NOT occur in a XML document by itself. It MUST be substituted by a valid </w:t>
      </w:r>
      <w:proofErr w:type="spellStart"/>
      <w:r w:rsidRPr="00D751FA">
        <w:rPr>
          <w:rStyle w:val="DefinedItem"/>
          <w:sz w:val="20"/>
        </w:rPr>
        <w:t>ActivityDefinition</w:t>
      </w:r>
      <w:proofErr w:type="spellEnd"/>
      <w:r w:rsidRPr="00D751FA">
        <w:rPr>
          <w:i/>
          <w:iCs/>
          <w:sz w:val="20"/>
        </w:rPr>
        <w:t xml:space="preserve"> </w:t>
      </w:r>
      <w:r w:rsidRPr="00D751FA">
        <w:rPr>
          <w:sz w:val="20"/>
        </w:rPr>
        <w:t>substituent instead.</w:t>
      </w:r>
    </w:p>
    <w:p w:rsidR="00967A51" w:rsidRPr="008F5AE0" w:rsidRDefault="00D751FA" w:rsidP="00967A51">
      <w:pPr>
        <w:pStyle w:val="Heading3"/>
        <w:rPr>
          <w:sz w:val="20"/>
        </w:rPr>
      </w:pPr>
      <w:r w:rsidRPr="00D751FA">
        <w:rPr>
          <w:sz w:val="20"/>
        </w:rPr>
        <w:t>Extensibility</w:t>
      </w:r>
    </w:p>
    <w:p w:rsidR="00967A51" w:rsidRPr="008F5AE0" w:rsidRDefault="00D751FA" w:rsidP="00967A51">
      <w:pPr>
        <w:rPr>
          <w:sz w:val="20"/>
        </w:rPr>
      </w:pPr>
      <w:r w:rsidRPr="00D751FA">
        <w:rPr>
          <w:sz w:val="20"/>
        </w:rPr>
        <w:t xml:space="preserve">The definition provided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_Ref114738334 \w \h </w:instrText>
      </w:r>
      <w:r w:rsidR="005D5A39" w:rsidRPr="00D751FA">
        <w:rPr>
          <w:sz w:val="20"/>
        </w:rPr>
      </w:r>
      <w:r w:rsidR="005D5A39" w:rsidRPr="00D751FA">
        <w:rPr>
          <w:sz w:val="20"/>
        </w:rPr>
        <w:fldChar w:fldCharType="separate"/>
      </w:r>
      <w:r w:rsidR="00225FB2">
        <w:rPr>
          <w:sz w:val="20"/>
        </w:rPr>
        <w:t>5.1</w:t>
      </w:r>
      <w:r w:rsidR="005D5A39" w:rsidRPr="00D751FA">
        <w:rPr>
          <w:sz w:val="20"/>
        </w:rPr>
        <w:fldChar w:fldCharType="end"/>
      </w:r>
      <w:r w:rsidRPr="00D751FA">
        <w:rPr>
          <w:sz w:val="20"/>
        </w:rPr>
        <w:t xml:space="preserve"> SHOULD </w:t>
      </w:r>
      <w:proofErr w:type="gramStart"/>
      <w:r w:rsidRPr="00D751FA">
        <w:rPr>
          <w:sz w:val="20"/>
        </w:rPr>
        <w:t>be</w:t>
      </w:r>
      <w:proofErr w:type="gramEnd"/>
      <w:r w:rsidRPr="00D751FA">
        <w:rPr>
          <w:sz w:val="20"/>
        </w:rPr>
        <w:t xml:space="preserve"> used unless a more applicable specification is available.</w:t>
      </w:r>
    </w:p>
    <w:p w:rsidR="00967A51" w:rsidRPr="008F5AE0" w:rsidRDefault="00967A51" w:rsidP="00967A51">
      <w:pPr>
        <w:rPr>
          <w:sz w:val="20"/>
        </w:rPr>
      </w:pPr>
    </w:p>
    <w:p w:rsidR="00967A51" w:rsidRPr="008F5AE0" w:rsidRDefault="00D751FA" w:rsidP="00967A51">
      <w:pPr>
        <w:pStyle w:val="Heading2"/>
        <w:rPr>
          <w:sz w:val="20"/>
        </w:rPr>
      </w:pPr>
      <w:bookmarkStart w:id="144" w:name="_Toc105118908"/>
      <w:bookmarkStart w:id="145" w:name="_Toc135995895"/>
      <w:bookmarkStart w:id="146" w:name="_Ref137694803"/>
      <w:bookmarkStart w:id="147" w:name="_Toc355344606"/>
      <w:r w:rsidRPr="00D751FA">
        <w:rPr>
          <w:sz w:val="20"/>
        </w:rPr>
        <w:t xml:space="preserve">The </w:t>
      </w:r>
      <w:proofErr w:type="spellStart"/>
      <w:r w:rsidRPr="00D751FA">
        <w:rPr>
          <w:sz w:val="20"/>
        </w:rPr>
        <w:t>ActivityDependency</w:t>
      </w:r>
      <w:proofErr w:type="spellEnd"/>
      <w:r w:rsidRPr="00D751FA">
        <w:rPr>
          <w:sz w:val="20"/>
        </w:rPr>
        <w:t xml:space="preserve"> Element</w:t>
      </w:r>
      <w:bookmarkEnd w:id="144"/>
      <w:bookmarkEnd w:id="145"/>
      <w:bookmarkEnd w:id="146"/>
      <w:bookmarkEnd w:id="147"/>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the dependency definitions for the activity with respect to the enclosing history record. More specifically, it describes links to associated activities within a dependency structure (such as a workflow). It does not have to contain the entire dependency structure, </w:t>
      </w:r>
      <w:r w:rsidR="005C61F9">
        <w:rPr>
          <w:sz w:val="20"/>
        </w:rPr>
        <w:t>just</w:t>
      </w:r>
      <w:r w:rsidR="005C61F9" w:rsidRPr="00D751FA">
        <w:rPr>
          <w:sz w:val="20"/>
        </w:rPr>
        <w:t xml:space="preserve"> </w:t>
      </w:r>
      <w:r w:rsidRPr="00D751FA">
        <w:rPr>
          <w:sz w:val="20"/>
        </w:rPr>
        <w:t>the dependencies to other activities.</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 xml:space="preserve">The multiplicity of this element is zero or </w:t>
      </w:r>
      <w:r w:rsidR="00727C78">
        <w:rPr>
          <w:sz w:val="20"/>
        </w:rPr>
        <w:t>more</w:t>
      </w:r>
      <w:r w:rsidRPr="00D751FA">
        <w:rPr>
          <w:sz w:val="20"/>
        </w:rPr>
        <w:t>.</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This is an abstract type and has to be substituted by an appropriate definition.</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proofErr w:type="spellStart"/>
      <w:r w:rsidRPr="00D751FA">
        <w:rPr>
          <w:i/>
          <w:sz w:val="20"/>
        </w:rPr>
        <w:t>ActivityDependency</w:t>
      </w:r>
      <w:proofErr w:type="spellEnd"/>
      <w:r w:rsidRPr="00D751FA">
        <w:rPr>
          <w:sz w:val="20"/>
        </w:rPr>
        <w:t xml:space="preserve"> has no rendering:</w:t>
      </w:r>
    </w:p>
    <w:p w:rsidR="00967A51" w:rsidRPr="008F5AE0" w:rsidRDefault="00967A51" w:rsidP="00967A51">
      <w:pPr>
        <w:rPr>
          <w:sz w:val="20"/>
        </w:rPr>
      </w:pPr>
    </w:p>
    <w:p w:rsidR="00967A51" w:rsidRPr="008F5AE0" w:rsidRDefault="00D751FA">
      <w:pPr>
        <w:pStyle w:val="XMLSnippet"/>
      </w:pPr>
      <w:r w:rsidRPr="00D751FA">
        <w:t>&lt;ActivityDependency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/ActivityHistory/ActivityHistoryEntry/ActivityDependency</w:t>
      </w:r>
    </w:p>
    <w:p w:rsidR="00DC76A3" w:rsidRPr="008F5AE0" w:rsidRDefault="00D751FA">
      <w:pPr>
        <w:pStyle w:val="XPath-Description"/>
        <w:ind w:left="720"/>
        <w:rPr>
          <w:sz w:val="20"/>
        </w:rPr>
      </w:pPr>
      <w:proofErr w:type="gramStart"/>
      <w:r w:rsidRPr="00D751FA">
        <w:rPr>
          <w:sz w:val="20"/>
        </w:rPr>
        <w:t xml:space="preserve">Represents the </w:t>
      </w:r>
      <w:proofErr w:type="spellStart"/>
      <w:r w:rsidRPr="00D751FA">
        <w:rPr>
          <w:rStyle w:val="DefinedItem"/>
          <w:sz w:val="20"/>
        </w:rPr>
        <w:t>ActivityDependency</w:t>
      </w:r>
      <w:proofErr w:type="spellEnd"/>
      <w:r w:rsidRPr="00D751FA">
        <w:rPr>
          <w:rStyle w:val="DefinedItem"/>
          <w:sz w:val="20"/>
        </w:rPr>
        <w:t xml:space="preserve"> </w:t>
      </w:r>
      <w:r w:rsidRPr="00D751FA">
        <w:rPr>
          <w:rStyle w:val="DefinedItem"/>
          <w:i w:val="0"/>
          <w:sz w:val="20"/>
        </w:rPr>
        <w:t>element.</w:t>
      </w:r>
      <w:proofErr w:type="gramEnd"/>
      <w:r w:rsidRPr="00D751FA">
        <w:rPr>
          <w:rStyle w:val="DefinedItem"/>
          <w:i w:val="0"/>
          <w:sz w:val="20"/>
        </w:rPr>
        <w:t xml:space="preserve"> </w:t>
      </w:r>
      <w:r w:rsidRPr="00D751FA">
        <w:rPr>
          <w:sz w:val="20"/>
        </w:rPr>
        <w:t xml:space="preserve">Since the </w:t>
      </w:r>
      <w:proofErr w:type="spellStart"/>
      <w:r w:rsidRPr="00D751FA">
        <w:rPr>
          <w:rStyle w:val="DefinedItem"/>
          <w:sz w:val="20"/>
        </w:rPr>
        <w:t>ActivityDependency</w:t>
      </w:r>
      <w:proofErr w:type="spellEnd"/>
      <w:r w:rsidRPr="00D751FA">
        <w:rPr>
          <w:i/>
          <w:iCs/>
          <w:sz w:val="20"/>
        </w:rPr>
        <w:t xml:space="preserve"> </w:t>
      </w:r>
      <w:r w:rsidRPr="00D751FA">
        <w:rPr>
          <w:sz w:val="20"/>
        </w:rPr>
        <w:t xml:space="preserve">element is an abstract XML element it MUST NOT occur in a XML document by itself. It MUST be substituted by a valid </w:t>
      </w:r>
      <w:proofErr w:type="spellStart"/>
      <w:r w:rsidRPr="00D751FA">
        <w:rPr>
          <w:rStyle w:val="DefinedItem"/>
          <w:sz w:val="20"/>
        </w:rPr>
        <w:t>ActivityDependency</w:t>
      </w:r>
      <w:proofErr w:type="spellEnd"/>
      <w:r w:rsidRPr="00D751FA">
        <w:rPr>
          <w:i/>
          <w:iCs/>
          <w:sz w:val="20"/>
        </w:rPr>
        <w:t xml:space="preserve"> </w:t>
      </w:r>
      <w:r w:rsidRPr="00D751FA">
        <w:rPr>
          <w:sz w:val="20"/>
        </w:rPr>
        <w:t>substituent instead.</w:t>
      </w:r>
    </w:p>
    <w:p w:rsidR="00967A51" w:rsidRPr="008F5AE0" w:rsidRDefault="00D751FA" w:rsidP="00967A51">
      <w:pPr>
        <w:pStyle w:val="Heading3"/>
        <w:rPr>
          <w:sz w:val="20"/>
        </w:rPr>
      </w:pPr>
      <w:r w:rsidRPr="00D751FA">
        <w:rPr>
          <w:sz w:val="20"/>
        </w:rPr>
        <w:t>Extensibility</w:t>
      </w:r>
    </w:p>
    <w:p w:rsidR="00967A51" w:rsidRPr="008F5AE0" w:rsidRDefault="00D751FA" w:rsidP="00967A51">
      <w:pPr>
        <w:pStyle w:val="nobreak"/>
        <w:rPr>
          <w:sz w:val="20"/>
        </w:rPr>
      </w:pPr>
      <w:r w:rsidRPr="00D751FA">
        <w:rPr>
          <w:sz w:val="20"/>
        </w:rPr>
        <w:t xml:space="preserve">No concrete extensions are provided for this element. It is however RECOMMENDED to use available standards. </w:t>
      </w:r>
    </w:p>
    <w:p w:rsidR="00967A51" w:rsidRPr="008F5AE0" w:rsidRDefault="00967A51" w:rsidP="00967A51">
      <w:pPr>
        <w:pStyle w:val="nobreak"/>
        <w:rPr>
          <w:sz w:val="20"/>
        </w:rPr>
      </w:pPr>
    </w:p>
    <w:p w:rsidR="00967A51" w:rsidRPr="008F5AE0" w:rsidRDefault="00D751FA" w:rsidP="00967A51">
      <w:pPr>
        <w:pStyle w:val="Heading2"/>
        <w:rPr>
          <w:sz w:val="20"/>
        </w:rPr>
      </w:pPr>
      <w:bookmarkStart w:id="148" w:name="_Toc105118909"/>
      <w:bookmarkStart w:id="149" w:name="_Toc135995896"/>
      <w:bookmarkStart w:id="150" w:name="_Ref137694966"/>
      <w:bookmarkStart w:id="151" w:name="_Ref142736485"/>
      <w:bookmarkStart w:id="152" w:name="_Toc355344607"/>
      <w:r w:rsidRPr="00D751FA">
        <w:rPr>
          <w:sz w:val="20"/>
        </w:rPr>
        <w:t xml:space="preserve">The </w:t>
      </w:r>
      <w:proofErr w:type="spellStart"/>
      <w:r w:rsidRPr="00D751FA">
        <w:rPr>
          <w:sz w:val="20"/>
        </w:rPr>
        <w:t>ManagerReference</w:t>
      </w:r>
      <w:proofErr w:type="spellEnd"/>
      <w:r w:rsidRPr="00D751FA">
        <w:rPr>
          <w:sz w:val="20"/>
        </w:rPr>
        <w:t xml:space="preserve"> Element</w:t>
      </w:r>
      <w:bookmarkEnd w:id="148"/>
      <w:bookmarkEnd w:id="149"/>
      <w:bookmarkEnd w:id="150"/>
      <w:bookmarkEnd w:id="151"/>
      <w:bookmarkEnd w:id="152"/>
    </w:p>
    <w:p w:rsidR="00967A51" w:rsidRPr="008F5AE0" w:rsidRDefault="00D751FA" w:rsidP="00967A51">
      <w:pPr>
        <w:pStyle w:val="Heading3"/>
        <w:rPr>
          <w:sz w:val="20"/>
        </w:rPr>
      </w:pPr>
      <w:r w:rsidRPr="00D751FA">
        <w:rPr>
          <w:sz w:val="20"/>
        </w:rPr>
        <w:t>Definition</w:t>
      </w:r>
    </w:p>
    <w:p w:rsidR="00967A51" w:rsidRPr="008F5AE0" w:rsidRDefault="00D751FA" w:rsidP="00967A51">
      <w:pPr>
        <w:pStyle w:val="nobreak"/>
        <w:rPr>
          <w:sz w:val="20"/>
        </w:rPr>
      </w:pPr>
      <w:r w:rsidRPr="00D751FA">
        <w:rPr>
          <w:sz w:val="20"/>
        </w:rPr>
        <w:t>This element keeps the endpoint reference of the activity's managing service at the time denoted by the enclosing record. The corresponding service SHOULD expose an interface for managing the activity's state, lifecycle, and execution.</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 xml:space="preserve">The multiplicity of this element is </w:t>
      </w:r>
      <w:r w:rsidR="00BC15A9">
        <w:rPr>
          <w:sz w:val="20"/>
        </w:rPr>
        <w:t xml:space="preserve">zero </w:t>
      </w:r>
      <w:r w:rsidR="001D7CB7">
        <w:rPr>
          <w:sz w:val="20"/>
        </w:rPr>
        <w:t>or</w:t>
      </w:r>
      <w:r w:rsidR="00BC15A9">
        <w:rPr>
          <w:sz w:val="20"/>
        </w:rPr>
        <w:t xml:space="preserve"> </w:t>
      </w:r>
      <w:r w:rsidRPr="00D751FA">
        <w:rPr>
          <w:sz w:val="20"/>
        </w:rPr>
        <w:t>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This is an external type. Refer to the WS-Addressing specification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WSADDR \h </w:instrText>
      </w:r>
      <w:r w:rsidR="005D5A39" w:rsidRPr="00D751FA">
        <w:rPr>
          <w:sz w:val="20"/>
        </w:rPr>
      </w:r>
      <w:r w:rsidR="005D5A39" w:rsidRPr="00D751FA">
        <w:rPr>
          <w:sz w:val="20"/>
        </w:rPr>
        <w:fldChar w:fldCharType="separate"/>
      </w:r>
      <w:r w:rsidR="00225FB2" w:rsidRPr="00D751FA">
        <w:rPr>
          <w:sz w:val="20"/>
        </w:rPr>
        <w:t>[WSADDR]</w:t>
      </w:r>
      <w:r w:rsidR="005D5A39" w:rsidRPr="00D751FA">
        <w:rPr>
          <w:sz w:val="20"/>
        </w:rPr>
        <w:fldChar w:fldCharType="end"/>
      </w:r>
      <w:r w:rsidRPr="00D751FA">
        <w:rPr>
          <w:sz w:val="20"/>
        </w:rPr>
        <w:t xml:space="preserve"> for further details.</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external </w:t>
      </w:r>
      <w:proofErr w:type="spellStart"/>
      <w:r w:rsidRPr="00D751FA">
        <w:rPr>
          <w:i/>
          <w:sz w:val="20"/>
        </w:rPr>
        <w:t>ManagerReference</w:t>
      </w:r>
      <w:proofErr w:type="spellEnd"/>
      <w:r w:rsidRPr="00D751FA">
        <w:rPr>
          <w:sz w:val="20"/>
        </w:rPr>
        <w:t xml:space="preserve"> has no rendering:</w:t>
      </w:r>
    </w:p>
    <w:p w:rsidR="00967A51" w:rsidRPr="008F5AE0" w:rsidRDefault="00967A51" w:rsidP="00967A51">
      <w:pPr>
        <w:rPr>
          <w:sz w:val="20"/>
        </w:rPr>
      </w:pPr>
    </w:p>
    <w:p w:rsidR="00967A51" w:rsidRPr="008F5AE0" w:rsidRDefault="00D751FA">
      <w:pPr>
        <w:pStyle w:val="XMLSnippet"/>
      </w:pPr>
      <w:r w:rsidRPr="00D751FA">
        <w:t>&lt;ManagerReference external=”true”/&gt;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/ActivityHistory/ActivityHistoryEntry/ManagerReference</w:t>
      </w:r>
    </w:p>
    <w:p w:rsidR="00DC76A3" w:rsidRPr="008F5AE0" w:rsidRDefault="00D751FA">
      <w:pPr>
        <w:pStyle w:val="XPath-Description"/>
        <w:ind w:left="0" w:firstLine="720"/>
        <w:rPr>
          <w:sz w:val="20"/>
        </w:rPr>
      </w:pPr>
      <w:proofErr w:type="gramStart"/>
      <w:r w:rsidRPr="00D751FA">
        <w:rPr>
          <w:sz w:val="20"/>
        </w:rPr>
        <w:t xml:space="preserve">Represents the </w:t>
      </w:r>
      <w:proofErr w:type="spellStart"/>
      <w:r w:rsidRPr="00D751FA">
        <w:rPr>
          <w:rStyle w:val="DefinedItem"/>
          <w:sz w:val="20"/>
        </w:rPr>
        <w:t>ManagerReference</w:t>
      </w:r>
      <w:proofErr w:type="spellEnd"/>
      <w:r w:rsidRPr="00D751FA">
        <w:rPr>
          <w:rStyle w:val="DefinedItem"/>
          <w:sz w:val="20"/>
        </w:rPr>
        <w:t xml:space="preserve"> </w:t>
      </w:r>
      <w:r w:rsidRPr="00D751FA">
        <w:rPr>
          <w:rStyle w:val="DefinedItem"/>
          <w:i w:val="0"/>
          <w:sz w:val="20"/>
        </w:rPr>
        <w:t>element.</w:t>
      </w:r>
      <w:proofErr w:type="gramEnd"/>
    </w:p>
    <w:p w:rsidR="00967A51" w:rsidRPr="008F5AE0" w:rsidRDefault="00D751FA" w:rsidP="00967A51">
      <w:pPr>
        <w:pStyle w:val="Heading3"/>
        <w:rPr>
          <w:sz w:val="20"/>
        </w:rPr>
      </w:pPr>
      <w:r w:rsidRPr="00D751FA">
        <w:rPr>
          <w:sz w:val="20"/>
        </w:rPr>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rPr>
          <w:sz w:val="20"/>
        </w:rPr>
      </w:pPr>
    </w:p>
    <w:p w:rsidR="00967A51" w:rsidRPr="008F5AE0" w:rsidRDefault="00D751FA" w:rsidP="00967A51">
      <w:pPr>
        <w:pStyle w:val="Heading3"/>
        <w:rPr>
          <w:sz w:val="20"/>
        </w:rPr>
      </w:pPr>
      <w:r w:rsidRPr="00D751FA">
        <w:rPr>
          <w:sz w:val="20"/>
        </w:rPr>
        <w:t>Example</w:t>
      </w:r>
    </w:p>
    <w:p w:rsidR="00967A51" w:rsidRPr="008F5AE0" w:rsidRDefault="00D751FA">
      <w:pPr>
        <w:pStyle w:val="XMLSnippet"/>
      </w:pPr>
      <w:r w:rsidRPr="00D751FA">
        <w:t>&lt;wsa:EndpointReference&gt;</w:t>
      </w:r>
    </w:p>
    <w:p w:rsidR="00967A51" w:rsidRPr="008F5AE0" w:rsidRDefault="00D751FA">
      <w:pPr>
        <w:pStyle w:val="XMLSnippet"/>
      </w:pPr>
      <w:r w:rsidRPr="00D751FA">
        <w:tab/>
        <w:t>&lt;wsa:Address&gt;http://tempuri.org/services/activitystore&lt;/wsa:Address&gt;</w:t>
      </w:r>
    </w:p>
    <w:p w:rsidR="00967A51" w:rsidRPr="008F5AE0" w:rsidRDefault="00D751FA">
      <w:pPr>
        <w:pStyle w:val="XMLSnippet"/>
      </w:pPr>
      <w:r w:rsidRPr="00D751FA">
        <w:t>&lt;/wsa:EndpointReference&gt;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endpoint shows the address of the activity store (see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_Ref135307682 \r \h </w:instrText>
      </w:r>
      <w:r w:rsidR="005D5A39" w:rsidRPr="00D751FA">
        <w:rPr>
          <w:sz w:val="20"/>
        </w:rPr>
      </w:r>
      <w:r w:rsidR="005D5A39" w:rsidRPr="00D751FA">
        <w:rPr>
          <w:sz w:val="20"/>
        </w:rPr>
        <w:fldChar w:fldCharType="separate"/>
      </w:r>
      <w:r w:rsidR="00225FB2">
        <w:rPr>
          <w:sz w:val="20"/>
        </w:rPr>
        <w:t>1.4</w:t>
      </w:r>
      <w:r w:rsidR="005D5A39" w:rsidRPr="00D751FA">
        <w:rPr>
          <w:sz w:val="20"/>
        </w:rPr>
        <w:fldChar w:fldCharType="end"/>
      </w:r>
      <w:r w:rsidRPr="00D751FA">
        <w:rPr>
          <w:sz w:val="20"/>
        </w:rPr>
        <w:t>) formatted according to the Web Services Addressing standard.</w:t>
      </w:r>
    </w:p>
    <w:p w:rsidR="00967A51" w:rsidRPr="008F5AE0" w:rsidRDefault="00967A51" w:rsidP="00967A51">
      <w:pPr>
        <w:pStyle w:val="nobreak"/>
        <w:rPr>
          <w:sz w:val="20"/>
        </w:rPr>
      </w:pPr>
    </w:p>
    <w:p w:rsidR="00967A51" w:rsidRPr="008F5AE0" w:rsidRDefault="00D751FA" w:rsidP="00967A51">
      <w:pPr>
        <w:pStyle w:val="Heading2"/>
        <w:rPr>
          <w:sz w:val="20"/>
        </w:rPr>
      </w:pPr>
      <w:bookmarkStart w:id="153" w:name="_Toc105118910"/>
      <w:bookmarkStart w:id="154" w:name="_Toc135995897"/>
      <w:bookmarkStart w:id="155" w:name="_Ref137695049"/>
      <w:bookmarkStart w:id="156" w:name="_Ref137713097"/>
      <w:bookmarkStart w:id="157" w:name="_Ref137718279"/>
      <w:bookmarkStart w:id="158" w:name="_Toc355344608"/>
      <w:r w:rsidRPr="00D751FA">
        <w:rPr>
          <w:sz w:val="20"/>
        </w:rPr>
        <w:t xml:space="preserve">The </w:t>
      </w:r>
      <w:proofErr w:type="spellStart"/>
      <w:r w:rsidRPr="00D751FA">
        <w:rPr>
          <w:sz w:val="20"/>
        </w:rPr>
        <w:t>ResourceUsage</w:t>
      </w:r>
      <w:proofErr w:type="spellEnd"/>
      <w:r w:rsidRPr="00D751FA">
        <w:rPr>
          <w:sz w:val="20"/>
        </w:rPr>
        <w:t xml:space="preserve"> Element</w:t>
      </w:r>
      <w:bookmarkEnd w:id="153"/>
      <w:bookmarkEnd w:id="154"/>
      <w:bookmarkEnd w:id="155"/>
      <w:bookmarkEnd w:id="156"/>
      <w:bookmarkEnd w:id="157"/>
      <w:bookmarkEnd w:id="158"/>
    </w:p>
    <w:p w:rsidR="00967A51" w:rsidRPr="008F5AE0" w:rsidRDefault="00D751FA" w:rsidP="00967A51">
      <w:pPr>
        <w:pStyle w:val="Heading3"/>
        <w:rPr>
          <w:sz w:val="20"/>
        </w:rPr>
      </w:pPr>
      <w:bookmarkStart w:id="159" w:name="_Toc20156277"/>
      <w:bookmarkEnd w:id="62"/>
      <w:r w:rsidRPr="00D751FA">
        <w:rPr>
          <w:sz w:val="20"/>
        </w:rPr>
        <w:t>Definition</w:t>
      </w:r>
    </w:p>
    <w:p w:rsidR="00967A51" w:rsidRPr="008F5AE0" w:rsidRDefault="00D751FA" w:rsidP="00967A51">
      <w:pPr>
        <w:pStyle w:val="nobreak"/>
        <w:rPr>
          <w:sz w:val="20"/>
        </w:rPr>
      </w:pPr>
      <w:r w:rsidRPr="00D751FA">
        <w:rPr>
          <w:sz w:val="20"/>
        </w:rPr>
        <w:t>This element stores the resource usage for this activity with respect to the enclosing history record. It describes the resource consumption/usage of an activity, e.g., the number of CPUs used or maximum memory needed for some part of the activity. This element may appear multiple times for an activity, depending on the monitoring policies of the system generating them; the system may choose to perform averaging over the execution time, averaging over several periods that cover the execution time, sampling of the system, etc.</w:t>
      </w:r>
    </w:p>
    <w:p w:rsidR="00967A51" w:rsidRPr="008F5AE0" w:rsidRDefault="00967A51" w:rsidP="00967A51">
      <w:pPr>
        <w:pStyle w:val="nobreak"/>
        <w:rPr>
          <w:sz w:val="20"/>
        </w:rPr>
      </w:pPr>
    </w:p>
    <w:p w:rsidR="00967A51" w:rsidRPr="008F5AE0" w:rsidRDefault="00D751FA" w:rsidP="00967A51">
      <w:pPr>
        <w:pStyle w:val="nobreak"/>
        <w:rPr>
          <w:sz w:val="20"/>
        </w:rPr>
      </w:pPr>
      <w:r w:rsidRPr="00D751FA">
        <w:rPr>
          <w:sz w:val="20"/>
        </w:rPr>
        <w:t xml:space="preserve">Concretizations of this element SHOULD describe </w:t>
      </w:r>
      <w:r w:rsidR="001A1C1C">
        <w:rPr>
          <w:sz w:val="20"/>
        </w:rPr>
        <w:t>the</w:t>
      </w:r>
      <w:r w:rsidR="001A1C1C" w:rsidRPr="00D751FA">
        <w:rPr>
          <w:sz w:val="20"/>
        </w:rPr>
        <w:t xml:space="preserve"> </w:t>
      </w:r>
      <w:r w:rsidRPr="00D751FA">
        <w:rPr>
          <w:sz w:val="20"/>
        </w:rPr>
        <w:t xml:space="preserve">time instant </w:t>
      </w:r>
      <w:r w:rsidR="001A1C1C">
        <w:rPr>
          <w:sz w:val="20"/>
        </w:rPr>
        <w:t xml:space="preserve">it was generated </w:t>
      </w:r>
      <w:r w:rsidRPr="00D751FA">
        <w:rPr>
          <w:sz w:val="20"/>
        </w:rPr>
        <w:t xml:space="preserve">or </w:t>
      </w:r>
      <w:r w:rsidR="001A1C1C">
        <w:rPr>
          <w:sz w:val="20"/>
        </w:rPr>
        <w:t xml:space="preserve">the </w:t>
      </w:r>
      <w:r w:rsidRPr="00D751FA">
        <w:rPr>
          <w:sz w:val="20"/>
        </w:rPr>
        <w:t xml:space="preserve">time period they apply to. Because several monitoring systems may be feeding usage information into the activity instance </w:t>
      </w:r>
      <w:r w:rsidR="00323785">
        <w:rPr>
          <w:sz w:val="20"/>
        </w:rPr>
        <w:t>description</w:t>
      </w:r>
      <w:r w:rsidRPr="00D751FA">
        <w:rPr>
          <w:sz w:val="20"/>
        </w:rPr>
        <w:t>, the time points/periods MAY be overlapping and MAY be non-contiguous.</w:t>
      </w:r>
    </w:p>
    <w:p w:rsidR="00967A51" w:rsidRPr="008F5AE0" w:rsidRDefault="00967A51" w:rsidP="00967A51">
      <w:pPr>
        <w:rPr>
          <w:sz w:val="20"/>
        </w:rPr>
      </w:pPr>
    </w:p>
    <w:p w:rsidR="00967A51" w:rsidRPr="008F5AE0" w:rsidRDefault="00D751FA" w:rsidP="00967A51">
      <w:pPr>
        <w:rPr>
          <w:sz w:val="20"/>
        </w:rPr>
      </w:pPr>
      <w:r w:rsidRPr="00D751FA">
        <w:rPr>
          <w:sz w:val="20"/>
        </w:rPr>
        <w:t xml:space="preserve">Note that there is no requirement for the information in the activity instance </w:t>
      </w:r>
      <w:r w:rsidR="00323785">
        <w:rPr>
          <w:sz w:val="20"/>
        </w:rPr>
        <w:t xml:space="preserve">description </w:t>
      </w:r>
      <w:r w:rsidRPr="00D751FA">
        <w:rPr>
          <w:sz w:val="20"/>
        </w:rPr>
        <w:t>to be either accurate or timely.</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more.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This is an abstract type and has to be substituted by an appropriate definition (see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_Ref114732153 \r \h </w:instrText>
      </w:r>
      <w:r w:rsidR="005D5A39" w:rsidRPr="00D751FA">
        <w:rPr>
          <w:sz w:val="20"/>
        </w:rPr>
      </w:r>
      <w:r w:rsidR="005D5A39" w:rsidRPr="00D751FA">
        <w:rPr>
          <w:sz w:val="20"/>
        </w:rPr>
        <w:fldChar w:fldCharType="separate"/>
      </w:r>
      <w:r w:rsidR="00225FB2">
        <w:rPr>
          <w:sz w:val="20"/>
        </w:rPr>
        <w:t>5.2</w:t>
      </w:r>
      <w:r w:rsidR="005D5A39" w:rsidRPr="00D751FA">
        <w:rPr>
          <w:sz w:val="20"/>
        </w:rPr>
        <w:fldChar w:fldCharType="end"/>
      </w:r>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rPr>
          <w:sz w:val="20"/>
        </w:rPr>
      </w:pPr>
      <w:r w:rsidRPr="00D751FA">
        <w:rPr>
          <w:sz w:val="20"/>
        </w:rPr>
        <w:t>No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proofErr w:type="spellStart"/>
      <w:r w:rsidRPr="00D751FA">
        <w:rPr>
          <w:i/>
          <w:sz w:val="20"/>
        </w:rPr>
        <w:t>ResourceUsage</w:t>
      </w:r>
      <w:proofErr w:type="spellEnd"/>
      <w:r w:rsidRPr="00D751FA">
        <w:rPr>
          <w:i/>
          <w:sz w:val="20"/>
        </w:rPr>
        <w:t xml:space="preserve"> </w:t>
      </w:r>
      <w:r w:rsidRPr="00D751FA">
        <w:rPr>
          <w:sz w:val="20"/>
        </w:rPr>
        <w:t>has no rendering:</w:t>
      </w:r>
    </w:p>
    <w:p w:rsidR="00967A51" w:rsidRPr="008F5AE0" w:rsidRDefault="00967A51" w:rsidP="00967A51">
      <w:pPr>
        <w:rPr>
          <w:sz w:val="20"/>
        </w:rPr>
      </w:pPr>
    </w:p>
    <w:p w:rsidR="00967A51" w:rsidRPr="008F5AE0" w:rsidRDefault="00D751FA">
      <w:pPr>
        <w:pStyle w:val="XMLSnippet"/>
      </w:pPr>
      <w:r w:rsidRPr="00D751FA">
        <w:t xml:space="preserve">&lt;ResourceUsage abstract="true"/&gt; </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/ActivityHistory/ActivityHistoryEntry/ResourceUsage</w:t>
      </w:r>
    </w:p>
    <w:p w:rsidR="00967A51" w:rsidRPr="008F5AE0" w:rsidRDefault="00D751FA" w:rsidP="00967A51">
      <w:pPr>
        <w:pStyle w:val="XPath-Description"/>
        <w:rPr>
          <w:sz w:val="20"/>
        </w:rPr>
      </w:pPr>
      <w:proofErr w:type="gramStart"/>
      <w:r w:rsidRPr="00D751FA">
        <w:rPr>
          <w:sz w:val="20"/>
        </w:rPr>
        <w:t xml:space="preserve">Represents the </w:t>
      </w:r>
      <w:proofErr w:type="spellStart"/>
      <w:r w:rsidRPr="00D751FA">
        <w:rPr>
          <w:rStyle w:val="DefinedItem"/>
          <w:sz w:val="20"/>
        </w:rPr>
        <w:t>ResourceUsage</w:t>
      </w:r>
      <w:proofErr w:type="spellEnd"/>
      <w:r w:rsidRPr="00D751FA">
        <w:rPr>
          <w:rStyle w:val="DefinedItem"/>
          <w:sz w:val="20"/>
        </w:rPr>
        <w:t xml:space="preserve"> </w:t>
      </w:r>
      <w:r w:rsidRPr="00D751FA">
        <w:rPr>
          <w:rStyle w:val="DefinedItem"/>
          <w:i w:val="0"/>
          <w:sz w:val="20"/>
        </w:rPr>
        <w:t>element.</w:t>
      </w:r>
      <w:proofErr w:type="gramEnd"/>
      <w:r w:rsidRPr="00D751FA">
        <w:rPr>
          <w:rStyle w:val="DefinedItem"/>
          <w:i w:val="0"/>
          <w:sz w:val="20"/>
        </w:rPr>
        <w:t xml:space="preserve"> </w:t>
      </w:r>
      <w:r w:rsidRPr="00D751FA">
        <w:rPr>
          <w:sz w:val="20"/>
        </w:rPr>
        <w:t xml:space="preserve">Since the </w:t>
      </w:r>
      <w:proofErr w:type="spellStart"/>
      <w:r w:rsidRPr="00D751FA">
        <w:rPr>
          <w:rStyle w:val="DefinedItem"/>
          <w:sz w:val="20"/>
        </w:rPr>
        <w:t>ResourceUsage</w:t>
      </w:r>
      <w:proofErr w:type="spellEnd"/>
      <w:r w:rsidRPr="00D751FA">
        <w:rPr>
          <w:i/>
          <w:iCs/>
          <w:sz w:val="20"/>
        </w:rPr>
        <w:t xml:space="preserve"> </w:t>
      </w:r>
      <w:r w:rsidRPr="00D751FA">
        <w:rPr>
          <w:sz w:val="20"/>
        </w:rPr>
        <w:t xml:space="preserve">element is an abstract XML element it MUST NOT occur in a XML document by itself. It MUST be substituted by a valid </w:t>
      </w:r>
      <w:proofErr w:type="spellStart"/>
      <w:r w:rsidRPr="00D751FA">
        <w:rPr>
          <w:rStyle w:val="DefinedItem"/>
          <w:sz w:val="20"/>
        </w:rPr>
        <w:t>ResourceUsage</w:t>
      </w:r>
      <w:proofErr w:type="spellEnd"/>
      <w:r w:rsidRPr="00D751FA">
        <w:rPr>
          <w:i/>
          <w:iCs/>
          <w:sz w:val="20"/>
        </w:rPr>
        <w:t xml:space="preserve"> </w:t>
      </w:r>
      <w:r w:rsidRPr="00D751FA">
        <w:rPr>
          <w:sz w:val="20"/>
        </w:rPr>
        <w:t>substituent instead.</w:t>
      </w:r>
    </w:p>
    <w:p w:rsidR="00967A51" w:rsidRPr="008F5AE0" w:rsidRDefault="00967A51" w:rsidP="00967A51">
      <w:pPr>
        <w:pStyle w:val="XPath-Description"/>
        <w:rPr>
          <w:sz w:val="20"/>
        </w:rPr>
      </w:pPr>
    </w:p>
    <w:p w:rsidR="00967A51" w:rsidRPr="008F5AE0" w:rsidRDefault="00D751FA" w:rsidP="00967A51">
      <w:pPr>
        <w:pStyle w:val="Heading3"/>
        <w:rPr>
          <w:sz w:val="20"/>
        </w:rPr>
      </w:pPr>
      <w:r w:rsidRPr="00D751FA">
        <w:rPr>
          <w:sz w:val="20"/>
        </w:rPr>
        <w:t>Extensibility</w:t>
      </w:r>
    </w:p>
    <w:p w:rsidR="00967A51" w:rsidRPr="008F5AE0" w:rsidRDefault="00D751FA" w:rsidP="00967A51">
      <w:pPr>
        <w:rPr>
          <w:sz w:val="20"/>
        </w:rPr>
      </w:pPr>
      <w:r w:rsidRPr="00D751FA">
        <w:rPr>
          <w:sz w:val="20"/>
        </w:rPr>
        <w:t xml:space="preserve">The definition provided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_Ref114732332 \r \h </w:instrText>
      </w:r>
      <w:r w:rsidR="005D5A39" w:rsidRPr="00D751FA">
        <w:rPr>
          <w:sz w:val="20"/>
        </w:rPr>
      </w:r>
      <w:r w:rsidR="005D5A39" w:rsidRPr="00D751FA">
        <w:rPr>
          <w:sz w:val="20"/>
        </w:rPr>
        <w:fldChar w:fldCharType="separate"/>
      </w:r>
      <w:r w:rsidR="00225FB2">
        <w:rPr>
          <w:sz w:val="20"/>
        </w:rPr>
        <w:t>5.2</w:t>
      </w:r>
      <w:r w:rsidR="005D5A39" w:rsidRPr="00D751FA">
        <w:rPr>
          <w:sz w:val="20"/>
        </w:rPr>
        <w:fldChar w:fldCharType="end"/>
      </w:r>
      <w:r w:rsidRPr="00D751FA">
        <w:rPr>
          <w:sz w:val="20"/>
        </w:rPr>
        <w:t xml:space="preserve"> SHOULD </w:t>
      </w:r>
      <w:proofErr w:type="gramStart"/>
      <w:r w:rsidRPr="00D751FA">
        <w:rPr>
          <w:sz w:val="20"/>
        </w:rPr>
        <w:t>be</w:t>
      </w:r>
      <w:proofErr w:type="gramEnd"/>
      <w:r w:rsidRPr="00D751FA">
        <w:rPr>
          <w:sz w:val="20"/>
        </w:rPr>
        <w:t xml:space="preserve"> used unless a more applicable specification is available.</w:t>
      </w:r>
    </w:p>
    <w:p w:rsidR="00967A51" w:rsidRPr="008F5AE0" w:rsidRDefault="00D751FA" w:rsidP="00967A51">
      <w:pPr>
        <w:rPr>
          <w:sz w:val="20"/>
        </w:rPr>
      </w:pPr>
      <w:r w:rsidRPr="00D751FA">
        <w:rPr>
          <w:sz w:val="20"/>
        </w:rPr>
        <w:br w:type="page"/>
      </w:r>
    </w:p>
    <w:p w:rsidR="00967A51" w:rsidRPr="008F5AE0" w:rsidRDefault="00D751FA" w:rsidP="00967A51">
      <w:pPr>
        <w:pStyle w:val="Heading1"/>
        <w:rPr>
          <w:sz w:val="20"/>
        </w:rPr>
      </w:pPr>
      <w:bookmarkStart w:id="160" w:name="_Toc105118911"/>
      <w:bookmarkStart w:id="161" w:name="_Ref130022155"/>
      <w:bookmarkStart w:id="162" w:name="_Ref130022183"/>
      <w:bookmarkStart w:id="163" w:name="_Toc135995898"/>
      <w:bookmarkStart w:id="164" w:name="_Ref213483111"/>
      <w:bookmarkStart w:id="165" w:name="_Toc355344609"/>
      <w:r w:rsidRPr="00D751FA">
        <w:rPr>
          <w:sz w:val="20"/>
        </w:rPr>
        <w:t>The Open Grid Forum-related Activity Instance Element Set</w:t>
      </w:r>
      <w:bookmarkEnd w:id="160"/>
      <w:bookmarkEnd w:id="161"/>
      <w:bookmarkEnd w:id="162"/>
      <w:bookmarkEnd w:id="163"/>
      <w:bookmarkEnd w:id="164"/>
      <w:bookmarkEnd w:id="165"/>
    </w:p>
    <w:p w:rsidR="00967A51" w:rsidRPr="008F5AE0" w:rsidRDefault="00D751FA" w:rsidP="00967A51">
      <w:pPr>
        <w:pStyle w:val="nobreak"/>
        <w:rPr>
          <w:sz w:val="20"/>
        </w:rPr>
      </w:pPr>
      <w:r w:rsidRPr="00D751FA">
        <w:rPr>
          <w:sz w:val="20"/>
        </w:rPr>
        <w:t>This section defines how existing Open Grid Forum specifications are used in an Activity Instance Description document as substitut</w:t>
      </w:r>
      <w:r w:rsidR="001A1C1C">
        <w:rPr>
          <w:sz w:val="20"/>
        </w:rPr>
        <w:t>ion</w:t>
      </w:r>
      <w:r w:rsidRPr="00D751FA">
        <w:rPr>
          <w:sz w:val="20"/>
        </w:rPr>
        <w:t xml:space="preserve">s for the respective abstract elements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_Ref135307829 \r \h </w:instrText>
      </w:r>
      <w:r w:rsidR="005D5A39" w:rsidRPr="00D751FA">
        <w:rPr>
          <w:sz w:val="20"/>
        </w:rPr>
      </w:r>
      <w:r w:rsidR="005D5A39" w:rsidRPr="00D751FA">
        <w:rPr>
          <w:sz w:val="20"/>
        </w:rPr>
        <w:fldChar w:fldCharType="separate"/>
      </w:r>
      <w:r w:rsidR="00225FB2">
        <w:rPr>
          <w:sz w:val="20"/>
        </w:rPr>
        <w:t>4</w:t>
      </w:r>
      <w:r w:rsidR="005D5A39" w:rsidRPr="00D751FA">
        <w:rPr>
          <w:sz w:val="20"/>
        </w:rPr>
        <w:fldChar w:fldCharType="end"/>
      </w:r>
      <w:r w:rsidRPr="00D751FA">
        <w:rPr>
          <w:sz w:val="20"/>
        </w:rPr>
        <w:t>.</w:t>
      </w:r>
    </w:p>
    <w:p w:rsidR="00967A51" w:rsidRPr="008F5AE0" w:rsidRDefault="00967A51" w:rsidP="00967A51">
      <w:pPr>
        <w:rPr>
          <w:sz w:val="20"/>
        </w:rPr>
      </w:pPr>
    </w:p>
    <w:p w:rsidR="00967A51" w:rsidRPr="008F5AE0" w:rsidRDefault="00D751FA" w:rsidP="00967A51">
      <w:pPr>
        <w:pStyle w:val="Heading2"/>
        <w:rPr>
          <w:sz w:val="20"/>
        </w:rPr>
      </w:pPr>
      <w:bookmarkStart w:id="166" w:name="_Toc105118912"/>
      <w:bookmarkStart w:id="167" w:name="_Ref114736150"/>
      <w:bookmarkStart w:id="168" w:name="_Ref114738334"/>
      <w:bookmarkStart w:id="169" w:name="_Toc135995899"/>
      <w:bookmarkStart w:id="170" w:name="_Ref137694642"/>
      <w:bookmarkStart w:id="171" w:name="_Toc355344610"/>
      <w:r w:rsidRPr="00D751FA">
        <w:rPr>
          <w:sz w:val="20"/>
        </w:rPr>
        <w:t xml:space="preserve">The </w:t>
      </w:r>
      <w:proofErr w:type="spellStart"/>
      <w:r w:rsidRPr="00D751FA">
        <w:rPr>
          <w:sz w:val="20"/>
        </w:rPr>
        <w:t>JobDefinition</w:t>
      </w:r>
      <w:proofErr w:type="spellEnd"/>
      <w:r w:rsidRPr="00D751FA">
        <w:rPr>
          <w:sz w:val="20"/>
        </w:rPr>
        <w:t xml:space="preserve"> Element</w:t>
      </w:r>
      <w:bookmarkEnd w:id="166"/>
      <w:bookmarkEnd w:id="167"/>
      <w:bookmarkEnd w:id="168"/>
      <w:bookmarkEnd w:id="169"/>
      <w:bookmarkEnd w:id="170"/>
      <w:bookmarkEnd w:id="171"/>
    </w:p>
    <w:p w:rsidR="00967A51" w:rsidRPr="008F5AE0" w:rsidRDefault="00967A51" w:rsidP="00967A51">
      <w:pPr>
        <w:pStyle w:val="nobreak"/>
        <w:rPr>
          <w:sz w:val="20"/>
        </w:rPr>
      </w:pPr>
    </w:p>
    <w:p w:rsidR="00967A51" w:rsidRPr="008F5AE0" w:rsidRDefault="00D751FA" w:rsidP="00967A51">
      <w:pPr>
        <w:rPr>
          <w:sz w:val="20"/>
          <w:lang w:eastAsia="ja-JP"/>
        </w:rPr>
      </w:pPr>
      <w:r w:rsidRPr="00D751FA">
        <w:rPr>
          <w:sz w:val="20"/>
          <w:lang w:eastAsia="ja-JP"/>
        </w:rPr>
        <w:t xml:space="preserve">The </w:t>
      </w:r>
      <w:proofErr w:type="spellStart"/>
      <w:r w:rsidRPr="00D751FA">
        <w:rPr>
          <w:i/>
          <w:sz w:val="20"/>
          <w:lang w:eastAsia="ja-JP"/>
        </w:rPr>
        <w:t>JobDefinition</w:t>
      </w:r>
      <w:proofErr w:type="spellEnd"/>
      <w:r w:rsidRPr="00D751FA">
        <w:rPr>
          <w:sz w:val="20"/>
          <w:lang w:eastAsia="ja-JP"/>
        </w:rPr>
        <w:t xml:space="preserve"> element substitutes the abstract type </w:t>
      </w:r>
      <w:proofErr w:type="spellStart"/>
      <w:r w:rsidRPr="00D751FA">
        <w:rPr>
          <w:i/>
          <w:sz w:val="20"/>
          <w:lang w:eastAsia="ja-JP"/>
        </w:rPr>
        <w:t>ActivityDefinition</w:t>
      </w:r>
      <w:proofErr w:type="spellEnd"/>
      <w:r w:rsidRPr="00D751FA">
        <w:rPr>
          <w:sz w:val="20"/>
          <w:lang w:eastAsia="ja-JP"/>
        </w:rPr>
        <w:t xml:space="preserve"> (see Section </w:t>
      </w:r>
      <w:r w:rsidR="005D5A39"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_Ref137718200 \r \h </w:instrText>
      </w:r>
      <w:r w:rsidR="005D5A39" w:rsidRPr="00D751FA">
        <w:rPr>
          <w:sz w:val="20"/>
          <w:lang w:eastAsia="ja-JP"/>
        </w:rPr>
      </w:r>
      <w:r w:rsidR="005D5A39" w:rsidRPr="00D751FA">
        <w:rPr>
          <w:sz w:val="20"/>
          <w:lang w:eastAsia="ja-JP"/>
        </w:rPr>
        <w:fldChar w:fldCharType="separate"/>
      </w:r>
      <w:r w:rsidR="00225FB2">
        <w:rPr>
          <w:sz w:val="20"/>
          <w:lang w:eastAsia="ja-JP"/>
        </w:rPr>
        <w:t>4.10</w:t>
      </w:r>
      <w:r w:rsidR="005D5A39" w:rsidRPr="00D751FA">
        <w:rPr>
          <w:sz w:val="20"/>
          <w:lang w:eastAsia="ja-JP"/>
        </w:rPr>
        <w:fldChar w:fldCharType="end"/>
      </w:r>
      <w:r w:rsidRPr="00D751FA">
        <w:rPr>
          <w:sz w:val="20"/>
          <w:lang w:eastAsia="ja-JP"/>
        </w:rPr>
        <w:t xml:space="preserve">) and defines the activity’s requirements using the Job Submission Description Language (JSDL) </w:t>
      </w:r>
      <w:r w:rsidR="005D5A39"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JSDL \h </w:instrText>
      </w:r>
      <w:r w:rsidR="005D5A39" w:rsidRPr="00D751FA">
        <w:rPr>
          <w:sz w:val="20"/>
          <w:lang w:eastAsia="ja-JP"/>
        </w:rPr>
      </w:r>
      <w:r w:rsidR="005D5A39" w:rsidRPr="00D751FA">
        <w:rPr>
          <w:sz w:val="20"/>
          <w:lang w:eastAsia="ja-JP"/>
        </w:rPr>
        <w:fldChar w:fldCharType="separate"/>
      </w:r>
      <w:r w:rsidR="00225FB2" w:rsidRPr="00D751FA">
        <w:rPr>
          <w:sz w:val="20"/>
        </w:rPr>
        <w:t>[JSDL]</w:t>
      </w:r>
      <w:r w:rsidR="005D5A39" w:rsidRPr="00D751FA">
        <w:rPr>
          <w:sz w:val="20"/>
          <w:lang w:eastAsia="ja-JP"/>
        </w:rPr>
        <w:fldChar w:fldCharType="end"/>
      </w:r>
      <w:r w:rsidRPr="00D751FA">
        <w:rPr>
          <w:sz w:val="20"/>
          <w:lang w:eastAsia="ja-JP"/>
        </w:rPr>
        <w:t>. All elements of the JSDL specification and extensions MAY be used when defining an Activity.</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proofErr w:type="spellStart"/>
      <w:r w:rsidRPr="00D751FA">
        <w:rPr>
          <w:rFonts w:ascii="Courier New" w:hAnsi="Courier New"/>
          <w:sz w:val="20"/>
        </w:rPr>
        <w:t>jsdl</w:t>
      </w:r>
      <w:proofErr w:type="gramStart"/>
      <w:r w:rsidRPr="00D751FA">
        <w:rPr>
          <w:rFonts w:ascii="Courier New" w:hAnsi="Courier New"/>
          <w:sz w:val="20"/>
        </w:rPr>
        <w:t>:JobDefinition</w:t>
      </w:r>
      <w:proofErr w:type="gramEnd"/>
      <w:r w:rsidRPr="00D751FA">
        <w:rPr>
          <w:rFonts w:ascii="Courier New" w:hAnsi="Courier New"/>
          <w:sz w:val="20"/>
        </w:rPr>
        <w:t>_Type</w:t>
      </w:r>
      <w:proofErr w:type="spellEnd"/>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JobDefinition</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 xml:space="preserve">&lt;JobDefinition substitutes="aid:ActivityDefinition"/&gt; </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/ActivityHistory/ActivityHistoryType/JobDefinition</w:t>
      </w:r>
    </w:p>
    <w:p w:rsidR="00967A51" w:rsidRPr="008F5AE0" w:rsidRDefault="00D751FA" w:rsidP="00967A51">
      <w:pPr>
        <w:pStyle w:val="XPath-Description"/>
        <w:rPr>
          <w:sz w:val="20"/>
        </w:rPr>
      </w:pPr>
      <w:proofErr w:type="gramStart"/>
      <w:r w:rsidRPr="00D751FA">
        <w:rPr>
          <w:sz w:val="20"/>
        </w:rPr>
        <w:t xml:space="preserve">Represents the </w:t>
      </w:r>
      <w:proofErr w:type="spellStart"/>
      <w:r w:rsidRPr="00D751FA">
        <w:rPr>
          <w:rStyle w:val="DefinedItem"/>
          <w:sz w:val="20"/>
        </w:rPr>
        <w:t>JobDefinition</w:t>
      </w:r>
      <w:proofErr w:type="spellEnd"/>
      <w:r w:rsidRPr="00D751FA">
        <w:rPr>
          <w:rStyle w:val="DefinedItem"/>
          <w:sz w:val="20"/>
        </w:rPr>
        <w:t xml:space="preserve"> </w:t>
      </w:r>
      <w:r w:rsidRPr="00D751FA">
        <w:rPr>
          <w:rStyle w:val="DefinedItem"/>
          <w:i w:val="0"/>
          <w:sz w:val="20"/>
        </w:rPr>
        <w:t>element.</w:t>
      </w:r>
      <w:proofErr w:type="gramEnd"/>
    </w:p>
    <w:p w:rsidR="00967A51" w:rsidRPr="008F5AE0" w:rsidRDefault="00D751FA" w:rsidP="00967A51">
      <w:pPr>
        <w:pStyle w:val="Heading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 xml:space="preserve">The following example is derived from Appendix 4 of GFD.136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JSDL \h </w:instrText>
      </w:r>
      <w:r w:rsidR="005D5A39" w:rsidRPr="00D751FA">
        <w:rPr>
          <w:sz w:val="20"/>
        </w:rPr>
      </w:r>
      <w:r w:rsidR="005D5A39" w:rsidRPr="00D751FA">
        <w:rPr>
          <w:sz w:val="20"/>
        </w:rPr>
        <w:fldChar w:fldCharType="separate"/>
      </w:r>
      <w:r w:rsidR="00225FB2" w:rsidRPr="00D751FA">
        <w:rPr>
          <w:sz w:val="20"/>
        </w:rPr>
        <w:t>[JSDL]</w:t>
      </w:r>
      <w:r w:rsidR="005D5A39" w:rsidRPr="00D751FA">
        <w:rPr>
          <w:sz w:val="20"/>
        </w:rPr>
        <w:fldChar w:fldCharType="end"/>
      </w:r>
      <w:r w:rsidRPr="00D751FA">
        <w:rPr>
          <w:sz w:val="20"/>
        </w:rPr>
        <w:t xml:space="preserve"> and has been adapted to the needs of this specification.</w:t>
      </w:r>
    </w:p>
    <w:p w:rsidR="00967A51" w:rsidRPr="008F5AE0" w:rsidRDefault="00967A51" w:rsidP="00967A51">
      <w:pPr>
        <w:pStyle w:val="nobreak"/>
        <w:rPr>
          <w:sz w:val="20"/>
        </w:rPr>
      </w:pPr>
    </w:p>
    <w:p w:rsidR="00967A51" w:rsidRPr="008F5AE0" w:rsidRDefault="00D751FA">
      <w:pPr>
        <w:pStyle w:val="XMLSnippet"/>
      </w:pPr>
      <w:r w:rsidRPr="00D751FA">
        <w:t>&lt;aid-ogf:</w:t>
      </w:r>
      <w:r w:rsidRPr="00D751FA">
        <w:rPr>
          <w:lang w:eastAsia="ja-JP"/>
        </w:rPr>
        <w:t>JobDefinition</w:t>
      </w:r>
      <w:r w:rsidRPr="00D751FA">
        <w:t>&gt;</w:t>
      </w:r>
    </w:p>
    <w:p w:rsidR="00967A51" w:rsidRPr="008F5AE0" w:rsidRDefault="00D751FA">
      <w:pPr>
        <w:pStyle w:val="XMLSnippet"/>
      </w:pPr>
      <w:r w:rsidRPr="00D751FA">
        <w:tab/>
        <w:t>&lt;jsdl:JobDescription&gt;</w:t>
      </w:r>
    </w:p>
    <w:p w:rsidR="00967A51" w:rsidRPr="008F5AE0" w:rsidRDefault="00D751FA">
      <w:pPr>
        <w:pStyle w:val="XMLSnippet"/>
      </w:pPr>
      <w:r w:rsidRPr="00D751FA">
        <w:tab/>
      </w:r>
      <w:r w:rsidRPr="00D751FA">
        <w:tab/>
        <w:t>&lt;jsdl:JobIdentification&gt;</w:t>
      </w:r>
    </w:p>
    <w:p w:rsidR="00967A51" w:rsidRPr="008F5AE0" w:rsidRDefault="00D751FA">
      <w:pPr>
        <w:pStyle w:val="XMLSnippet"/>
      </w:pPr>
      <w:r w:rsidRPr="00D751FA">
        <w:tab/>
      </w:r>
      <w:r w:rsidRPr="00D751FA">
        <w:tab/>
      </w:r>
      <w:r w:rsidRPr="00D751FA">
        <w:tab/>
        <w:t>&lt;jsdl:JobName&gt;My gnuplot invocation&lt;/jsdl:JobName&gt;</w:t>
      </w:r>
    </w:p>
    <w:p w:rsidR="008E157F" w:rsidRDefault="00D751FA">
      <w:pPr>
        <w:pStyle w:val="XMLSnippet"/>
      </w:pPr>
      <w:r w:rsidRPr="00D751FA">
        <w:tab/>
      </w:r>
      <w:r w:rsidRPr="00D751FA">
        <w:tab/>
      </w:r>
      <w:r w:rsidRPr="00D751FA">
        <w:tab/>
        <w:t>&lt;jsdl:Description&gt;</w:t>
      </w:r>
    </w:p>
    <w:p w:rsidR="00967A51" w:rsidRPr="008F5AE0" w:rsidRDefault="008E157F">
      <w:pPr>
        <w:pStyle w:val="XMLSnippet"/>
      </w:pPr>
      <w:r>
        <w:tab/>
      </w:r>
      <w:r>
        <w:tab/>
      </w:r>
      <w:r>
        <w:tab/>
      </w:r>
      <w:r>
        <w:tab/>
      </w:r>
      <w:r w:rsidR="00D751FA" w:rsidRPr="00D751FA">
        <w:t>Simple application invocation</w:t>
      </w:r>
    </w:p>
    <w:p w:rsidR="00967A51" w:rsidRPr="008F5AE0" w:rsidRDefault="00D751FA">
      <w:pPr>
        <w:pStyle w:val="XMLSnippet"/>
      </w:pPr>
      <w:r w:rsidRPr="00D751FA">
        <w:tab/>
      </w:r>
      <w:r w:rsidRPr="00D751FA">
        <w:tab/>
      </w:r>
      <w:r w:rsidRPr="00D751FA">
        <w:tab/>
        <w:t>&lt;/jsdl:Description&gt;</w:t>
      </w:r>
    </w:p>
    <w:p w:rsidR="00967A51" w:rsidRPr="008F5AE0" w:rsidRDefault="00D751FA">
      <w:pPr>
        <w:pStyle w:val="XMLSnippet"/>
      </w:pPr>
      <w:r w:rsidRPr="00D751FA">
        <w:tab/>
      </w:r>
      <w:r w:rsidRPr="00D751FA">
        <w:tab/>
        <w:t>&lt;/jsdl:JobIdentification&gt;</w:t>
      </w:r>
    </w:p>
    <w:p w:rsidR="00CE3D19" w:rsidRPr="008F5AE0" w:rsidRDefault="00D751FA">
      <w:pPr>
        <w:pStyle w:val="XMLSnippet"/>
      </w:pPr>
      <w:r w:rsidRPr="00D751FA">
        <w:tab/>
      </w:r>
      <w:r w:rsidRPr="00D751FA">
        <w:tab/>
        <w:t>&lt;jsdl:Application&gt;</w:t>
      </w:r>
    </w:p>
    <w:p w:rsidR="00CE3D19" w:rsidRPr="008F5AE0" w:rsidRDefault="00D751FA">
      <w:pPr>
        <w:pStyle w:val="XMLSnippet"/>
      </w:pPr>
      <w:r w:rsidRPr="00D751FA">
        <w:tab/>
      </w:r>
      <w:r w:rsidRPr="00D751FA">
        <w:tab/>
      </w:r>
      <w:r w:rsidRPr="00D751FA">
        <w:tab/>
        <w:t>&lt;jsdl:ApplicationName&gt;gnuplot&lt;/jsdl:ApplicationName&gt;</w:t>
      </w:r>
    </w:p>
    <w:p w:rsidR="00CE3D19" w:rsidRPr="008F5AE0" w:rsidRDefault="00D751FA">
      <w:pPr>
        <w:pStyle w:val="XMLSnippet"/>
      </w:pPr>
      <w:r w:rsidRPr="00D751FA">
        <w:tab/>
      </w:r>
      <w:r w:rsidRPr="00D751FA">
        <w:tab/>
      </w:r>
      <w:r w:rsidRPr="00D751FA">
        <w:tab/>
        <w:t>&lt;jsdl-posix:POSIXApplication&gt;</w:t>
      </w:r>
    </w:p>
    <w:p w:rsidR="00CE3D19" w:rsidRPr="008F5AE0" w:rsidRDefault="00D751FA">
      <w:pPr>
        <w:pStyle w:val="XMLSnippet"/>
      </w:pPr>
      <w:r w:rsidRPr="00D751FA">
        <w:tab/>
      </w:r>
      <w:r w:rsidRPr="00D751FA">
        <w:tab/>
      </w:r>
      <w:r w:rsidRPr="00D751FA">
        <w:tab/>
      </w:r>
      <w:r w:rsidRPr="00D751FA">
        <w:tab/>
        <w:t>&lt;jsdl-posix:Executable&gt;/usr/local/bin/gnuplot</w:t>
      </w:r>
    </w:p>
    <w:p w:rsidR="00CE3D19" w:rsidRPr="008F5AE0" w:rsidRDefault="00D751FA">
      <w:pPr>
        <w:pStyle w:val="XMLSnippet"/>
      </w:pPr>
      <w:r w:rsidRPr="00D751FA">
        <w:tab/>
      </w:r>
      <w:r w:rsidRPr="00D751FA">
        <w:tab/>
      </w:r>
      <w:r w:rsidRPr="00D751FA">
        <w:tab/>
      </w:r>
      <w:r w:rsidRPr="00D751FA">
        <w:tab/>
        <w:t>&lt;/jsdl-posix:Executable&gt;</w:t>
      </w:r>
    </w:p>
    <w:p w:rsidR="00EB1F51" w:rsidRDefault="00D751FA">
      <w:pPr>
        <w:pStyle w:val="XMLSnippet"/>
      </w:pPr>
      <w:r w:rsidRPr="00D751FA">
        <w:tab/>
      </w:r>
      <w:r w:rsidRPr="00D751FA">
        <w:tab/>
      </w:r>
      <w:r w:rsidRPr="00D751FA">
        <w:tab/>
      </w:r>
      <w:r w:rsidRPr="00D751FA">
        <w:tab/>
        <w:t>&lt;jsdl-posix:Argument&gt;control.txt&lt;/jsdl-posix:Argument&gt;</w:t>
      </w:r>
    </w:p>
    <w:p w:rsidR="00EB1F51" w:rsidRDefault="00D751FA">
      <w:pPr>
        <w:pStyle w:val="XMLSnippet"/>
      </w:pPr>
      <w:r w:rsidRPr="00D751FA">
        <w:tab/>
      </w:r>
      <w:r w:rsidRPr="00D751FA">
        <w:tab/>
      </w:r>
      <w:r w:rsidRPr="00D751FA">
        <w:tab/>
      </w:r>
      <w:r w:rsidRPr="00D751FA">
        <w:tab/>
        <w:t>&lt;jsdl-posix:Input&gt;input.dat&lt;/jsdl-posix:Input&gt;</w:t>
      </w:r>
    </w:p>
    <w:p w:rsidR="00EB1F51" w:rsidRDefault="00D751FA">
      <w:pPr>
        <w:pStyle w:val="XMLSnippet"/>
      </w:pPr>
      <w:r w:rsidRPr="00D751FA">
        <w:tab/>
      </w:r>
      <w:r w:rsidRPr="00D751FA">
        <w:tab/>
      </w:r>
      <w:r w:rsidRPr="00D751FA">
        <w:tab/>
      </w:r>
      <w:r w:rsidRPr="00D751FA">
        <w:tab/>
        <w:t>&lt;jsdl-posix:Output&gt;output1.png&lt;/jsdl-posix:Output&gt;</w:t>
      </w:r>
    </w:p>
    <w:p w:rsidR="00EB1F51" w:rsidRDefault="00D751FA">
      <w:pPr>
        <w:pStyle w:val="XMLSnippet"/>
      </w:pPr>
      <w:r w:rsidRPr="00D751FA">
        <w:tab/>
      </w:r>
      <w:r w:rsidRPr="00D751FA">
        <w:tab/>
      </w:r>
      <w:r w:rsidRPr="00D751FA">
        <w:tab/>
        <w:t>&lt;/jsdl-posix:POSIXApplication&gt;</w:t>
      </w:r>
    </w:p>
    <w:p w:rsidR="00EB1F51" w:rsidRDefault="00D751FA">
      <w:pPr>
        <w:pStyle w:val="XMLSnippet"/>
      </w:pPr>
      <w:r w:rsidRPr="00D751FA">
        <w:tab/>
      </w:r>
      <w:r w:rsidRPr="00D751FA">
        <w:tab/>
        <w:t>&lt;/jsdl:Application&gt;</w:t>
      </w:r>
    </w:p>
    <w:p w:rsidR="00EB1F51" w:rsidRDefault="00D751FA">
      <w:pPr>
        <w:pStyle w:val="XMLSnippet"/>
      </w:pPr>
      <w:r w:rsidRPr="00D751FA">
        <w:tab/>
      </w:r>
      <w:r w:rsidRPr="00D751FA">
        <w:tab/>
        <w:t>&lt;jsdl:Resources&gt;</w:t>
      </w:r>
    </w:p>
    <w:p w:rsidR="00EB1F51" w:rsidRDefault="00D751FA">
      <w:pPr>
        <w:pStyle w:val="XMLSnippet"/>
      </w:pPr>
      <w:r w:rsidRPr="00D751FA">
        <w:tab/>
      </w:r>
      <w:r w:rsidRPr="00D751FA">
        <w:tab/>
      </w:r>
      <w:r w:rsidRPr="00D751FA">
        <w:tab/>
        <w:t xml:space="preserve">&lt;jsdl:IndividualPhysicalMemory&gt;  </w:t>
      </w:r>
    </w:p>
    <w:p w:rsidR="00EB1F51" w:rsidRDefault="00D751FA">
      <w:pPr>
        <w:pStyle w:val="XMLSnippet"/>
      </w:pPr>
      <w:r w:rsidRPr="00D751FA">
        <w:tab/>
      </w:r>
      <w:r w:rsidRPr="00D751FA">
        <w:tab/>
      </w:r>
      <w:r w:rsidRPr="00D751FA">
        <w:tab/>
      </w:r>
      <w:r w:rsidRPr="00D751FA">
        <w:tab/>
        <w:t>&lt;jsdl:LowerBoundedRange&gt;1293942784.0</w:t>
      </w:r>
      <w:r w:rsidRPr="00D751FA">
        <w:br/>
        <w:t xml:space="preserve"> </w:t>
      </w:r>
      <w:r w:rsidRPr="00D751FA">
        <w:tab/>
      </w:r>
      <w:r w:rsidRPr="00D751FA">
        <w:tab/>
      </w:r>
      <w:r w:rsidRPr="00D751FA">
        <w:tab/>
      </w:r>
      <w:r w:rsidRPr="00D751FA">
        <w:tab/>
        <w:t>&lt;/jsdl:LowerBoundedRange&gt;</w:t>
      </w:r>
    </w:p>
    <w:p w:rsidR="00EB1F51" w:rsidRDefault="00D751FA">
      <w:pPr>
        <w:pStyle w:val="XMLSnippet"/>
      </w:pPr>
      <w:r w:rsidRPr="00D751FA">
        <w:tab/>
      </w:r>
      <w:r w:rsidRPr="00D751FA">
        <w:tab/>
      </w:r>
      <w:r w:rsidRPr="00D751FA">
        <w:tab/>
        <w:t>&lt;/jsdl:IndividualPhysicalMemory&gt;</w:t>
      </w:r>
    </w:p>
    <w:p w:rsidR="00EB1F51" w:rsidRDefault="00D751FA">
      <w:pPr>
        <w:pStyle w:val="XMLSnippet"/>
      </w:pPr>
      <w:r w:rsidRPr="00D751FA">
        <w:tab/>
      </w:r>
      <w:r w:rsidRPr="00D751FA">
        <w:tab/>
      </w:r>
      <w:r w:rsidRPr="00D751FA">
        <w:tab/>
        <w:t>&lt;jsdl:TotalCPUCount&gt;&lt;jsdl:Exact&gt;1.0&lt;/jsdl:Exact&gt;</w:t>
      </w:r>
    </w:p>
    <w:p w:rsidR="00EB1F51" w:rsidRDefault="00D751FA">
      <w:pPr>
        <w:pStyle w:val="XMLSnippet"/>
      </w:pPr>
      <w:r w:rsidRPr="00D751FA">
        <w:tab/>
      </w:r>
      <w:r w:rsidRPr="00D751FA">
        <w:tab/>
      </w:r>
      <w:r w:rsidRPr="00D751FA">
        <w:tab/>
        <w:t>&lt;/jsdl:TotalCPUCount&gt;</w:t>
      </w:r>
    </w:p>
    <w:p w:rsidR="00EB1F51" w:rsidRDefault="00D751FA">
      <w:pPr>
        <w:pStyle w:val="XMLSnippet"/>
      </w:pPr>
      <w:r w:rsidRPr="00D751FA">
        <w:tab/>
      </w:r>
      <w:r w:rsidRPr="00D751FA">
        <w:tab/>
        <w:t>&lt;/jsdl:Resources&gt;</w:t>
      </w:r>
    </w:p>
    <w:p w:rsidR="00EB1F51" w:rsidRDefault="00D751FA">
      <w:pPr>
        <w:pStyle w:val="XMLSnippet"/>
      </w:pPr>
      <w:r w:rsidRPr="00D751FA">
        <w:tab/>
      </w:r>
      <w:r w:rsidRPr="00D751FA">
        <w:tab/>
        <w:t>&lt;jsdl:DataStaging&gt;</w:t>
      </w:r>
    </w:p>
    <w:p w:rsidR="00EB1F51" w:rsidRDefault="00D751FA">
      <w:pPr>
        <w:pStyle w:val="XMLSnippet"/>
      </w:pPr>
      <w:r w:rsidRPr="00D751FA">
        <w:tab/>
      </w:r>
      <w:r w:rsidRPr="00D751FA">
        <w:tab/>
      </w:r>
      <w:r w:rsidRPr="00D751FA">
        <w:tab/>
        <w:t>&lt;jsdl:FileName&gt;control.txt&lt;/jsdl:FileName&gt;</w:t>
      </w:r>
    </w:p>
    <w:p w:rsidR="00EB1F51" w:rsidRDefault="00D751FA">
      <w:pPr>
        <w:pStyle w:val="XMLSnippet"/>
      </w:pPr>
      <w:r w:rsidRPr="00D751FA">
        <w:tab/>
      </w:r>
      <w:r w:rsidRPr="00D751FA">
        <w:tab/>
      </w:r>
      <w:r w:rsidRPr="00D751FA">
        <w:tab/>
        <w:t>&lt;jsdl:CreationFlag&gt;overwrite&lt;/jsdl:CreationFlag&gt;</w:t>
      </w:r>
    </w:p>
    <w:p w:rsidR="00EB1F51" w:rsidRDefault="00D751FA">
      <w:pPr>
        <w:pStyle w:val="XMLSnippet"/>
      </w:pPr>
      <w:r w:rsidRPr="00D751FA">
        <w:tab/>
      </w:r>
      <w:r w:rsidRPr="00D751FA">
        <w:tab/>
      </w:r>
      <w:r w:rsidRPr="00D751FA">
        <w:tab/>
        <w:t>&lt;jsdl:DeleteOnTermination&gt;true&lt;/jsdl:DeleteOnTermination&gt;</w:t>
      </w:r>
    </w:p>
    <w:p w:rsidR="00EB1F51" w:rsidRDefault="00D751FA">
      <w:pPr>
        <w:pStyle w:val="XMLSnippet"/>
      </w:pPr>
      <w:r w:rsidRPr="00D751FA">
        <w:tab/>
      </w:r>
      <w:r w:rsidRPr="00D751FA">
        <w:tab/>
      </w:r>
      <w:r w:rsidRPr="00D751FA">
        <w:tab/>
        <w:t>&lt;jsdl:Source&gt;</w:t>
      </w:r>
    </w:p>
    <w:p w:rsidR="00EB1F51" w:rsidRDefault="00D751FA">
      <w:pPr>
        <w:pStyle w:val="XMLSnippet"/>
      </w:pPr>
      <w:r w:rsidRPr="00D751FA">
        <w:tab/>
      </w:r>
      <w:r w:rsidRPr="00D751FA">
        <w:tab/>
      </w:r>
      <w:r w:rsidRPr="00D751FA">
        <w:tab/>
      </w:r>
      <w:r w:rsidRPr="00D751FA">
        <w:tab/>
        <w:t>&lt;jsdl:URI&gt;http://tempuri.org/~me/control.txt&lt;/jsdl:URI&gt;</w:t>
      </w:r>
    </w:p>
    <w:p w:rsidR="00EB1F51" w:rsidRDefault="00D751FA">
      <w:pPr>
        <w:pStyle w:val="XMLSnippet"/>
      </w:pPr>
      <w:r w:rsidRPr="00D751FA">
        <w:tab/>
      </w:r>
      <w:r w:rsidRPr="00D751FA">
        <w:tab/>
      </w:r>
      <w:r w:rsidRPr="00D751FA">
        <w:tab/>
        <w:t>&lt;/jsdl:Source&gt;</w:t>
      </w:r>
    </w:p>
    <w:p w:rsidR="00EB1F51" w:rsidRDefault="00D751FA">
      <w:pPr>
        <w:pStyle w:val="XMLSnippet"/>
      </w:pPr>
      <w:r w:rsidRPr="00D751FA">
        <w:tab/>
      </w:r>
      <w:r w:rsidRPr="00D751FA">
        <w:tab/>
        <w:t>&lt;/jsdl:DataStaging&gt;</w:t>
      </w:r>
    </w:p>
    <w:p w:rsidR="00EB1F51" w:rsidRDefault="00D751FA">
      <w:pPr>
        <w:pStyle w:val="XMLSnippet"/>
      </w:pPr>
      <w:r w:rsidRPr="00D751FA">
        <w:tab/>
        <w:t>&lt;/jsdl:JobDescription&gt;</w:t>
      </w:r>
    </w:p>
    <w:p w:rsidR="00EB1F51" w:rsidRDefault="00D751FA">
      <w:pPr>
        <w:pStyle w:val="XMLSnippet"/>
      </w:pPr>
      <w:r w:rsidRPr="00D751FA">
        <w:t>&lt;/aid-ogf:</w:t>
      </w:r>
      <w:r w:rsidRPr="00D751FA">
        <w:rPr>
          <w:lang w:eastAsia="ja-JP"/>
        </w:rPr>
        <w:t>JobDefinition</w:t>
      </w:r>
      <w:r w:rsidRPr="00D751FA">
        <w:t>&gt;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JSDL job definition is the actual activity submitted in the first step to the primary scheduler (according to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_Ref135103058 \h </w:instrText>
      </w:r>
      <w:r w:rsidR="005D5A39" w:rsidRPr="00D751FA">
        <w:rPr>
          <w:sz w:val="20"/>
        </w:rPr>
      </w:r>
      <w:r w:rsidR="005D5A39" w:rsidRPr="00D751FA">
        <w:rPr>
          <w:sz w:val="20"/>
        </w:rPr>
        <w:fldChar w:fldCharType="separate"/>
      </w:r>
      <w:r w:rsidR="00225FB2" w:rsidRPr="00D751FA">
        <w:rPr>
          <w:sz w:val="20"/>
        </w:rPr>
        <w:t xml:space="preserve">Figure </w:t>
      </w:r>
      <w:r w:rsidR="00225FB2">
        <w:rPr>
          <w:noProof/>
          <w:sz w:val="20"/>
        </w:rPr>
        <w:t>2</w:t>
      </w:r>
      <w:r w:rsidR="005D5A39" w:rsidRPr="00D751FA">
        <w:rPr>
          <w:sz w:val="20"/>
        </w:rPr>
        <w:fldChar w:fldCharType="end"/>
      </w:r>
      <w:r w:rsidRPr="00D751FA">
        <w:rPr>
          <w:sz w:val="20"/>
        </w:rPr>
        <w:t>).</w:t>
      </w:r>
    </w:p>
    <w:p w:rsidR="00967A51" w:rsidRPr="008F5AE0" w:rsidRDefault="00967A51" w:rsidP="00967A51">
      <w:pPr>
        <w:rPr>
          <w:sz w:val="20"/>
        </w:rPr>
      </w:pPr>
    </w:p>
    <w:p w:rsidR="00967A51" w:rsidRPr="008F5AE0" w:rsidRDefault="00D751FA" w:rsidP="00967A51">
      <w:pPr>
        <w:pStyle w:val="Heading2"/>
        <w:rPr>
          <w:sz w:val="20"/>
        </w:rPr>
      </w:pPr>
      <w:bookmarkStart w:id="172" w:name="_Toc105118914"/>
      <w:bookmarkStart w:id="173" w:name="_Ref114732153"/>
      <w:bookmarkStart w:id="174" w:name="_Ref114732332"/>
      <w:bookmarkStart w:id="175" w:name="_Toc135995900"/>
      <w:bookmarkStart w:id="176" w:name="_Toc355344611"/>
      <w:r w:rsidRPr="00D751FA">
        <w:rPr>
          <w:sz w:val="20"/>
        </w:rPr>
        <w:t xml:space="preserve">The </w:t>
      </w:r>
      <w:proofErr w:type="spellStart"/>
      <w:r w:rsidRPr="00D751FA">
        <w:rPr>
          <w:sz w:val="20"/>
        </w:rPr>
        <w:t>UsageRecord</w:t>
      </w:r>
      <w:proofErr w:type="spellEnd"/>
      <w:r w:rsidRPr="00D751FA">
        <w:rPr>
          <w:sz w:val="20"/>
        </w:rPr>
        <w:t xml:space="preserve"> Element</w:t>
      </w:r>
      <w:bookmarkEnd w:id="172"/>
      <w:bookmarkEnd w:id="173"/>
      <w:bookmarkEnd w:id="174"/>
      <w:bookmarkEnd w:id="175"/>
      <w:bookmarkEnd w:id="176"/>
    </w:p>
    <w:p w:rsidR="00967A51" w:rsidRPr="008F5AE0" w:rsidRDefault="00967A51" w:rsidP="00967A51">
      <w:pPr>
        <w:rPr>
          <w:sz w:val="20"/>
        </w:rPr>
      </w:pPr>
    </w:p>
    <w:p w:rsidR="00967A51" w:rsidRPr="008F5AE0" w:rsidRDefault="00D751FA" w:rsidP="00967A51">
      <w:pPr>
        <w:rPr>
          <w:sz w:val="20"/>
        </w:rPr>
      </w:pPr>
      <w:r w:rsidRPr="00D751FA">
        <w:rPr>
          <w:sz w:val="20"/>
        </w:rPr>
        <w:t xml:space="preserve">The </w:t>
      </w:r>
      <w:proofErr w:type="spellStart"/>
      <w:r w:rsidRPr="00D751FA">
        <w:rPr>
          <w:i/>
          <w:sz w:val="20"/>
        </w:rPr>
        <w:t>UsageRecord</w:t>
      </w:r>
      <w:proofErr w:type="spellEnd"/>
      <w:r w:rsidRPr="00D751FA">
        <w:rPr>
          <w:sz w:val="20"/>
        </w:rPr>
        <w:t xml:space="preserve"> element substitutes the abstract type </w:t>
      </w:r>
      <w:proofErr w:type="spellStart"/>
      <w:r w:rsidRPr="00D751FA">
        <w:rPr>
          <w:i/>
          <w:sz w:val="20"/>
        </w:rPr>
        <w:t>ResourceUsage</w:t>
      </w:r>
      <w:proofErr w:type="spellEnd"/>
      <w:r w:rsidRPr="00D751FA">
        <w:rPr>
          <w:sz w:val="20"/>
        </w:rPr>
        <w:t xml:space="preserve">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_Ref137718279 \r \h </w:instrText>
      </w:r>
      <w:r w:rsidR="005D5A39" w:rsidRPr="00D751FA">
        <w:rPr>
          <w:sz w:val="20"/>
        </w:rPr>
      </w:r>
      <w:r w:rsidR="005D5A39" w:rsidRPr="00D751FA">
        <w:rPr>
          <w:sz w:val="20"/>
        </w:rPr>
        <w:fldChar w:fldCharType="separate"/>
      </w:r>
      <w:r w:rsidR="00225FB2">
        <w:rPr>
          <w:sz w:val="20"/>
        </w:rPr>
        <w:t>4.13</w:t>
      </w:r>
      <w:r w:rsidR="005D5A39" w:rsidRPr="00D751FA">
        <w:rPr>
          <w:sz w:val="20"/>
        </w:rPr>
        <w:fldChar w:fldCharType="end"/>
      </w:r>
      <w:r w:rsidRPr="00D751FA">
        <w:rPr>
          <w:sz w:val="20"/>
        </w:rPr>
        <w:t xml:space="preserve">) and defines a particle of usage information in a format that is compatible with the OGF Usage Record specification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UR \h </w:instrText>
      </w:r>
      <w:r w:rsidR="005D5A39" w:rsidRPr="00D751FA">
        <w:rPr>
          <w:sz w:val="20"/>
        </w:rPr>
      </w:r>
      <w:r w:rsidR="005D5A39" w:rsidRPr="00D751FA">
        <w:rPr>
          <w:sz w:val="20"/>
        </w:rPr>
        <w:fldChar w:fldCharType="separate"/>
      </w:r>
      <w:r w:rsidR="00225FB2" w:rsidRPr="00D751FA">
        <w:rPr>
          <w:sz w:val="20"/>
        </w:rPr>
        <w:t>[UR]</w:t>
      </w:r>
      <w:r w:rsidR="005D5A39" w:rsidRPr="00D751FA">
        <w:rPr>
          <w:sz w:val="20"/>
        </w:rPr>
        <w:fldChar w:fldCharType="end"/>
      </w:r>
      <w:r w:rsidRPr="00D751FA">
        <w:rPr>
          <w:sz w:val="20"/>
        </w:rPr>
        <w:t xml:space="preserve">. All elements defined by the specification and extensions MAY be used when describing an activity’s resource usage. Where multiple Usage Records are created during the execution of an activity, multiple </w:t>
      </w:r>
      <w:proofErr w:type="spellStart"/>
      <w:r w:rsidRPr="00D751FA">
        <w:rPr>
          <w:i/>
          <w:sz w:val="20"/>
        </w:rPr>
        <w:t>UsageRecord</w:t>
      </w:r>
      <w:proofErr w:type="spellEnd"/>
      <w:r w:rsidRPr="00D751FA">
        <w:rPr>
          <w:i/>
          <w:sz w:val="20"/>
        </w:rPr>
        <w:t xml:space="preserve"> </w:t>
      </w:r>
      <w:r w:rsidRPr="00D751FA">
        <w:rPr>
          <w:sz w:val="20"/>
        </w:rPr>
        <w:t xml:space="preserve">elements MAY be created within multiple </w:t>
      </w:r>
      <w:proofErr w:type="spellStart"/>
      <w:r w:rsidRPr="00D751FA">
        <w:rPr>
          <w:i/>
          <w:sz w:val="20"/>
        </w:rPr>
        <w:t>ActivityHistoryEntry</w:t>
      </w:r>
      <w:proofErr w:type="spellEnd"/>
      <w:r w:rsidRPr="00D751FA">
        <w:rPr>
          <w:sz w:val="20"/>
        </w:rPr>
        <w:t xml:space="preserve"> elements. Newer Usage Records do not necessarily make older ones obsolete. Consumer-side processing of Usage Records is outside the scope of this document. It </w:t>
      </w:r>
      <w:r w:rsidR="008F24DE">
        <w:rPr>
          <w:sz w:val="20"/>
        </w:rPr>
        <w:t>should</w:t>
      </w:r>
      <w:r w:rsidRPr="00D751FA">
        <w:rPr>
          <w:sz w:val="20"/>
        </w:rPr>
        <w:t xml:space="preserve"> be noted</w:t>
      </w:r>
      <w:r w:rsidR="008F24DE">
        <w:rPr>
          <w:sz w:val="20"/>
        </w:rPr>
        <w:t>, however,</w:t>
      </w:r>
      <w:r w:rsidRPr="00D751FA">
        <w:rPr>
          <w:sz w:val="20"/>
        </w:rPr>
        <w:t xml:space="preserve"> that according to the UR specification, the Usage Record’s </w:t>
      </w:r>
      <w:proofErr w:type="spellStart"/>
      <w:r w:rsidRPr="00D751FA">
        <w:rPr>
          <w:rFonts w:ascii="Courier New" w:hAnsi="Courier New"/>
          <w:sz w:val="20"/>
        </w:rPr>
        <w:t>ur</w:t>
      </w:r>
      <w:proofErr w:type="gramStart"/>
      <w:r w:rsidRPr="00D751FA">
        <w:rPr>
          <w:rFonts w:ascii="Courier New" w:hAnsi="Courier New"/>
          <w:sz w:val="20"/>
        </w:rPr>
        <w:t>:StartTime</w:t>
      </w:r>
      <w:proofErr w:type="spellEnd"/>
      <w:proofErr w:type="gramEnd"/>
      <w:r w:rsidRPr="00D751FA">
        <w:rPr>
          <w:sz w:val="20"/>
        </w:rPr>
        <w:t xml:space="preserve"> and </w:t>
      </w:r>
      <w:proofErr w:type="spellStart"/>
      <w:r w:rsidRPr="00D751FA">
        <w:rPr>
          <w:rFonts w:ascii="Courier New" w:hAnsi="Courier New"/>
          <w:sz w:val="20"/>
        </w:rPr>
        <w:t>ur:EndTime</w:t>
      </w:r>
      <w:proofErr w:type="spellEnd"/>
      <w:r w:rsidRPr="00D751FA">
        <w:rPr>
          <w:sz w:val="20"/>
        </w:rPr>
        <w:t xml:space="preserve"> elements MUST be used to determine the periods that individual </w:t>
      </w:r>
      <w:proofErr w:type="spellStart"/>
      <w:r w:rsidRPr="00D751FA">
        <w:rPr>
          <w:i/>
          <w:sz w:val="20"/>
        </w:rPr>
        <w:t>UsageRecord</w:t>
      </w:r>
      <w:proofErr w:type="spellEnd"/>
      <w:r w:rsidRPr="00D751FA">
        <w:rPr>
          <w:sz w:val="20"/>
        </w:rPr>
        <w:t xml:space="preserve"> elements refer to.</w:t>
      </w:r>
    </w:p>
    <w:p w:rsidR="00967A51" w:rsidRPr="008F5AE0" w:rsidRDefault="00D751FA" w:rsidP="00967A51">
      <w:pPr>
        <w:pStyle w:val="Heading3"/>
        <w:rPr>
          <w:sz w:val="20"/>
        </w:rPr>
      </w:pPr>
      <w:r w:rsidRPr="00D751FA">
        <w:rPr>
          <w:sz w:val="20"/>
        </w:rPr>
        <w:t>Multiplicity</w:t>
      </w:r>
    </w:p>
    <w:p w:rsidR="00967A51" w:rsidRPr="008F5AE0" w:rsidRDefault="00D751FA" w:rsidP="00967A51">
      <w:pPr>
        <w:rPr>
          <w:sz w:val="20"/>
        </w:rPr>
      </w:pPr>
      <w:r w:rsidRPr="00D751FA">
        <w:rPr>
          <w:sz w:val="20"/>
        </w:rPr>
        <w:t>The multiplicity of this record is zero or more (there may be an arbitrary number of usage records associated with an activity instance).</w:t>
      </w:r>
    </w:p>
    <w:p w:rsidR="00967A51" w:rsidRPr="008F5AE0" w:rsidRDefault="00D751FA" w:rsidP="00967A51">
      <w:pPr>
        <w:pStyle w:val="Heading3"/>
        <w:rPr>
          <w:sz w:val="20"/>
        </w:rPr>
      </w:pPr>
      <w:r w:rsidRPr="00D751FA">
        <w:rPr>
          <w:sz w:val="20"/>
        </w:rPr>
        <w:t>Type</w:t>
      </w:r>
    </w:p>
    <w:p w:rsidR="00967A51" w:rsidRPr="008F5AE0" w:rsidRDefault="00D751FA" w:rsidP="00967A51">
      <w:pPr>
        <w:rPr>
          <w:sz w:val="20"/>
        </w:rPr>
      </w:pPr>
      <w:r w:rsidRPr="00D751FA">
        <w:rPr>
          <w:sz w:val="20"/>
        </w:rPr>
        <w:t xml:space="preserve">The type of this element is </w:t>
      </w:r>
      <w:proofErr w:type="spellStart"/>
      <w:r w:rsidRPr="00D751FA">
        <w:rPr>
          <w:rFonts w:ascii="Courier New" w:hAnsi="Courier New"/>
          <w:sz w:val="20"/>
        </w:rPr>
        <w:t>ur</w:t>
      </w:r>
      <w:proofErr w:type="gramStart"/>
      <w:r w:rsidRPr="00D751FA">
        <w:rPr>
          <w:rFonts w:ascii="Courier New" w:hAnsi="Courier New"/>
          <w:sz w:val="20"/>
        </w:rPr>
        <w:t>:UsageRecordType</w:t>
      </w:r>
      <w:proofErr w:type="spellEnd"/>
      <w:proofErr w:type="gramEnd"/>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rPr>
          <w:sz w:val="20"/>
        </w:rPr>
      </w:pPr>
      <w:r w:rsidRPr="00D751FA">
        <w:rPr>
          <w:sz w:val="20"/>
        </w:rPr>
        <w:t>No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UsageRecord</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 xml:space="preserve">&lt;UsageRecord substitutes="aid:ResourceUsage"&gt; </w:t>
      </w:r>
    </w:p>
    <w:p w:rsidR="00967A51" w:rsidRPr="008F5AE0" w:rsidRDefault="00D751FA">
      <w:pPr>
        <w:pStyle w:val="XMLSnippet"/>
      </w:pPr>
      <w:r w:rsidRPr="00D751FA">
        <w:tab/>
        <w:t>...</w:t>
      </w:r>
    </w:p>
    <w:p w:rsidR="00967A51" w:rsidRPr="008F5AE0" w:rsidRDefault="00D751FA">
      <w:pPr>
        <w:pStyle w:val="XMLSnippet"/>
      </w:pPr>
      <w:r w:rsidRPr="00D751FA">
        <w:t>&lt;/UsageRecord&gt;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w:t>
      </w:r>
      <w:r w:rsidRPr="00D751FA">
        <w:rPr>
          <w:sz w:val="20"/>
        </w:rPr>
        <w:t>UsageRecord</w:t>
      </w:r>
    </w:p>
    <w:p w:rsidR="00967A51" w:rsidRPr="008F5AE0" w:rsidRDefault="00D751FA" w:rsidP="00967A51">
      <w:pPr>
        <w:pStyle w:val="XPath-Description"/>
        <w:rPr>
          <w:rStyle w:val="DefinedItem"/>
          <w:lang w:eastAsia="en-US"/>
        </w:rPr>
      </w:pPr>
      <w:proofErr w:type="gramStart"/>
      <w:r w:rsidRPr="00D751FA">
        <w:rPr>
          <w:sz w:val="20"/>
        </w:rPr>
        <w:t xml:space="preserve">Represents the </w:t>
      </w:r>
      <w:proofErr w:type="spellStart"/>
      <w:r w:rsidRPr="00D751FA">
        <w:rPr>
          <w:i/>
          <w:sz w:val="20"/>
        </w:rPr>
        <w:t>UsageRecord</w:t>
      </w:r>
      <w:proofErr w:type="spellEnd"/>
      <w:r w:rsidRPr="00D751FA">
        <w:rPr>
          <w:rStyle w:val="DefinedItem"/>
          <w:sz w:val="20"/>
        </w:rPr>
        <w:t xml:space="preserve"> </w:t>
      </w:r>
      <w:r w:rsidRPr="00D751FA">
        <w:rPr>
          <w:rStyle w:val="DefinedItem"/>
          <w:i w:val="0"/>
          <w:sz w:val="20"/>
        </w:rPr>
        <w:t>element.</w:t>
      </w:r>
      <w:proofErr w:type="gramEnd"/>
    </w:p>
    <w:p w:rsidR="00967A51" w:rsidRPr="008F5AE0" w:rsidRDefault="00967A51" w:rsidP="00967A51">
      <w:pPr>
        <w:rPr>
          <w:sz w:val="20"/>
        </w:rPr>
      </w:pPr>
    </w:p>
    <w:p w:rsidR="00967A51" w:rsidRPr="008F5AE0" w:rsidRDefault="00D751FA" w:rsidP="00967A51">
      <w:pPr>
        <w:rPr>
          <w:sz w:val="20"/>
        </w:rPr>
      </w:pPr>
      <w:r w:rsidRPr="00D751FA">
        <w:rPr>
          <w:sz w:val="20"/>
        </w:rPr>
        <w:t xml:space="preserve">For further elements included in the </w:t>
      </w:r>
      <w:proofErr w:type="spellStart"/>
      <w:r w:rsidRPr="00D751FA">
        <w:rPr>
          <w:i/>
          <w:sz w:val="20"/>
        </w:rPr>
        <w:t>UsageRecord</w:t>
      </w:r>
      <w:proofErr w:type="spellEnd"/>
      <w:r w:rsidRPr="00D751FA">
        <w:rPr>
          <w:i/>
          <w:sz w:val="20"/>
        </w:rPr>
        <w:t xml:space="preserve"> </w:t>
      </w:r>
      <w:r w:rsidRPr="00D751FA">
        <w:rPr>
          <w:sz w:val="20"/>
        </w:rPr>
        <w:t xml:space="preserve">element, please refer to the respective specification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UR \h </w:instrText>
      </w:r>
      <w:r w:rsidR="005D5A39" w:rsidRPr="00D751FA">
        <w:rPr>
          <w:sz w:val="20"/>
        </w:rPr>
      </w:r>
      <w:r w:rsidR="005D5A39" w:rsidRPr="00D751FA">
        <w:rPr>
          <w:sz w:val="20"/>
        </w:rPr>
        <w:fldChar w:fldCharType="separate"/>
      </w:r>
      <w:r w:rsidR="00225FB2" w:rsidRPr="00D751FA">
        <w:rPr>
          <w:sz w:val="20"/>
        </w:rPr>
        <w:t>[UR]</w:t>
      </w:r>
      <w:r w:rsidR="005D5A39" w:rsidRPr="00D751FA">
        <w:rPr>
          <w:sz w:val="20"/>
        </w:rPr>
        <w:fldChar w:fldCharType="end"/>
      </w:r>
      <w:r w:rsidRPr="00D751FA">
        <w:rPr>
          <w:sz w:val="20"/>
        </w:rPr>
        <w:t>.</w:t>
      </w:r>
    </w:p>
    <w:p w:rsidR="00967A51" w:rsidRPr="008F5AE0" w:rsidRDefault="00D751FA" w:rsidP="00967A51">
      <w:pPr>
        <w:pStyle w:val="Heading3"/>
        <w:rPr>
          <w:sz w:val="20"/>
        </w:rPr>
      </w:pPr>
      <w:r w:rsidRPr="00D751FA">
        <w:rPr>
          <w:sz w:val="20"/>
        </w:rPr>
        <w:t>Example</w:t>
      </w:r>
    </w:p>
    <w:p w:rsidR="00967A51" w:rsidRPr="008F5AE0" w:rsidRDefault="00D751FA" w:rsidP="00967A51">
      <w:pPr>
        <w:pStyle w:val="nobreak"/>
        <w:rPr>
          <w:sz w:val="20"/>
        </w:rPr>
      </w:pPr>
      <w:r w:rsidRPr="00D751FA">
        <w:rPr>
          <w:sz w:val="20"/>
        </w:rPr>
        <w:t xml:space="preserve">This example is derived from Section 14.1 of GFD.98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UR \h </w:instrText>
      </w:r>
      <w:r w:rsidR="005D5A39" w:rsidRPr="00D751FA">
        <w:rPr>
          <w:sz w:val="20"/>
        </w:rPr>
      </w:r>
      <w:r w:rsidR="005D5A39" w:rsidRPr="00D751FA">
        <w:rPr>
          <w:sz w:val="20"/>
        </w:rPr>
        <w:fldChar w:fldCharType="separate"/>
      </w:r>
      <w:r w:rsidR="00225FB2" w:rsidRPr="00D751FA">
        <w:rPr>
          <w:sz w:val="20"/>
        </w:rPr>
        <w:t>[UR]</w:t>
      </w:r>
      <w:r w:rsidR="005D5A39" w:rsidRPr="00D751FA">
        <w:rPr>
          <w:sz w:val="20"/>
        </w:rPr>
        <w:fldChar w:fldCharType="end"/>
      </w:r>
      <w:r w:rsidRPr="00D751FA">
        <w:rPr>
          <w:sz w:val="20"/>
        </w:rPr>
        <w:t xml:space="preserve"> and has been adapted to the needs of this specification.</w:t>
      </w:r>
    </w:p>
    <w:p w:rsidR="00967A51" w:rsidRPr="008F5AE0" w:rsidRDefault="00967A51" w:rsidP="00967A51">
      <w:pPr>
        <w:pStyle w:val="nobreak"/>
        <w:rPr>
          <w:sz w:val="20"/>
        </w:rPr>
      </w:pPr>
    </w:p>
    <w:p w:rsidR="00967A51" w:rsidRPr="008F5AE0" w:rsidRDefault="00D751FA">
      <w:pPr>
        <w:pStyle w:val="XMLSnippet"/>
      </w:pPr>
      <w:r w:rsidRPr="00D751FA">
        <w:t>&lt;aid-ogf:UsageRecord&gt;</w:t>
      </w:r>
    </w:p>
    <w:p w:rsidR="00967A51" w:rsidRPr="008F5AE0" w:rsidRDefault="00D751FA">
      <w:pPr>
        <w:pStyle w:val="XMLSnippet"/>
      </w:pPr>
      <w:r w:rsidRPr="00D751FA">
        <w:tab/>
        <w:t>&lt;ur:RecordIdentity</w:t>
      </w:r>
    </w:p>
    <w:p w:rsidR="00967A51" w:rsidRPr="008F5AE0" w:rsidRDefault="00D751FA">
      <w:pPr>
        <w:pStyle w:val="XMLSnippet"/>
      </w:pPr>
      <w:r w:rsidRPr="00D751FA">
        <w:tab/>
      </w:r>
      <w:r w:rsidRPr="00D751FA">
        <w:tab/>
        <w:t>ur:recordId="http://tempuri.org/mscf/colony/PBS.1234.0"</w:t>
      </w:r>
    </w:p>
    <w:p w:rsidR="00967A51" w:rsidRPr="008F5AE0" w:rsidRDefault="00D751FA">
      <w:pPr>
        <w:pStyle w:val="XMLSnippet"/>
      </w:pPr>
      <w:r w:rsidRPr="00D751FA">
        <w:tab/>
      </w:r>
      <w:r w:rsidRPr="00D751FA">
        <w:tab/>
        <w:t xml:space="preserve">ur:createTime="2010-05-10T11:44:44.44" /&gt; </w:t>
      </w:r>
    </w:p>
    <w:p w:rsidR="00967A51" w:rsidRPr="008F5AE0" w:rsidRDefault="00D751FA">
      <w:pPr>
        <w:pStyle w:val="XMLSnippet"/>
      </w:pPr>
      <w:r w:rsidRPr="00D751FA">
        <w:tab/>
        <w:t xml:space="preserve">&lt;ur:JobIdentity&gt; </w:t>
      </w:r>
    </w:p>
    <w:p w:rsidR="00967A51" w:rsidRPr="008F5AE0" w:rsidRDefault="00D751FA">
      <w:pPr>
        <w:pStyle w:val="XMLSnippet"/>
      </w:pPr>
      <w:r w:rsidRPr="00D751FA">
        <w:tab/>
        <w:t xml:space="preserve">&lt;ur:LocalJobId&gt;PBS.1234.0&lt;/ur:LocalJobId&gt; </w:t>
      </w:r>
    </w:p>
    <w:p w:rsidR="00967A51" w:rsidRPr="008F5AE0" w:rsidRDefault="00D751FA">
      <w:pPr>
        <w:pStyle w:val="XMLSnippet"/>
      </w:pPr>
      <w:r w:rsidRPr="00D751FA">
        <w:tab/>
        <w:t xml:space="preserve">&lt;/ur:JobIdentity&gt; </w:t>
      </w:r>
    </w:p>
    <w:p w:rsidR="00967A51" w:rsidRPr="008F5AE0" w:rsidRDefault="00D751FA">
      <w:pPr>
        <w:pStyle w:val="XMLSnippet"/>
      </w:pPr>
      <w:r w:rsidRPr="00D751FA">
        <w:tab/>
        <w:t xml:space="preserve">&lt;ur:UserIdentity&gt; </w:t>
      </w:r>
    </w:p>
    <w:p w:rsidR="00CE3D19" w:rsidRPr="008F5AE0" w:rsidRDefault="00D751FA">
      <w:pPr>
        <w:pStyle w:val="XMLSnippet"/>
      </w:pPr>
      <w:r w:rsidRPr="00D751FA">
        <w:tab/>
      </w:r>
      <w:r w:rsidRPr="00D751FA">
        <w:tab/>
        <w:t xml:space="preserve">&lt;ur:LocalUserId&gt;scottmo&lt;/ur:LocalUserId&gt; </w:t>
      </w:r>
    </w:p>
    <w:p w:rsidR="00CE3D19" w:rsidRPr="008F5AE0" w:rsidRDefault="00D751FA">
      <w:pPr>
        <w:pStyle w:val="XMLSnippet"/>
      </w:pPr>
      <w:r w:rsidRPr="00D751FA">
        <w:tab/>
        <w:t xml:space="preserve">&lt;/ur:UserIdentity&gt; </w:t>
      </w:r>
    </w:p>
    <w:p w:rsidR="00CE3D19" w:rsidRPr="008F5AE0" w:rsidRDefault="00D751FA">
      <w:pPr>
        <w:pStyle w:val="XMLSnippet"/>
      </w:pPr>
      <w:r w:rsidRPr="00D751FA">
        <w:tab/>
        <w:t xml:space="preserve">&lt;ur:Charge&gt;2870&lt;/ur:Charge&gt; </w:t>
      </w:r>
    </w:p>
    <w:p w:rsidR="00CE3D19" w:rsidRPr="008F5AE0" w:rsidRDefault="00D751FA">
      <w:pPr>
        <w:pStyle w:val="XMLSnippet"/>
      </w:pPr>
      <w:r w:rsidRPr="00D751FA">
        <w:tab/>
        <w:t xml:space="preserve">&lt;ur:Status&gt;completed&lt;/ur:Status&gt; </w:t>
      </w:r>
    </w:p>
    <w:p w:rsidR="00EB1F51" w:rsidRDefault="00D751FA">
      <w:pPr>
        <w:pStyle w:val="XMLSnippet"/>
      </w:pPr>
      <w:r w:rsidRPr="00D751FA">
        <w:tab/>
        <w:t xml:space="preserve">&lt;ur:Memory ur:storageUnit="MB"&gt;1234&lt;/ur:Memory&gt; </w:t>
      </w:r>
    </w:p>
    <w:p w:rsidR="00EB1F51" w:rsidRDefault="00D751FA">
      <w:pPr>
        <w:pStyle w:val="XMLSnippet"/>
      </w:pPr>
      <w:r w:rsidRPr="00D751FA">
        <w:tab/>
        <w:t xml:space="preserve">&lt;ur:ServiceLevel ur:type="QOS"&gt;Gold level&lt;/ur:ServiceLevel&gt; </w:t>
      </w:r>
    </w:p>
    <w:p w:rsidR="00EB1F51" w:rsidRDefault="00D751FA">
      <w:pPr>
        <w:pStyle w:val="XMLSnippet"/>
      </w:pPr>
      <w:r w:rsidRPr="00D751FA">
        <w:tab/>
        <w:t xml:space="preserve">&lt;ur:Processors&gt;1&lt;/ur:Processors&gt; </w:t>
      </w:r>
    </w:p>
    <w:p w:rsidR="00EB1F51" w:rsidRDefault="00D751FA">
      <w:pPr>
        <w:pStyle w:val="XMLSnippet"/>
      </w:pPr>
      <w:r w:rsidRPr="00D751FA">
        <w:tab/>
        <w:t xml:space="preserve">&lt;ur:ProjectName&gt;mscfops&lt;/ur:ProjectName&gt; </w:t>
      </w:r>
    </w:p>
    <w:p w:rsidR="00EB1F51" w:rsidRDefault="00D751FA">
      <w:pPr>
        <w:pStyle w:val="XMLSnippet"/>
      </w:pPr>
      <w:r w:rsidRPr="00D751FA">
        <w:tab/>
        <w:t xml:space="preserve">&lt;ur:MachineName&gt;Colony&lt;/ur:MachineName&gt; </w:t>
      </w:r>
    </w:p>
    <w:p w:rsidR="00EB1F51" w:rsidRDefault="00D751FA">
      <w:pPr>
        <w:pStyle w:val="XMLSnippet"/>
      </w:pPr>
      <w:r w:rsidRPr="00D751FA">
        <w:tab/>
        <w:t xml:space="preserve">&lt;ur:WallDuration&gt;PT1S&lt;/ur:WallDuration&gt; </w:t>
      </w:r>
    </w:p>
    <w:p w:rsidR="00EB1F51" w:rsidRDefault="00D751FA">
      <w:pPr>
        <w:pStyle w:val="XMLSnippet"/>
      </w:pPr>
      <w:r w:rsidRPr="00D751FA">
        <w:tab/>
        <w:t xml:space="preserve">&lt;ur:StartTime&gt;2010-05-10T11:22:22.22&lt;/ur:StartTime&gt; </w:t>
      </w:r>
    </w:p>
    <w:p w:rsidR="00EB1F51" w:rsidRDefault="00D751FA">
      <w:pPr>
        <w:pStyle w:val="XMLSnippet"/>
      </w:pPr>
      <w:r w:rsidRPr="00D751FA">
        <w:tab/>
        <w:t xml:space="preserve">&lt;ur:EndTime&gt;2010-05-10T11:33:33.33&lt;/ur:EndTime&gt; </w:t>
      </w:r>
    </w:p>
    <w:p w:rsidR="00EB1F51" w:rsidRDefault="00D751FA">
      <w:pPr>
        <w:pStyle w:val="XMLSnippet"/>
      </w:pPr>
      <w:r w:rsidRPr="00D751FA">
        <w:tab/>
        <w:t xml:space="preserve">&lt;ur:NodeCount&gt;1&lt;/ur:NodeCount&gt; </w:t>
      </w:r>
    </w:p>
    <w:p w:rsidR="00EB1F51" w:rsidRDefault="00D751FA">
      <w:pPr>
        <w:pStyle w:val="XMLSnippet"/>
      </w:pPr>
      <w:r w:rsidRPr="00D751FA">
        <w:tab/>
        <w:t xml:space="preserve">&lt;ur:Queue&gt;batch&lt;/ur:Queue&gt; </w:t>
      </w:r>
    </w:p>
    <w:p w:rsidR="00EB1F51" w:rsidRDefault="00D751FA">
      <w:pPr>
        <w:pStyle w:val="XMLSnippet"/>
      </w:pPr>
      <w:r w:rsidRPr="00D751FA">
        <w:tab/>
        <w:t xml:space="preserve">&lt;ur:Resource ur:description="quoteId"&gt;1435&lt;/ur:Resource&gt; </w:t>
      </w:r>
    </w:p>
    <w:p w:rsidR="00EB1F51" w:rsidRDefault="00D751FA">
      <w:pPr>
        <w:pStyle w:val="XMLSnippet"/>
      </w:pPr>
      <w:r w:rsidRPr="00D751FA">
        <w:tab/>
        <w:t xml:space="preserve">&lt;ur:Resource ur:description="application"&gt;gnuplot&lt;/ur:Resource&gt; </w:t>
      </w:r>
    </w:p>
    <w:p w:rsidR="00EB1F51" w:rsidRDefault="00D751FA">
      <w:pPr>
        <w:pStyle w:val="XMLSnippet"/>
      </w:pPr>
      <w:r w:rsidRPr="00D751FA">
        <w:tab/>
        <w:t xml:space="preserve">&lt;ur:Resource ur:description="executable"&gt;gnuplot&lt;/ur:Resource&gt; </w:t>
      </w:r>
    </w:p>
    <w:p w:rsidR="00EB1F51" w:rsidRDefault="00D751FA">
      <w:pPr>
        <w:pStyle w:val="XMLSnippet"/>
      </w:pPr>
      <w:r w:rsidRPr="00D751FA">
        <w:t>&lt;/aid-ogf:UsageRecord&gt;</w:t>
      </w:r>
    </w:p>
    <w:p w:rsidR="00967A51" w:rsidRPr="008F5AE0" w:rsidRDefault="00967A51" w:rsidP="00967A51">
      <w:pPr>
        <w:pStyle w:val="nobreak"/>
        <w:rPr>
          <w:sz w:val="20"/>
        </w:rPr>
      </w:pPr>
    </w:p>
    <w:p w:rsidR="00967A51" w:rsidRPr="008F5AE0" w:rsidRDefault="00D751FA" w:rsidP="00967A51">
      <w:pPr>
        <w:pStyle w:val="Heading2"/>
        <w:rPr>
          <w:sz w:val="20"/>
        </w:rPr>
      </w:pPr>
      <w:bookmarkStart w:id="177" w:name="_Toc105118915"/>
      <w:bookmarkStart w:id="178" w:name="_Toc135995901"/>
      <w:bookmarkStart w:id="179" w:name="_Ref137640870"/>
      <w:bookmarkStart w:id="180" w:name="_Ref137715153"/>
      <w:bookmarkStart w:id="181" w:name="_Ref137715165"/>
      <w:bookmarkStart w:id="182" w:name="_Ref137715180"/>
      <w:bookmarkStart w:id="183" w:name="_Ref137717728"/>
      <w:bookmarkStart w:id="184" w:name="_Toc355344612"/>
      <w:r w:rsidRPr="00D751FA">
        <w:rPr>
          <w:sz w:val="20"/>
        </w:rPr>
        <w:t xml:space="preserve">The </w:t>
      </w:r>
      <w:proofErr w:type="spellStart"/>
      <w:r w:rsidRPr="00D751FA">
        <w:rPr>
          <w:sz w:val="20"/>
        </w:rPr>
        <w:t>ActivityStatus</w:t>
      </w:r>
      <w:proofErr w:type="spellEnd"/>
      <w:r w:rsidRPr="00D751FA">
        <w:rPr>
          <w:sz w:val="20"/>
        </w:rPr>
        <w:t xml:space="preserve"> Element</w:t>
      </w:r>
      <w:bookmarkEnd w:id="177"/>
      <w:bookmarkEnd w:id="178"/>
      <w:bookmarkEnd w:id="179"/>
      <w:bookmarkEnd w:id="180"/>
      <w:bookmarkEnd w:id="181"/>
      <w:bookmarkEnd w:id="182"/>
      <w:bookmarkEnd w:id="183"/>
      <w:bookmarkEnd w:id="184"/>
    </w:p>
    <w:p w:rsidR="00967A51" w:rsidRPr="008F5AE0" w:rsidRDefault="00967A51" w:rsidP="00967A51">
      <w:pPr>
        <w:pStyle w:val="nobreak"/>
        <w:rPr>
          <w:sz w:val="20"/>
        </w:rPr>
      </w:pPr>
    </w:p>
    <w:p w:rsidR="00967A51" w:rsidRPr="008F5AE0" w:rsidRDefault="00D751FA" w:rsidP="00967A51">
      <w:pPr>
        <w:rPr>
          <w:sz w:val="20"/>
          <w:lang w:eastAsia="ja-JP"/>
        </w:rPr>
      </w:pPr>
      <w:r w:rsidRPr="00D751FA">
        <w:rPr>
          <w:sz w:val="20"/>
          <w:lang w:eastAsia="ja-JP"/>
        </w:rPr>
        <w:t xml:space="preserve">The </w:t>
      </w:r>
      <w:proofErr w:type="spellStart"/>
      <w:r w:rsidRPr="00D751FA">
        <w:rPr>
          <w:i/>
          <w:sz w:val="20"/>
        </w:rPr>
        <w:t>ActivityStatus</w:t>
      </w:r>
      <w:proofErr w:type="spellEnd"/>
      <w:r w:rsidRPr="00D751FA">
        <w:rPr>
          <w:sz w:val="20"/>
          <w:lang w:eastAsia="ja-JP"/>
        </w:rPr>
        <w:t xml:space="preserve"> element substitutes the abstract type State (see Section </w:t>
      </w:r>
      <w:r w:rsidR="005D5A39"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_Ref137718460 \r \h </w:instrText>
      </w:r>
      <w:r w:rsidR="005D5A39" w:rsidRPr="00D751FA">
        <w:rPr>
          <w:sz w:val="20"/>
          <w:lang w:eastAsia="ja-JP"/>
        </w:rPr>
      </w:r>
      <w:r w:rsidR="005D5A39" w:rsidRPr="00D751FA">
        <w:rPr>
          <w:sz w:val="20"/>
          <w:lang w:eastAsia="ja-JP"/>
        </w:rPr>
        <w:fldChar w:fldCharType="separate"/>
      </w:r>
      <w:r w:rsidR="00225FB2">
        <w:rPr>
          <w:sz w:val="20"/>
          <w:lang w:eastAsia="ja-JP"/>
        </w:rPr>
        <w:t>4.5</w:t>
      </w:r>
      <w:r w:rsidR="005D5A39" w:rsidRPr="00D751FA">
        <w:rPr>
          <w:sz w:val="20"/>
          <w:lang w:eastAsia="ja-JP"/>
        </w:rPr>
        <w:fldChar w:fldCharType="end"/>
      </w:r>
      <w:r w:rsidRPr="00D751FA">
        <w:rPr>
          <w:sz w:val="20"/>
          <w:lang w:eastAsia="ja-JP"/>
        </w:rPr>
        <w:t xml:space="preserve">) and contains the activity’s state using the Basic Execution Service (BES) state model. It supports the same states and state extensibility model as the BES specification. For details refer to Section 4 of GFD.108 </w:t>
      </w:r>
      <w:r w:rsidR="005D5A39"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BES \h </w:instrText>
      </w:r>
      <w:r w:rsidR="005D5A39" w:rsidRPr="00D751FA">
        <w:rPr>
          <w:sz w:val="20"/>
          <w:lang w:eastAsia="ja-JP"/>
        </w:rPr>
      </w:r>
      <w:r w:rsidR="005D5A39" w:rsidRPr="00D751FA">
        <w:rPr>
          <w:sz w:val="20"/>
          <w:lang w:eastAsia="ja-JP"/>
        </w:rPr>
        <w:fldChar w:fldCharType="separate"/>
      </w:r>
      <w:r w:rsidR="00225FB2" w:rsidRPr="00D751FA">
        <w:rPr>
          <w:sz w:val="20"/>
        </w:rPr>
        <w:t>[BES]</w:t>
      </w:r>
      <w:r w:rsidR="005D5A39" w:rsidRPr="00D751FA">
        <w:rPr>
          <w:sz w:val="20"/>
          <w:lang w:eastAsia="ja-JP"/>
        </w:rPr>
        <w:fldChar w:fldCharType="end"/>
      </w:r>
      <w:r w:rsidRPr="00D751FA">
        <w:rPr>
          <w:sz w:val="20"/>
          <w:lang w:eastAsia="ja-JP"/>
        </w:rPr>
        <w:t>.</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proofErr w:type="spellStart"/>
      <w:r w:rsidRPr="00D751FA">
        <w:rPr>
          <w:rFonts w:ascii="Courier New" w:hAnsi="Courier New"/>
          <w:sz w:val="20"/>
        </w:rPr>
        <w:t>bes-factory</w:t>
      </w:r>
      <w:proofErr w:type="gramStart"/>
      <w:r w:rsidRPr="00D751FA">
        <w:rPr>
          <w:rFonts w:ascii="Courier New" w:hAnsi="Courier New"/>
          <w:sz w:val="20"/>
        </w:rPr>
        <w:t>:ActivityStatusType</w:t>
      </w:r>
      <w:proofErr w:type="spellEnd"/>
      <w:proofErr w:type="gramEnd"/>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rPr>
      </w:pPr>
      <w:r w:rsidRPr="00D751FA">
        <w:rPr>
          <w:sz w:val="20"/>
        </w:rPr>
        <w:t>No additional attributes are defined.</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ActivityStatus</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 xml:space="preserve">&lt;aid-ogf:ActivityStatus substitutes="aid:State"/&gt; </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/ActivityHistory/ActivityHistoryType/Status/ActivityStatus</w:t>
      </w:r>
    </w:p>
    <w:p w:rsidR="00967A51" w:rsidRPr="008F5AE0" w:rsidRDefault="00D751FA" w:rsidP="00967A51">
      <w:pPr>
        <w:pStyle w:val="XPath-Description"/>
        <w:rPr>
          <w:sz w:val="20"/>
        </w:rPr>
      </w:pPr>
      <w:proofErr w:type="gramStart"/>
      <w:r w:rsidRPr="00D751FA">
        <w:rPr>
          <w:sz w:val="20"/>
        </w:rPr>
        <w:t xml:space="preserve">Represents the </w:t>
      </w:r>
      <w:proofErr w:type="spellStart"/>
      <w:r w:rsidRPr="00D751FA">
        <w:rPr>
          <w:rStyle w:val="DefinedItem"/>
          <w:sz w:val="20"/>
        </w:rPr>
        <w:t>ActivityStatus</w:t>
      </w:r>
      <w:proofErr w:type="spellEnd"/>
      <w:r w:rsidRPr="00D751FA">
        <w:rPr>
          <w:rStyle w:val="DefinedItem"/>
          <w:sz w:val="20"/>
        </w:rPr>
        <w:t xml:space="preserve"> </w:t>
      </w:r>
      <w:r w:rsidRPr="00D751FA">
        <w:rPr>
          <w:rStyle w:val="DefinedItem"/>
          <w:i w:val="0"/>
          <w:sz w:val="20"/>
        </w:rPr>
        <w:t>element.</w:t>
      </w:r>
      <w:proofErr w:type="gramEnd"/>
    </w:p>
    <w:p w:rsidR="00967A51" w:rsidRPr="008F5AE0" w:rsidRDefault="00D751FA" w:rsidP="00967A51">
      <w:pPr>
        <w:pStyle w:val="Heading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The activity is in the BES Running state, and in an activity-specific sub-state of staging in files.</w:t>
      </w:r>
    </w:p>
    <w:p w:rsidR="00967A51" w:rsidRPr="008F5AE0" w:rsidRDefault="00967A51" w:rsidP="00967A51">
      <w:pPr>
        <w:rPr>
          <w:sz w:val="20"/>
        </w:rPr>
      </w:pPr>
    </w:p>
    <w:p w:rsidR="00967A51" w:rsidRPr="008F5AE0" w:rsidRDefault="00D751FA">
      <w:pPr>
        <w:pStyle w:val="XMLSnippet"/>
      </w:pPr>
      <w:r w:rsidRPr="00D751FA">
        <w:t>&lt;aid-ogf:ActivityStatus state="Running"&gt;</w:t>
      </w:r>
    </w:p>
    <w:p w:rsidR="00967A51" w:rsidRPr="008F5AE0" w:rsidRDefault="00D751FA">
      <w:pPr>
        <w:pStyle w:val="XMLSnippet"/>
      </w:pPr>
      <w:r w:rsidRPr="00D751FA">
        <w:tab/>
        <w:t>&lt;n00:Staging-In/&gt;</w:t>
      </w:r>
    </w:p>
    <w:p w:rsidR="00967A51" w:rsidRPr="008F5AE0" w:rsidRDefault="00D751FA">
      <w:pPr>
        <w:pStyle w:val="XMLSnippet"/>
      </w:pPr>
      <w:r w:rsidRPr="00D751FA">
        <w:t>&lt;/aid-ogf:ActivityStatus&gt;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With respect to the example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_Ref135117535 \r \h </w:instrText>
      </w:r>
      <w:r w:rsidR="005D5A39" w:rsidRPr="00D751FA">
        <w:rPr>
          <w:sz w:val="20"/>
        </w:rPr>
      </w:r>
      <w:r w:rsidR="005D5A39" w:rsidRPr="00D751FA">
        <w:rPr>
          <w:sz w:val="20"/>
        </w:rPr>
        <w:fldChar w:fldCharType="separate"/>
      </w:r>
      <w:r w:rsidR="00225FB2">
        <w:rPr>
          <w:sz w:val="20"/>
        </w:rPr>
        <w:t>1.4</w:t>
      </w:r>
      <w:r w:rsidR="005D5A39" w:rsidRPr="00D751FA">
        <w:rPr>
          <w:sz w:val="20"/>
        </w:rPr>
        <w:fldChar w:fldCharType="end"/>
      </w:r>
      <w:r w:rsidRPr="00D751FA">
        <w:rPr>
          <w:sz w:val="20"/>
        </w:rPr>
        <w:t>, this state is reached after the activity has been handed over to the BES for execution.</w:t>
      </w:r>
    </w:p>
    <w:p w:rsidR="00967A51" w:rsidRPr="008F5AE0" w:rsidRDefault="00967A51" w:rsidP="00967A51">
      <w:pPr>
        <w:pStyle w:val="nobreak"/>
        <w:rPr>
          <w:sz w:val="20"/>
        </w:rPr>
      </w:pPr>
    </w:p>
    <w:p w:rsidR="00967A51" w:rsidRPr="008F5AE0" w:rsidRDefault="00D751FA" w:rsidP="00967A51">
      <w:pPr>
        <w:pStyle w:val="Heading1"/>
        <w:rPr>
          <w:sz w:val="20"/>
        </w:rPr>
      </w:pPr>
      <w:bookmarkStart w:id="185" w:name="_Toc135995902"/>
      <w:bookmarkStart w:id="186" w:name="_Toc355344613"/>
      <w:bookmarkStart w:id="187" w:name="_Toc105118916"/>
      <w:r w:rsidRPr="00D751FA">
        <w:rPr>
          <w:sz w:val="20"/>
        </w:rPr>
        <w:t>The Activity Instance Element Set not related to the Open Grid Forum</w:t>
      </w:r>
      <w:bookmarkEnd w:id="185"/>
      <w:bookmarkEnd w:id="186"/>
    </w:p>
    <w:p w:rsidR="00967A51" w:rsidRPr="008F5AE0" w:rsidRDefault="00D751FA" w:rsidP="00967A51">
      <w:pPr>
        <w:pStyle w:val="nobreak"/>
        <w:rPr>
          <w:sz w:val="20"/>
        </w:rPr>
      </w:pPr>
      <w:r w:rsidRPr="00D751FA">
        <w:rPr>
          <w:sz w:val="20"/>
        </w:rPr>
        <w:t>This section provides definitions for abstract element substitutions where no OGF specifications exist.</w:t>
      </w:r>
    </w:p>
    <w:p w:rsidR="00967A51" w:rsidRPr="008F5AE0" w:rsidRDefault="00967A51" w:rsidP="00967A51">
      <w:pPr>
        <w:rPr>
          <w:sz w:val="20"/>
        </w:rPr>
      </w:pPr>
    </w:p>
    <w:p w:rsidR="00967A51" w:rsidRPr="008F5AE0" w:rsidRDefault="00D751FA" w:rsidP="00967A51">
      <w:pPr>
        <w:pStyle w:val="Heading2"/>
        <w:rPr>
          <w:sz w:val="20"/>
          <w:lang w:eastAsia="ja-JP"/>
        </w:rPr>
      </w:pPr>
      <w:bookmarkStart w:id="188" w:name="_Toc105118913"/>
      <w:bookmarkStart w:id="189" w:name="_Ref114137769"/>
      <w:bookmarkStart w:id="190" w:name="_Ref114137813"/>
      <w:bookmarkStart w:id="191" w:name="_Toc135995903"/>
      <w:bookmarkStart w:id="192" w:name="_Ref137717742"/>
      <w:bookmarkStart w:id="193" w:name="_Toc355344614"/>
      <w:r w:rsidRPr="00D751FA">
        <w:rPr>
          <w:sz w:val="20"/>
        </w:rPr>
        <w:t>The Exception Element</w:t>
      </w:r>
      <w:bookmarkEnd w:id="188"/>
      <w:bookmarkEnd w:id="189"/>
      <w:bookmarkEnd w:id="190"/>
      <w:bookmarkEnd w:id="191"/>
      <w:bookmarkEnd w:id="192"/>
      <w:bookmarkEnd w:id="193"/>
    </w:p>
    <w:p w:rsidR="00967A51" w:rsidRPr="008F5AE0" w:rsidRDefault="00D751FA" w:rsidP="00967A51">
      <w:pPr>
        <w:pStyle w:val="Heading3"/>
        <w:rPr>
          <w:sz w:val="20"/>
          <w:lang w:eastAsia="ja-JP"/>
        </w:rPr>
      </w:pPr>
      <w:r w:rsidRPr="00D751FA">
        <w:rPr>
          <w:sz w:val="20"/>
        </w:rPr>
        <w:t>Definition</w:t>
      </w:r>
    </w:p>
    <w:p w:rsidR="00967A51" w:rsidRPr="008F5AE0" w:rsidRDefault="00D751FA" w:rsidP="00967A51">
      <w:pPr>
        <w:rPr>
          <w:sz w:val="20"/>
          <w:lang w:eastAsia="ja-JP"/>
        </w:rPr>
      </w:pPr>
      <w:r w:rsidRPr="00D751FA">
        <w:rPr>
          <w:sz w:val="20"/>
          <w:lang w:eastAsia="ja-JP"/>
        </w:rPr>
        <w:t xml:space="preserve">The Exception element substitutes the </w:t>
      </w:r>
      <w:r w:rsidRPr="00D751FA">
        <w:rPr>
          <w:i/>
          <w:sz w:val="20"/>
          <w:lang w:eastAsia="ja-JP"/>
        </w:rPr>
        <w:t>Exception</w:t>
      </w:r>
      <w:r w:rsidRPr="00D751FA">
        <w:rPr>
          <w:sz w:val="20"/>
          <w:lang w:eastAsia="ja-JP"/>
        </w:rPr>
        <w:t xml:space="preserve"> abstract type (see Section </w:t>
      </w:r>
      <w:r w:rsidR="005D5A39"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_Ref137719315 \r \h </w:instrText>
      </w:r>
      <w:r w:rsidR="005D5A39" w:rsidRPr="00D751FA">
        <w:rPr>
          <w:sz w:val="20"/>
          <w:lang w:eastAsia="ja-JP"/>
        </w:rPr>
      </w:r>
      <w:r w:rsidR="005D5A39" w:rsidRPr="00D751FA">
        <w:rPr>
          <w:sz w:val="20"/>
          <w:lang w:eastAsia="ja-JP"/>
        </w:rPr>
        <w:fldChar w:fldCharType="separate"/>
      </w:r>
      <w:r w:rsidR="00225FB2">
        <w:rPr>
          <w:sz w:val="20"/>
          <w:lang w:eastAsia="ja-JP"/>
        </w:rPr>
        <w:t>4.9</w:t>
      </w:r>
      <w:r w:rsidR="005D5A39" w:rsidRPr="00D751FA">
        <w:rPr>
          <w:sz w:val="20"/>
          <w:lang w:eastAsia="ja-JP"/>
        </w:rPr>
        <w:fldChar w:fldCharType="end"/>
      </w:r>
      <w:r w:rsidRPr="00D751FA">
        <w:rPr>
          <w:sz w:val="20"/>
          <w:lang w:eastAsia="ja-JP"/>
        </w:rPr>
        <w:t>) and provides additional information about abnormal state change of the Activity. This is a basic definition as there is no applicable OGF specification at this time.</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Pr="008F5AE0" w:rsidRDefault="00D751FA" w:rsidP="00967A51">
      <w:pPr>
        <w:numPr>
          <w:ilvl w:val="0"/>
          <w:numId w:val="32"/>
        </w:numPr>
        <w:rPr>
          <w:i/>
          <w:sz w:val="20"/>
        </w:rPr>
      </w:pPr>
      <w:r w:rsidRPr="00D751FA">
        <w:rPr>
          <w:i/>
          <w:sz w:val="20"/>
          <w:lang w:eastAsia="ja-JP"/>
        </w:rPr>
        <w:t>Identifier</w:t>
      </w:r>
    </w:p>
    <w:p w:rsidR="00967A51" w:rsidRPr="008F5AE0" w:rsidRDefault="00D751FA" w:rsidP="00967A51">
      <w:pPr>
        <w:numPr>
          <w:ilvl w:val="0"/>
          <w:numId w:val="32"/>
        </w:numPr>
        <w:rPr>
          <w:i/>
          <w:sz w:val="20"/>
        </w:rPr>
      </w:pPr>
      <w:r w:rsidRPr="00D751FA">
        <w:rPr>
          <w:i/>
          <w:sz w:val="20"/>
          <w:lang w:eastAsia="ja-JP"/>
        </w:rPr>
        <w:t>Reason</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Exception </w:t>
      </w:r>
      <w:r w:rsidRPr="00D751FA">
        <w:rPr>
          <w:sz w:val="20"/>
        </w:rPr>
        <w:t>is rendered in XML as:</w:t>
      </w:r>
    </w:p>
    <w:p w:rsidR="00967A51" w:rsidRPr="008F5AE0" w:rsidRDefault="00967A51" w:rsidP="00967A51">
      <w:pPr>
        <w:rPr>
          <w:sz w:val="20"/>
        </w:rPr>
      </w:pPr>
    </w:p>
    <w:p w:rsidR="00967A51" w:rsidRPr="008F5AE0" w:rsidRDefault="00D751FA">
      <w:pPr>
        <w:pStyle w:val="XMLSnippet"/>
        <w:rPr>
          <w:lang w:eastAsia="ja-JP"/>
        </w:rPr>
      </w:pPr>
      <w:r w:rsidRPr="00D751FA">
        <w:t>&lt;</w:t>
      </w:r>
      <w:r w:rsidRPr="00D751FA">
        <w:rPr>
          <w:lang w:eastAsia="ja-JP"/>
        </w:rPr>
        <w:t>Exception substitutes=</w:t>
      </w:r>
      <w:r w:rsidRPr="00D751FA">
        <w:t>"</w:t>
      </w:r>
      <w:r w:rsidRPr="00D751FA">
        <w:rPr>
          <w:lang w:eastAsia="ja-JP"/>
        </w:rPr>
        <w:t>aid:Exception</w:t>
      </w:r>
      <w:r w:rsidRPr="00D751FA">
        <w:t>"&gt;</w:t>
      </w:r>
    </w:p>
    <w:p w:rsidR="00967A51" w:rsidRPr="008F5AE0" w:rsidRDefault="00D751FA">
      <w:pPr>
        <w:pStyle w:val="XMLSnippet"/>
        <w:rPr>
          <w:lang w:eastAsia="ja-JP"/>
        </w:rPr>
      </w:pPr>
      <w:r w:rsidRPr="00D751FA">
        <w:rPr>
          <w:lang w:eastAsia="ja-JP"/>
        </w:rPr>
        <w:tab/>
        <w:t>&lt;Identifier&gt; xsd:string &lt;/Identifier&gt;</w:t>
      </w:r>
    </w:p>
    <w:p w:rsidR="00967A51" w:rsidRPr="008F5AE0" w:rsidRDefault="00D751FA">
      <w:pPr>
        <w:pStyle w:val="XMLSnippet"/>
        <w:rPr>
          <w:lang w:eastAsia="ja-JP"/>
        </w:rPr>
      </w:pPr>
      <w:r w:rsidRPr="00D751FA">
        <w:rPr>
          <w:lang w:eastAsia="ja-JP"/>
        </w:rPr>
        <w:tab/>
        <w:t>&lt;Reason&gt;</w:t>
      </w:r>
      <w:r w:rsidRPr="00D751FA">
        <w:t xml:space="preserve"> </w:t>
      </w:r>
      <w:r w:rsidRPr="00D751FA">
        <w:rPr>
          <w:lang w:eastAsia="ja-JP"/>
        </w:rPr>
        <w:t>xsd:string &lt;/Reason&gt;</w:t>
      </w:r>
    </w:p>
    <w:p w:rsidR="00967A51" w:rsidRPr="008F5AE0" w:rsidRDefault="00D751FA">
      <w:pPr>
        <w:pStyle w:val="XMLSnippet"/>
      </w:pPr>
      <w:r w:rsidRPr="00D751FA">
        <w:t>&lt;/</w:t>
      </w:r>
      <w:r w:rsidRPr="00D751FA">
        <w:rPr>
          <w:lang w:eastAsia="ja-JP"/>
        </w:rPr>
        <w:t>Exception</w:t>
      </w:r>
      <w:r w:rsidRPr="00D751FA">
        <w:t>&gt;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FE3B18" w:rsidRPr="008F5AE0" w:rsidDel="00FE3B18"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w:t>
      </w:r>
      <w:r w:rsidRPr="00D751FA">
        <w:rPr>
          <w:b/>
          <w:sz w:val="20"/>
        </w:rPr>
        <w:tab/>
      </w:r>
    </w:p>
    <w:p w:rsidR="00967A51" w:rsidRPr="008F5AE0" w:rsidRDefault="00D751FA" w:rsidP="00FE3B18">
      <w:pPr>
        <w:rPr>
          <w:rStyle w:val="DefinedItem"/>
        </w:rPr>
      </w:pPr>
      <w:r w:rsidRPr="00D751FA">
        <w:rPr>
          <w:sz w:val="20"/>
        </w:rPr>
        <w:tab/>
      </w:r>
      <w:proofErr w:type="gramStart"/>
      <w:r w:rsidRPr="00D751FA">
        <w:rPr>
          <w:sz w:val="20"/>
        </w:rPr>
        <w:t xml:space="preserve">Represents the </w:t>
      </w:r>
      <w:r w:rsidRPr="00D751FA">
        <w:rPr>
          <w:rStyle w:val="DefinedItem"/>
          <w:sz w:val="20"/>
        </w:rPr>
        <w:t xml:space="preserve">Exception </w:t>
      </w:r>
      <w:r w:rsidRPr="00D751FA">
        <w:rPr>
          <w:rStyle w:val="DefinedItem"/>
          <w:i w:val="0"/>
          <w:sz w:val="20"/>
        </w:rPr>
        <w:t>element.</w:t>
      </w:r>
      <w:proofErr w:type="gramEnd"/>
    </w:p>
    <w:p w:rsidR="00967A51" w:rsidRPr="008F5AE0" w:rsidRDefault="00967A51" w:rsidP="00967A51">
      <w:pPr>
        <w:rPr>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/ActivityHistory/ActivityHistoryType/Status/Exception/Identifier</w:t>
      </w:r>
    </w:p>
    <w:p w:rsidR="00967A51" w:rsidRPr="008F5AE0" w:rsidRDefault="00D751FA" w:rsidP="001846E9">
      <w:pPr>
        <w:ind w:left="720"/>
        <w:rPr>
          <w:sz w:val="20"/>
        </w:rPr>
      </w:pPr>
      <w:proofErr w:type="gramStart"/>
      <w:r w:rsidRPr="00D751FA">
        <w:rPr>
          <w:sz w:val="20"/>
        </w:rPr>
        <w:t xml:space="preserve">Represents the </w:t>
      </w:r>
      <w:r w:rsidRPr="00D751FA">
        <w:rPr>
          <w:i/>
          <w:sz w:val="20"/>
        </w:rPr>
        <w:t>Identifier</w:t>
      </w:r>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_Ref137718891 \r \h </w:instrText>
      </w:r>
      <w:r w:rsidR="005D5A39" w:rsidRPr="00D751FA">
        <w:rPr>
          <w:sz w:val="20"/>
        </w:rPr>
      </w:r>
      <w:r w:rsidR="005D5A39" w:rsidRPr="00D751FA">
        <w:rPr>
          <w:sz w:val="20"/>
        </w:rPr>
        <w:fldChar w:fldCharType="separate"/>
      </w:r>
      <w:r w:rsidR="00225FB2">
        <w:rPr>
          <w:sz w:val="20"/>
        </w:rPr>
        <w:t>6.2</w:t>
      </w:r>
      <w:r w:rsidR="005D5A39" w:rsidRPr="00D751FA">
        <w:rPr>
          <w:sz w:val="20"/>
        </w:rPr>
        <w:fldChar w:fldCharType="end"/>
      </w:r>
      <w:r w:rsidRPr="00D751FA">
        <w:rPr>
          <w:sz w:val="20"/>
        </w:rPr>
        <w:t>.</w:t>
      </w:r>
      <w:proofErr w:type="gramEnd"/>
      <w:r w:rsidRPr="00D751FA">
        <w:rPr>
          <w:sz w:val="20"/>
        </w:rPr>
        <w:t xml:space="preserve"> It is a mandatory element, which MUST appear exactly once.</w:t>
      </w:r>
    </w:p>
    <w:p w:rsidR="001846E9" w:rsidRPr="008F5AE0" w:rsidRDefault="001846E9" w:rsidP="001846E9">
      <w:pPr>
        <w:rPr>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/ActivityHistory/ActivityHistoryType/Status/Exception/Reason</w:t>
      </w:r>
    </w:p>
    <w:p w:rsidR="00DC76A3" w:rsidRPr="008F5AE0" w:rsidRDefault="00D751FA">
      <w:pPr>
        <w:ind w:left="720"/>
        <w:rPr>
          <w:sz w:val="20"/>
        </w:rPr>
      </w:pPr>
      <w:proofErr w:type="gramStart"/>
      <w:r w:rsidRPr="00D751FA">
        <w:rPr>
          <w:sz w:val="20"/>
        </w:rPr>
        <w:t xml:space="preserve">Represents the </w:t>
      </w:r>
      <w:r w:rsidRPr="00D751FA">
        <w:rPr>
          <w:i/>
          <w:sz w:val="20"/>
        </w:rPr>
        <w:t>Reason</w:t>
      </w:r>
      <w:r w:rsidRPr="00D751FA">
        <w:rPr>
          <w:sz w:val="20"/>
        </w:rPr>
        <w:t xml:space="preserve"> element as defined in Section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_Ref137718935 \r \h </w:instrText>
      </w:r>
      <w:r w:rsidR="005D5A39" w:rsidRPr="00D751FA">
        <w:rPr>
          <w:sz w:val="20"/>
        </w:rPr>
      </w:r>
      <w:r w:rsidR="005D5A39" w:rsidRPr="00D751FA">
        <w:rPr>
          <w:sz w:val="20"/>
        </w:rPr>
        <w:fldChar w:fldCharType="separate"/>
      </w:r>
      <w:r w:rsidR="00225FB2">
        <w:rPr>
          <w:sz w:val="20"/>
        </w:rPr>
        <w:t>6.3</w:t>
      </w:r>
      <w:r w:rsidR="005D5A39" w:rsidRPr="00D751FA">
        <w:rPr>
          <w:sz w:val="20"/>
        </w:rPr>
        <w:fldChar w:fldCharType="end"/>
      </w:r>
      <w:r w:rsidRPr="00D751FA">
        <w:rPr>
          <w:sz w:val="20"/>
        </w:rPr>
        <w:t>.</w:t>
      </w:r>
      <w:proofErr w:type="gramEnd"/>
      <w:r w:rsidRPr="00D751FA">
        <w:rPr>
          <w:sz w:val="20"/>
        </w:rPr>
        <w:t xml:space="preserve"> It is a mandatory element, which MUST appear exactly once.</w:t>
      </w:r>
    </w:p>
    <w:p w:rsidR="00967A51" w:rsidRPr="008F5AE0" w:rsidRDefault="00D751FA" w:rsidP="00967A51">
      <w:pPr>
        <w:pStyle w:val="Heading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An exception was raised because the activity ran out of storage.</w:t>
      </w:r>
    </w:p>
    <w:p w:rsidR="00967A51" w:rsidRPr="008F5AE0" w:rsidRDefault="00967A51" w:rsidP="00967A51">
      <w:pPr>
        <w:rPr>
          <w:sz w:val="20"/>
        </w:rPr>
      </w:pPr>
    </w:p>
    <w:p w:rsidR="00967A51" w:rsidRPr="008F5AE0" w:rsidRDefault="00D751FA">
      <w:pPr>
        <w:pStyle w:val="XMLSnippet"/>
        <w:rPr>
          <w:lang w:eastAsia="ja-JP"/>
        </w:rPr>
      </w:pPr>
      <w:r w:rsidRPr="00D751FA">
        <w:t>&lt;aid-ogf:</w:t>
      </w:r>
      <w:r w:rsidRPr="00D751FA">
        <w:rPr>
          <w:lang w:eastAsia="ja-JP"/>
        </w:rPr>
        <w:t>Exception</w:t>
      </w:r>
      <w:r w:rsidRPr="00D751FA">
        <w:t>&gt;</w:t>
      </w:r>
    </w:p>
    <w:p w:rsidR="00967A51" w:rsidRPr="008F5AE0" w:rsidRDefault="00D751FA">
      <w:pPr>
        <w:pStyle w:val="XMLSnippet"/>
        <w:rPr>
          <w:lang w:eastAsia="ja-JP"/>
        </w:rPr>
      </w:pPr>
      <w:r w:rsidRPr="00D751FA">
        <w:rPr>
          <w:lang w:eastAsia="ja-JP"/>
        </w:rPr>
        <w:tab/>
        <w:t>&lt;aid-ogf:Identifier&gt;InsufficientStorage&lt;/aid-ogf:Identifier&gt;</w:t>
      </w:r>
    </w:p>
    <w:p w:rsidR="00967A51" w:rsidRPr="008F5AE0" w:rsidRDefault="00D751FA">
      <w:pPr>
        <w:pStyle w:val="XMLSnippet"/>
        <w:rPr>
          <w:lang w:eastAsia="ja-JP"/>
        </w:rPr>
      </w:pPr>
      <w:r w:rsidRPr="00D751FA">
        <w:rPr>
          <w:lang w:eastAsia="ja-JP"/>
        </w:rPr>
        <w:tab/>
        <w:t>&lt;aid-ogf:Reason&gt;Storage quota reached&lt;/aid-ogf:Reason&gt;</w:t>
      </w:r>
    </w:p>
    <w:p w:rsidR="00967A51" w:rsidRPr="008F5AE0" w:rsidRDefault="00D751FA">
      <w:pPr>
        <w:pStyle w:val="XMLSnippet"/>
      </w:pPr>
      <w:r w:rsidRPr="00D751FA">
        <w:t>&lt;/aid-ogf:</w:t>
      </w:r>
      <w:r w:rsidRPr="00D751FA">
        <w:rPr>
          <w:lang w:eastAsia="ja-JP"/>
        </w:rPr>
        <w:t>Exception</w:t>
      </w:r>
      <w:r w:rsidRPr="00D751FA">
        <w:t>&gt;</w:t>
      </w:r>
    </w:p>
    <w:p w:rsidR="00967A51" w:rsidRPr="008F5AE0" w:rsidRDefault="00967A51" w:rsidP="00967A51">
      <w:pPr>
        <w:pStyle w:val="nobreak"/>
        <w:rPr>
          <w:sz w:val="20"/>
        </w:rPr>
      </w:pPr>
    </w:p>
    <w:p w:rsidR="00967A51" w:rsidRPr="008F5AE0" w:rsidRDefault="00D751FA" w:rsidP="00967A51">
      <w:pPr>
        <w:pStyle w:val="Heading2"/>
        <w:rPr>
          <w:sz w:val="20"/>
          <w:lang w:eastAsia="ja-JP"/>
        </w:rPr>
      </w:pPr>
      <w:bookmarkStart w:id="194" w:name="_Toc135995904"/>
      <w:bookmarkStart w:id="195" w:name="_Ref137718891"/>
      <w:bookmarkStart w:id="196" w:name="_Toc355344615"/>
      <w:r w:rsidRPr="00D751FA">
        <w:rPr>
          <w:sz w:val="20"/>
        </w:rPr>
        <w:t>The Identifier Element</w:t>
      </w:r>
      <w:bookmarkEnd w:id="194"/>
      <w:bookmarkEnd w:id="195"/>
      <w:bookmarkEnd w:id="196"/>
    </w:p>
    <w:p w:rsidR="00967A51" w:rsidRPr="008F5AE0" w:rsidRDefault="00D751FA" w:rsidP="00967A51">
      <w:pPr>
        <w:pStyle w:val="Heading3"/>
        <w:rPr>
          <w:sz w:val="20"/>
          <w:lang w:eastAsia="ja-JP"/>
        </w:rPr>
      </w:pPr>
      <w:r w:rsidRPr="00D751FA">
        <w:rPr>
          <w:sz w:val="20"/>
        </w:rPr>
        <w:t>Definition</w:t>
      </w:r>
    </w:p>
    <w:p w:rsidR="00967A51" w:rsidRPr="008F5AE0" w:rsidRDefault="00D751FA" w:rsidP="00967A51">
      <w:pPr>
        <w:rPr>
          <w:sz w:val="20"/>
          <w:lang w:eastAsia="ja-JP"/>
        </w:rPr>
      </w:pPr>
      <w:r w:rsidRPr="00D751FA">
        <w:rPr>
          <w:sz w:val="20"/>
          <w:lang w:eastAsia="ja-JP"/>
        </w:rPr>
        <w:t xml:space="preserve">This element identifies the raised exception by name. It provides information on the kind of exception raised. There are no format requirements. </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proofErr w:type="spellStart"/>
      <w:r w:rsidRPr="00D751FA">
        <w:rPr>
          <w:rFonts w:ascii="Courier New" w:hAnsi="Courier New"/>
          <w:sz w:val="20"/>
        </w:rPr>
        <w:t>xsd</w:t>
      </w:r>
      <w:proofErr w:type="gramStart"/>
      <w:r w:rsidRPr="00D751FA">
        <w:rPr>
          <w:rFonts w:ascii="Courier New" w:hAnsi="Courier New"/>
          <w:sz w:val="20"/>
        </w:rPr>
        <w:t>:string</w:t>
      </w:r>
      <w:proofErr w:type="spellEnd"/>
      <w:proofErr w:type="gramEnd"/>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Identifier </w:t>
      </w:r>
      <w:r w:rsidRPr="00D751FA">
        <w:rPr>
          <w:sz w:val="20"/>
        </w:rPr>
        <w:t>is rendered in XML as:</w:t>
      </w:r>
    </w:p>
    <w:p w:rsidR="00967A51" w:rsidRPr="008F5AE0" w:rsidRDefault="00967A51" w:rsidP="00967A51">
      <w:pPr>
        <w:rPr>
          <w:sz w:val="20"/>
        </w:rPr>
      </w:pPr>
    </w:p>
    <w:p w:rsidR="00967A51" w:rsidRPr="008F5AE0" w:rsidRDefault="00D751FA">
      <w:pPr>
        <w:pStyle w:val="XMLSnippet"/>
        <w:rPr>
          <w:lang w:eastAsia="ja-JP"/>
        </w:rPr>
      </w:pPr>
      <w:r w:rsidRPr="00D751FA">
        <w:rPr>
          <w:lang w:eastAsia="ja-JP"/>
        </w:rPr>
        <w:t>&lt;Identifier&gt; xsd:string &lt;/Identifier&gt;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FE3B18" w:rsidRPr="008F5AE0" w:rsidDel="00FE3B18"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/ActivityHistory/ActivityHistoryType/Status/Exception/Identifier</w:t>
      </w:r>
    </w:p>
    <w:p w:rsidR="00967A51" w:rsidRPr="008F5AE0" w:rsidRDefault="00D751FA" w:rsidP="00FE3B18">
      <w:pPr>
        <w:rPr>
          <w:sz w:val="20"/>
        </w:rPr>
      </w:pPr>
      <w:r w:rsidRPr="00D751FA">
        <w:rPr>
          <w:sz w:val="20"/>
        </w:rPr>
        <w:tab/>
      </w:r>
      <w:proofErr w:type="gramStart"/>
      <w:r w:rsidRPr="00D751FA">
        <w:rPr>
          <w:sz w:val="20"/>
        </w:rPr>
        <w:t xml:space="preserve">Represents the </w:t>
      </w:r>
      <w:r w:rsidRPr="00D751FA">
        <w:rPr>
          <w:rStyle w:val="DefinedItem"/>
          <w:sz w:val="20"/>
        </w:rPr>
        <w:t xml:space="preserve">Identifier </w:t>
      </w:r>
      <w:r w:rsidRPr="00D751FA">
        <w:rPr>
          <w:rStyle w:val="DefinedItem"/>
          <w:i w:val="0"/>
          <w:sz w:val="20"/>
        </w:rPr>
        <w:t>element.</w:t>
      </w:r>
      <w:proofErr w:type="gramEnd"/>
    </w:p>
    <w:p w:rsidR="00967A51" w:rsidRPr="008F5AE0" w:rsidRDefault="00D751FA" w:rsidP="00967A51">
      <w:pPr>
        <w:pStyle w:val="Heading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A component of the activity could not write its data to storage due to insufficient storage.</w:t>
      </w:r>
    </w:p>
    <w:p w:rsidR="00967A51" w:rsidRPr="008F5AE0" w:rsidRDefault="00967A51" w:rsidP="00967A51">
      <w:pPr>
        <w:rPr>
          <w:sz w:val="20"/>
          <w:lang w:eastAsia="ja-JP"/>
        </w:rPr>
      </w:pPr>
    </w:p>
    <w:p w:rsidR="00967A51" w:rsidRPr="008F5AE0" w:rsidRDefault="00D751FA">
      <w:pPr>
        <w:pStyle w:val="XMLSnippet"/>
        <w:rPr>
          <w:lang w:eastAsia="ja-JP"/>
        </w:rPr>
      </w:pPr>
      <w:r w:rsidRPr="00D751FA">
        <w:rPr>
          <w:lang w:eastAsia="ja-JP"/>
        </w:rPr>
        <w:t>&lt;aid-ogf:Identifier&gt;InsufficientStorage&lt;/aid-ogf:Identifier&gt;</w:t>
      </w:r>
    </w:p>
    <w:p w:rsidR="00967A51" w:rsidRPr="008F5AE0" w:rsidRDefault="00967A51" w:rsidP="00967A51">
      <w:pPr>
        <w:rPr>
          <w:sz w:val="20"/>
        </w:rPr>
      </w:pPr>
    </w:p>
    <w:p w:rsidR="00967A51" w:rsidRPr="008F5AE0" w:rsidRDefault="00D751FA" w:rsidP="00967A51">
      <w:pPr>
        <w:pStyle w:val="Heading2"/>
        <w:rPr>
          <w:sz w:val="20"/>
          <w:lang w:eastAsia="ja-JP"/>
        </w:rPr>
      </w:pPr>
      <w:bookmarkStart w:id="197" w:name="_Toc135995905"/>
      <w:bookmarkStart w:id="198" w:name="_Ref137718935"/>
      <w:bookmarkStart w:id="199" w:name="_Toc355344616"/>
      <w:r w:rsidRPr="00D751FA">
        <w:rPr>
          <w:sz w:val="20"/>
        </w:rPr>
        <w:t>The Reason Element</w:t>
      </w:r>
      <w:bookmarkEnd w:id="197"/>
      <w:bookmarkEnd w:id="198"/>
      <w:bookmarkEnd w:id="199"/>
    </w:p>
    <w:p w:rsidR="00967A51" w:rsidRPr="008F5AE0" w:rsidRDefault="00D751FA" w:rsidP="00967A51">
      <w:pPr>
        <w:pStyle w:val="Heading3"/>
        <w:rPr>
          <w:sz w:val="20"/>
          <w:lang w:eastAsia="ja-JP"/>
        </w:rPr>
      </w:pPr>
      <w:r w:rsidRPr="00D751FA">
        <w:rPr>
          <w:sz w:val="20"/>
        </w:rPr>
        <w:t>Definition</w:t>
      </w:r>
    </w:p>
    <w:p w:rsidR="00967A51" w:rsidRPr="008F5AE0" w:rsidRDefault="00D751FA" w:rsidP="00967A51">
      <w:pPr>
        <w:rPr>
          <w:sz w:val="20"/>
          <w:lang w:eastAsia="ja-JP"/>
        </w:rPr>
      </w:pPr>
      <w:r w:rsidRPr="00D751FA">
        <w:rPr>
          <w:sz w:val="20"/>
          <w:lang w:eastAsia="ja-JP"/>
        </w:rPr>
        <w:t>This element provides additional information about the raised exception. There are no format requirements.</w:t>
      </w:r>
    </w:p>
    <w:p w:rsidR="00967A51" w:rsidRPr="008F5AE0" w:rsidRDefault="00D751FA" w:rsidP="00967A51">
      <w:pPr>
        <w:pStyle w:val="Heading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Heading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proofErr w:type="spellStart"/>
      <w:r w:rsidRPr="00D751FA">
        <w:rPr>
          <w:rFonts w:ascii="Courier New" w:hAnsi="Courier New"/>
          <w:sz w:val="20"/>
        </w:rPr>
        <w:t>xsd</w:t>
      </w:r>
      <w:proofErr w:type="gramStart"/>
      <w:r w:rsidRPr="00D751FA">
        <w:rPr>
          <w:rFonts w:ascii="Courier New" w:hAnsi="Courier New"/>
          <w:sz w:val="20"/>
        </w:rPr>
        <w:t>:string</w:t>
      </w:r>
      <w:proofErr w:type="spellEnd"/>
      <w:proofErr w:type="gramEnd"/>
      <w:r w:rsidRPr="00D751FA">
        <w:rPr>
          <w:sz w:val="20"/>
        </w:rPr>
        <w:t>.</w:t>
      </w:r>
    </w:p>
    <w:p w:rsidR="00967A51" w:rsidRPr="008F5AE0" w:rsidRDefault="00D751FA" w:rsidP="00967A51">
      <w:pPr>
        <w:pStyle w:val="Heading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Heading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Reason </w:t>
      </w:r>
      <w:r w:rsidRPr="00D751FA">
        <w:rPr>
          <w:sz w:val="20"/>
        </w:rPr>
        <w:t>is rendered in XML as:</w:t>
      </w:r>
    </w:p>
    <w:p w:rsidR="00967A51" w:rsidRPr="008F5AE0" w:rsidRDefault="00967A51" w:rsidP="00967A51">
      <w:pPr>
        <w:rPr>
          <w:sz w:val="20"/>
        </w:rPr>
      </w:pPr>
    </w:p>
    <w:p w:rsidR="00967A51" w:rsidRPr="008F5AE0" w:rsidRDefault="00D751FA">
      <w:pPr>
        <w:pStyle w:val="XMLSnippet"/>
        <w:rPr>
          <w:lang w:eastAsia="ja-JP"/>
        </w:rPr>
      </w:pPr>
      <w:r w:rsidRPr="00D751FA">
        <w:rPr>
          <w:lang w:eastAsia="ja-JP"/>
        </w:rPr>
        <w:t>&lt;aid-ogf:Reason&gt; xsd:string &lt;/aid-ogf:Reason&gt;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/ActivityHistory/ActivityHistoryType/Status/Exception/Reason</w:t>
      </w:r>
    </w:p>
    <w:p w:rsidR="00967A51" w:rsidRPr="008F5AE0" w:rsidRDefault="00D751FA" w:rsidP="00F34FE0">
      <w:pPr>
        <w:pStyle w:val="XPath-Description"/>
        <w:ind w:left="0"/>
        <w:rPr>
          <w:sz w:val="20"/>
        </w:rPr>
      </w:pPr>
      <w:r w:rsidRPr="00D751FA">
        <w:rPr>
          <w:sz w:val="20"/>
        </w:rPr>
        <w:tab/>
      </w:r>
      <w:proofErr w:type="gramStart"/>
      <w:r w:rsidRPr="00D751FA">
        <w:rPr>
          <w:sz w:val="20"/>
        </w:rPr>
        <w:t xml:space="preserve">Represents the </w:t>
      </w:r>
      <w:r w:rsidRPr="00D751FA">
        <w:rPr>
          <w:rStyle w:val="DefinedItem"/>
          <w:sz w:val="20"/>
        </w:rPr>
        <w:t xml:space="preserve">Reason </w:t>
      </w:r>
      <w:r w:rsidRPr="00D751FA">
        <w:rPr>
          <w:rStyle w:val="DefinedItem"/>
          <w:i w:val="0"/>
          <w:sz w:val="20"/>
        </w:rPr>
        <w:t>element.</w:t>
      </w:r>
      <w:proofErr w:type="gramEnd"/>
    </w:p>
    <w:p w:rsidR="00967A51" w:rsidRPr="008F5AE0" w:rsidRDefault="00D751FA" w:rsidP="00967A51">
      <w:pPr>
        <w:pStyle w:val="Heading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The reason for the component failing to write to storage was that its quota was reached.</w:t>
      </w:r>
    </w:p>
    <w:p w:rsidR="00967A51" w:rsidRPr="008F5AE0" w:rsidRDefault="00967A51" w:rsidP="00967A51">
      <w:pPr>
        <w:rPr>
          <w:sz w:val="20"/>
        </w:rPr>
      </w:pPr>
    </w:p>
    <w:p w:rsidR="00967A51" w:rsidRPr="008F5AE0" w:rsidRDefault="00D751FA">
      <w:pPr>
        <w:pStyle w:val="XMLSnippet"/>
        <w:rPr>
          <w:lang w:eastAsia="ja-JP"/>
        </w:rPr>
      </w:pPr>
      <w:r w:rsidRPr="00D751FA">
        <w:rPr>
          <w:lang w:eastAsia="ja-JP"/>
        </w:rPr>
        <w:t>&lt;aid-ogf:Reason&gt;Storage quota reached&lt;/aid-ogf:Reason&gt;</w:t>
      </w:r>
    </w:p>
    <w:bookmarkEnd w:id="187"/>
    <w:p w:rsidR="00967A51" w:rsidRPr="008F5AE0" w:rsidRDefault="00967A51" w:rsidP="00967A51">
      <w:pPr>
        <w:pStyle w:val="nobreak"/>
        <w:rPr>
          <w:sz w:val="20"/>
        </w:rPr>
      </w:pPr>
    </w:p>
    <w:p w:rsidR="00967A51" w:rsidRPr="008F5AE0" w:rsidRDefault="00D751FA" w:rsidP="00967A51">
      <w:pPr>
        <w:pStyle w:val="Heading1"/>
        <w:rPr>
          <w:sz w:val="20"/>
        </w:rPr>
      </w:pPr>
      <w:bookmarkStart w:id="200" w:name="_Toc105118917"/>
      <w:bookmarkStart w:id="201" w:name="_Toc135995906"/>
      <w:bookmarkStart w:id="202" w:name="_Ref137643090"/>
      <w:bookmarkStart w:id="203" w:name="_Toc355344617"/>
      <w:r w:rsidRPr="00D751FA">
        <w:rPr>
          <w:sz w:val="20"/>
        </w:rPr>
        <w:t>Security Considerations</w:t>
      </w:r>
      <w:bookmarkEnd w:id="159"/>
      <w:bookmarkEnd w:id="200"/>
      <w:bookmarkEnd w:id="201"/>
      <w:bookmarkEnd w:id="202"/>
      <w:bookmarkEnd w:id="203"/>
    </w:p>
    <w:p w:rsidR="00967A51" w:rsidRPr="008F5AE0" w:rsidRDefault="00967A51" w:rsidP="00967A51">
      <w:pPr>
        <w:rPr>
          <w:sz w:val="20"/>
        </w:rPr>
      </w:pPr>
    </w:p>
    <w:p w:rsidR="00967A51" w:rsidRPr="008F5AE0" w:rsidRDefault="00D751FA" w:rsidP="00967A51">
      <w:pPr>
        <w:rPr>
          <w:sz w:val="20"/>
        </w:rPr>
      </w:pPr>
      <w:r w:rsidRPr="00D751FA">
        <w:rPr>
          <w:sz w:val="20"/>
        </w:rPr>
        <w:t>There are two key security considerations in relation to activity instance documents</w:t>
      </w:r>
      <w:r w:rsidR="001A1C1C">
        <w:rPr>
          <w:sz w:val="20"/>
        </w:rPr>
        <w:t>:</w:t>
      </w:r>
      <w:r w:rsidRPr="00D751FA">
        <w:rPr>
          <w:sz w:val="20"/>
        </w:rPr>
        <w:t xml:space="preserve"> the privacy of the data within the document and </w:t>
      </w:r>
      <w:r w:rsidR="001A1C1C">
        <w:rPr>
          <w:sz w:val="20"/>
        </w:rPr>
        <w:t xml:space="preserve">the </w:t>
      </w:r>
      <w:r w:rsidRPr="00D751FA">
        <w:rPr>
          <w:sz w:val="20"/>
        </w:rPr>
        <w:t>integrity of that data.</w:t>
      </w:r>
    </w:p>
    <w:p w:rsidR="00967A51" w:rsidRPr="008F5AE0" w:rsidRDefault="00967A51" w:rsidP="00967A51">
      <w:pPr>
        <w:rPr>
          <w:sz w:val="20"/>
        </w:rPr>
      </w:pPr>
    </w:p>
    <w:p w:rsidR="00967A51" w:rsidRPr="008F5AE0" w:rsidRDefault="00D751FA" w:rsidP="00967A51">
      <w:pPr>
        <w:rPr>
          <w:sz w:val="20"/>
        </w:rPr>
      </w:pPr>
      <w:r w:rsidRPr="00D751FA">
        <w:rPr>
          <w:sz w:val="20"/>
        </w:rPr>
        <w:t xml:space="preserve">Because an activity instance document can contain much information that is in need of being secured, it is important that services and resources handling these documents ensure that appropriate access controls are applied. The definition of such rules lies outside the scope of this specification, as is the description of how those rules are to be attached to </w:t>
      </w:r>
      <w:r w:rsidR="001A1C1C">
        <w:rPr>
          <w:sz w:val="20"/>
        </w:rPr>
        <w:t xml:space="preserve">or associated with </w:t>
      </w:r>
      <w:r w:rsidRPr="00D751FA">
        <w:rPr>
          <w:sz w:val="20"/>
        </w:rPr>
        <w:t>the activity instance document.</w:t>
      </w:r>
    </w:p>
    <w:p w:rsidR="00967A51" w:rsidRPr="008F5AE0" w:rsidRDefault="00967A51" w:rsidP="00967A51">
      <w:pPr>
        <w:rPr>
          <w:sz w:val="20"/>
        </w:rPr>
      </w:pPr>
    </w:p>
    <w:p w:rsidR="00967A51" w:rsidRPr="008F5AE0" w:rsidRDefault="00D751FA" w:rsidP="00967A51">
      <w:pPr>
        <w:rPr>
          <w:sz w:val="20"/>
        </w:rPr>
      </w:pPr>
      <w:r w:rsidRPr="00D751FA">
        <w:rPr>
          <w:sz w:val="20"/>
        </w:rPr>
        <w:t xml:space="preserve">Because an entire activity instance document, or parts thereof, may be passed between many systems between its originating source system and the eventual consumers of the data (e.g., a principal investigator or funding organization) and the fact that the document may be used for making decisions on payments for work done, it is important for the consumers of the activity instance document to be able to determine that the document they see is what was originally provided. The source system may attach XML digital signatures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XMLDSIG \h </w:instrText>
      </w:r>
      <w:r w:rsidR="005D5A39" w:rsidRPr="00D751FA">
        <w:rPr>
          <w:sz w:val="20"/>
        </w:rPr>
      </w:r>
      <w:r w:rsidR="005D5A39" w:rsidRPr="00D751FA">
        <w:rPr>
          <w:sz w:val="20"/>
        </w:rPr>
        <w:fldChar w:fldCharType="separate"/>
      </w:r>
      <w:r w:rsidR="00225FB2" w:rsidRPr="00D751FA">
        <w:rPr>
          <w:sz w:val="20"/>
        </w:rPr>
        <w:t>[XMLDSIG]</w:t>
      </w:r>
      <w:r w:rsidR="005D5A39" w:rsidRPr="00D751FA">
        <w:rPr>
          <w:sz w:val="20"/>
        </w:rPr>
        <w:fldChar w:fldCharType="end"/>
      </w:r>
      <w:r w:rsidRPr="00D751FA">
        <w:rPr>
          <w:sz w:val="20"/>
        </w:rPr>
        <w:t xml:space="preserve"> to individual </w:t>
      </w:r>
      <w:proofErr w:type="spellStart"/>
      <w:r w:rsidRPr="00D751FA">
        <w:rPr>
          <w:i/>
          <w:sz w:val="20"/>
        </w:rPr>
        <w:t>ActivityHistoryEntry</w:t>
      </w:r>
      <w:proofErr w:type="spellEnd"/>
      <w:r w:rsidRPr="00D751FA">
        <w:rPr>
          <w:sz w:val="20"/>
        </w:rPr>
        <w:t xml:space="preserve"> elements; or to the overall </w:t>
      </w:r>
      <w:proofErr w:type="spellStart"/>
      <w:r w:rsidRPr="00D751FA">
        <w:rPr>
          <w:i/>
          <w:sz w:val="20"/>
        </w:rPr>
        <w:t>ActivityDescription</w:t>
      </w:r>
      <w:proofErr w:type="spellEnd"/>
      <w:r w:rsidRPr="00D751FA">
        <w:rPr>
          <w:sz w:val="20"/>
        </w:rPr>
        <w:t xml:space="preserve"> element. Signing the overall document ensures its integrity (as well as provides the ability to check who was responsible for creating it). It also has the effect of sealing that particular version of the document (though future versions of the document may also be created, at a cost of requiring some entity to recreate the signature once again). </w:t>
      </w:r>
    </w:p>
    <w:p w:rsidR="00967A51" w:rsidRPr="008F5AE0" w:rsidRDefault="00967A51" w:rsidP="00967A51">
      <w:pPr>
        <w:rPr>
          <w:sz w:val="20"/>
        </w:rPr>
      </w:pPr>
    </w:p>
    <w:p w:rsidR="00967A51" w:rsidRPr="008F5AE0" w:rsidRDefault="00D751FA" w:rsidP="001C647C">
      <w:pPr>
        <w:tabs>
          <w:tab w:val="left" w:pos="0"/>
        </w:tabs>
        <w:rPr>
          <w:sz w:val="20"/>
        </w:rPr>
      </w:pPr>
      <w:r w:rsidRPr="00D751FA">
        <w:rPr>
          <w:sz w:val="20"/>
        </w:rPr>
        <w:t xml:space="preserve">This specification does not recommend any specific normalization or signing algorithms, though it is noted that algorithms that depend on the presence of ID attributes on elements or which depend on absolute </w:t>
      </w:r>
      <w:proofErr w:type="spellStart"/>
      <w:r w:rsidRPr="00D751FA">
        <w:rPr>
          <w:sz w:val="20"/>
        </w:rPr>
        <w:t>XPath</w:t>
      </w:r>
      <w:proofErr w:type="spellEnd"/>
      <w:r w:rsidRPr="00D751FA">
        <w:rPr>
          <w:sz w:val="20"/>
        </w:rPr>
        <w:t xml:space="preserve"> addressing </w:t>
      </w:r>
      <w:r w:rsidR="005D5A39"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XPATH \h </w:instrText>
      </w:r>
      <w:r w:rsidR="005D5A39" w:rsidRPr="00D751FA">
        <w:rPr>
          <w:sz w:val="20"/>
        </w:rPr>
      </w:r>
      <w:r w:rsidR="005D5A39" w:rsidRPr="00D751FA">
        <w:rPr>
          <w:sz w:val="20"/>
        </w:rPr>
        <w:fldChar w:fldCharType="separate"/>
      </w:r>
      <w:r w:rsidR="00225FB2" w:rsidRPr="00D751FA">
        <w:rPr>
          <w:sz w:val="20"/>
        </w:rPr>
        <w:t>[XPATH]</w:t>
      </w:r>
      <w:r w:rsidR="005D5A39" w:rsidRPr="00D751FA">
        <w:rPr>
          <w:sz w:val="20"/>
        </w:rPr>
        <w:fldChar w:fldCharType="end"/>
      </w:r>
      <w:r w:rsidRPr="00D751FA">
        <w:rPr>
          <w:sz w:val="20"/>
        </w:rPr>
        <w:t xml:space="preserve"> are NOT RECOMMENDED as that makes those documents difficult to aggregate. It is RECOMMENDED that in order to gain maximal efficiency, originating source systems delay generating a signature for a document until they believe they have accumulated all the relevant </w:t>
      </w:r>
      <w:proofErr w:type="spellStart"/>
      <w:r w:rsidRPr="00D751FA">
        <w:rPr>
          <w:i/>
          <w:sz w:val="20"/>
        </w:rPr>
        <w:t>ActivityHistoryEntry</w:t>
      </w:r>
      <w:proofErr w:type="spellEnd"/>
      <w:r w:rsidRPr="00D751FA">
        <w:rPr>
          <w:sz w:val="20"/>
        </w:rPr>
        <w:t xml:space="preserve"> elements.</w:t>
      </w:r>
    </w:p>
    <w:p w:rsidR="00967A51" w:rsidRPr="008F5AE0" w:rsidRDefault="00967A51" w:rsidP="00967A51">
      <w:pPr>
        <w:rPr>
          <w:sz w:val="20"/>
        </w:rPr>
      </w:pPr>
    </w:p>
    <w:p w:rsidR="00967A51" w:rsidRPr="008F5AE0" w:rsidRDefault="00D751FA" w:rsidP="00967A51">
      <w:pPr>
        <w:pStyle w:val="Heading1"/>
        <w:rPr>
          <w:sz w:val="20"/>
        </w:rPr>
      </w:pPr>
      <w:bookmarkStart w:id="204" w:name="_Toc261248783"/>
      <w:bookmarkStart w:id="205" w:name="_Toc261248785"/>
      <w:bookmarkStart w:id="206" w:name="_Toc105118918"/>
      <w:bookmarkStart w:id="207" w:name="_Toc135995907"/>
      <w:bookmarkStart w:id="208" w:name="_Toc355344618"/>
      <w:bookmarkEnd w:id="204"/>
      <w:bookmarkEnd w:id="205"/>
      <w:r w:rsidRPr="00D751FA">
        <w:rPr>
          <w:sz w:val="20"/>
        </w:rPr>
        <w:t>Contributors</w:t>
      </w:r>
      <w:bookmarkEnd w:id="206"/>
      <w:bookmarkEnd w:id="207"/>
      <w:bookmarkEnd w:id="208"/>
    </w:p>
    <w:p w:rsidR="00967A51" w:rsidRPr="008F5AE0" w:rsidRDefault="00D751FA">
      <w:pPr>
        <w:rPr>
          <w:sz w:val="20"/>
        </w:rPr>
      </w:pPr>
      <w:proofErr w:type="spellStart"/>
      <w:r w:rsidRPr="00D751FA">
        <w:rPr>
          <w:sz w:val="20"/>
        </w:rPr>
        <w:t>Donal</w:t>
      </w:r>
      <w:proofErr w:type="spellEnd"/>
      <w:r w:rsidRPr="00D751FA">
        <w:rPr>
          <w:sz w:val="20"/>
        </w:rPr>
        <w:t xml:space="preserve"> Fellows</w:t>
      </w:r>
    </w:p>
    <w:p w:rsidR="00967A51" w:rsidRPr="008F5AE0" w:rsidRDefault="00D751FA">
      <w:pPr>
        <w:rPr>
          <w:sz w:val="20"/>
        </w:rPr>
      </w:pPr>
      <w:r w:rsidRPr="00D751FA">
        <w:rPr>
          <w:sz w:val="20"/>
        </w:rPr>
        <w:t>Research Computing Services</w:t>
      </w:r>
      <w:r w:rsidRPr="00D751FA">
        <w:rPr>
          <w:sz w:val="20"/>
        </w:rPr>
        <w:br/>
      </w:r>
      <w:proofErr w:type="gramStart"/>
      <w:r w:rsidRPr="00D751FA">
        <w:rPr>
          <w:sz w:val="20"/>
        </w:rPr>
        <w:t>The</w:t>
      </w:r>
      <w:proofErr w:type="gramEnd"/>
      <w:r w:rsidRPr="00D751FA">
        <w:rPr>
          <w:sz w:val="20"/>
        </w:rPr>
        <w:t xml:space="preserve"> University of Manchester</w:t>
      </w:r>
      <w:r w:rsidRPr="00D751FA">
        <w:rPr>
          <w:sz w:val="20"/>
        </w:rPr>
        <w:br/>
        <w:t>Devonshire House, Precinct Centre, Oxford Road</w:t>
      </w:r>
      <w:r w:rsidRPr="00D751FA">
        <w:rPr>
          <w:sz w:val="20"/>
        </w:rPr>
        <w:br/>
        <w:t>Manchester M13 9PL</w:t>
      </w:r>
    </w:p>
    <w:p w:rsidR="00967A51" w:rsidRPr="008F5AE0" w:rsidRDefault="00D751FA">
      <w:pPr>
        <w:rPr>
          <w:sz w:val="20"/>
        </w:rPr>
      </w:pPr>
      <w:r w:rsidRPr="00D751FA">
        <w:rPr>
          <w:sz w:val="20"/>
        </w:rPr>
        <w:t xml:space="preserve">donal.k.fellows@manchester.ac.uk </w:t>
      </w:r>
    </w:p>
    <w:p w:rsidR="00967A51" w:rsidRPr="008F5AE0" w:rsidRDefault="00967A51">
      <w:pPr>
        <w:rPr>
          <w:sz w:val="20"/>
        </w:rPr>
      </w:pPr>
    </w:p>
    <w:p w:rsidR="00967A51" w:rsidRPr="008F5AE0" w:rsidRDefault="00D751FA">
      <w:pPr>
        <w:rPr>
          <w:sz w:val="20"/>
        </w:rPr>
      </w:pPr>
      <w:r w:rsidRPr="00D751FA">
        <w:rPr>
          <w:sz w:val="20"/>
        </w:rPr>
        <w:t xml:space="preserve">Alexander </w:t>
      </w:r>
      <w:proofErr w:type="spellStart"/>
      <w:r w:rsidRPr="00D751FA">
        <w:rPr>
          <w:sz w:val="20"/>
        </w:rPr>
        <w:t>Papaspyrou</w:t>
      </w:r>
      <w:proofErr w:type="spellEnd"/>
    </w:p>
    <w:p w:rsidR="00967A51" w:rsidRDefault="00EA6041">
      <w:pPr>
        <w:rPr>
          <w:sz w:val="20"/>
        </w:rPr>
      </w:pPr>
      <w:proofErr w:type="spellStart"/>
      <w:r>
        <w:rPr>
          <w:sz w:val="20"/>
        </w:rPr>
        <w:t>Adesso</w:t>
      </w:r>
      <w:proofErr w:type="spellEnd"/>
      <w:r>
        <w:rPr>
          <w:sz w:val="20"/>
        </w:rPr>
        <w:t xml:space="preserve"> Mobile Solutions GmbH</w:t>
      </w:r>
    </w:p>
    <w:p w:rsidR="00EA6041" w:rsidRDefault="00EA6041">
      <w:pPr>
        <w:rPr>
          <w:sz w:val="20"/>
        </w:rPr>
      </w:pPr>
      <w:proofErr w:type="spellStart"/>
      <w:r>
        <w:rPr>
          <w:sz w:val="20"/>
        </w:rPr>
        <w:t>Stockholmer</w:t>
      </w:r>
      <w:proofErr w:type="spellEnd"/>
      <w:r>
        <w:rPr>
          <w:sz w:val="20"/>
        </w:rPr>
        <w:t xml:space="preserve"> </w:t>
      </w:r>
      <w:proofErr w:type="spellStart"/>
      <w:r>
        <w:rPr>
          <w:sz w:val="20"/>
        </w:rPr>
        <w:t>Allee</w:t>
      </w:r>
      <w:proofErr w:type="spellEnd"/>
      <w:r>
        <w:rPr>
          <w:sz w:val="20"/>
        </w:rPr>
        <w:t xml:space="preserve"> 24</w:t>
      </w:r>
    </w:p>
    <w:p w:rsidR="00EA6041" w:rsidRDefault="00EA6041">
      <w:pPr>
        <w:rPr>
          <w:sz w:val="20"/>
        </w:rPr>
      </w:pPr>
      <w:r>
        <w:rPr>
          <w:sz w:val="20"/>
        </w:rPr>
        <w:t>44269 Dortmund</w:t>
      </w:r>
    </w:p>
    <w:p w:rsidR="00967A51" w:rsidRPr="008F5AE0" w:rsidRDefault="00967A51">
      <w:pPr>
        <w:rPr>
          <w:sz w:val="20"/>
        </w:rPr>
      </w:pPr>
    </w:p>
    <w:p w:rsidR="00967A51" w:rsidRPr="008F5AE0" w:rsidRDefault="00D751FA" w:rsidP="00967A51">
      <w:pPr>
        <w:rPr>
          <w:sz w:val="20"/>
        </w:rPr>
      </w:pPr>
      <w:r w:rsidRPr="00D751FA">
        <w:rPr>
          <w:sz w:val="20"/>
        </w:rPr>
        <w:t xml:space="preserve">Andreas </w:t>
      </w:r>
      <w:proofErr w:type="spellStart"/>
      <w:r w:rsidRPr="00D751FA">
        <w:rPr>
          <w:sz w:val="20"/>
        </w:rPr>
        <w:t>Savva</w:t>
      </w:r>
      <w:proofErr w:type="spellEnd"/>
    </w:p>
    <w:p w:rsidR="00967A51" w:rsidRPr="008F5AE0" w:rsidRDefault="00D751FA" w:rsidP="00967A51">
      <w:pPr>
        <w:widowControl w:val="0"/>
        <w:autoSpaceDE w:val="0"/>
        <w:autoSpaceDN w:val="0"/>
        <w:adjustRightInd w:val="0"/>
        <w:rPr>
          <w:rFonts w:ascii="ArialMT" w:hAnsi="ArialMT" w:cs="ArialMT"/>
          <w:sz w:val="20"/>
        </w:rPr>
      </w:pPr>
      <w:r w:rsidRPr="00D751FA">
        <w:rPr>
          <w:rFonts w:ascii="ArialMT" w:hAnsi="ArialMT" w:cs="ArialMT"/>
          <w:sz w:val="20"/>
        </w:rPr>
        <w:t>Cloud Computing Research Center</w:t>
      </w:r>
    </w:p>
    <w:p w:rsidR="00967A51" w:rsidRPr="008F5AE0" w:rsidRDefault="00D751FA" w:rsidP="00967A51">
      <w:pPr>
        <w:widowControl w:val="0"/>
        <w:autoSpaceDE w:val="0"/>
        <w:autoSpaceDN w:val="0"/>
        <w:adjustRightInd w:val="0"/>
        <w:rPr>
          <w:rFonts w:ascii="ArialMT" w:hAnsi="ArialMT" w:cs="ArialMT"/>
          <w:sz w:val="20"/>
        </w:rPr>
      </w:pPr>
      <w:r w:rsidRPr="00D751FA">
        <w:rPr>
          <w:rFonts w:ascii="ArialMT" w:hAnsi="ArialMT" w:cs="ArialMT"/>
          <w:sz w:val="20"/>
        </w:rPr>
        <w:t>Fujitsu Laboratories</w:t>
      </w:r>
    </w:p>
    <w:p w:rsidR="00967A51" w:rsidRPr="008F5AE0" w:rsidRDefault="00D751FA" w:rsidP="00967A51">
      <w:pPr>
        <w:widowControl w:val="0"/>
        <w:autoSpaceDE w:val="0"/>
        <w:autoSpaceDN w:val="0"/>
        <w:adjustRightInd w:val="0"/>
        <w:rPr>
          <w:rFonts w:ascii="ArialMT" w:hAnsi="ArialMT" w:cs="ArialMT"/>
          <w:sz w:val="20"/>
        </w:rPr>
      </w:pPr>
      <w:r w:rsidRPr="00D751FA">
        <w:rPr>
          <w:rFonts w:ascii="ArialMT" w:hAnsi="ArialMT" w:cs="ArialMT"/>
          <w:sz w:val="20"/>
        </w:rPr>
        <w:t xml:space="preserve">4-1-1, </w:t>
      </w:r>
      <w:proofErr w:type="spellStart"/>
      <w:r w:rsidRPr="00D751FA">
        <w:rPr>
          <w:rFonts w:ascii="ArialMT" w:hAnsi="ArialMT" w:cs="ArialMT"/>
          <w:sz w:val="20"/>
        </w:rPr>
        <w:t>Kamikodanaka</w:t>
      </w:r>
      <w:proofErr w:type="spellEnd"/>
      <w:r w:rsidRPr="00D751FA">
        <w:rPr>
          <w:rFonts w:ascii="ArialMT" w:hAnsi="ArialMT" w:cs="ArialMT"/>
          <w:sz w:val="20"/>
        </w:rPr>
        <w:t>, Nakahara, Kawasaki City, Japan</w:t>
      </w:r>
    </w:p>
    <w:p w:rsidR="00967A51" w:rsidRPr="008F5AE0" w:rsidRDefault="00D751FA" w:rsidP="00967A51">
      <w:pPr>
        <w:rPr>
          <w:sz w:val="20"/>
        </w:rPr>
      </w:pPr>
      <w:r w:rsidRPr="00D751FA">
        <w:rPr>
          <w:rFonts w:ascii="ArialMT" w:hAnsi="ArialMT" w:cs="ArialMT"/>
          <w:sz w:val="20"/>
        </w:rPr>
        <w:t>Email: andreas.savva@jp.fujitsu.com</w:t>
      </w:r>
    </w:p>
    <w:p w:rsidR="00967A51" w:rsidRPr="008F5AE0" w:rsidRDefault="00967A51">
      <w:pPr>
        <w:rPr>
          <w:sz w:val="20"/>
        </w:rPr>
      </w:pPr>
    </w:p>
    <w:p w:rsidR="00967A51" w:rsidRPr="008F5AE0" w:rsidRDefault="00D751FA">
      <w:pPr>
        <w:rPr>
          <w:sz w:val="20"/>
        </w:rPr>
      </w:pPr>
      <w:r w:rsidRPr="00D751FA">
        <w:rPr>
          <w:sz w:val="20"/>
        </w:rPr>
        <w:t xml:space="preserve">Philipp </w:t>
      </w:r>
      <w:proofErr w:type="spellStart"/>
      <w:r w:rsidRPr="00D751FA">
        <w:rPr>
          <w:sz w:val="20"/>
        </w:rPr>
        <w:t>Wieder</w:t>
      </w:r>
      <w:proofErr w:type="spellEnd"/>
    </w:p>
    <w:p w:rsidR="00C40353" w:rsidRPr="008F5AE0" w:rsidRDefault="00D751FA" w:rsidP="00967A51">
      <w:pPr>
        <w:rPr>
          <w:sz w:val="20"/>
        </w:rPr>
      </w:pPr>
      <w:r w:rsidRPr="00D751FA">
        <w:rPr>
          <w:sz w:val="20"/>
        </w:rPr>
        <w:t>Service Computing Group/ITMC</w:t>
      </w:r>
    </w:p>
    <w:p w:rsidR="00967A51" w:rsidRPr="008F5AE0" w:rsidRDefault="00D751FA" w:rsidP="00967A51">
      <w:pPr>
        <w:rPr>
          <w:sz w:val="20"/>
          <w:lang w:val="de-DE"/>
        </w:rPr>
      </w:pPr>
      <w:r w:rsidRPr="00D751FA">
        <w:rPr>
          <w:sz w:val="20"/>
          <w:lang w:val="de-DE"/>
        </w:rPr>
        <w:t>TU Dortmund University</w:t>
      </w:r>
    </w:p>
    <w:p w:rsidR="00967A51" w:rsidRPr="008F5AE0" w:rsidRDefault="00D751FA" w:rsidP="00967A51">
      <w:pPr>
        <w:rPr>
          <w:sz w:val="20"/>
          <w:lang w:val="de-DE"/>
        </w:rPr>
      </w:pPr>
      <w:r w:rsidRPr="00D751FA">
        <w:rPr>
          <w:sz w:val="20"/>
          <w:lang w:val="de-DE"/>
        </w:rPr>
        <w:t>44227 Dortmund</w:t>
      </w:r>
    </w:p>
    <w:p w:rsidR="00967A51" w:rsidRDefault="00D751FA" w:rsidP="00967A51">
      <w:pPr>
        <w:rPr>
          <w:sz w:val="20"/>
          <w:lang w:val="de-DE"/>
        </w:rPr>
      </w:pPr>
      <w:r w:rsidRPr="00D751FA">
        <w:rPr>
          <w:sz w:val="20"/>
          <w:lang w:val="de-DE"/>
        </w:rPr>
        <w:t>philipp.wieder@udo.edu</w:t>
      </w:r>
    </w:p>
    <w:p w:rsidR="00FE1C5A" w:rsidRDefault="00FE1C5A" w:rsidP="00967A51">
      <w:pPr>
        <w:rPr>
          <w:sz w:val="20"/>
          <w:lang w:val="de-DE"/>
        </w:rPr>
      </w:pPr>
    </w:p>
    <w:p w:rsidR="00967A51" w:rsidRDefault="00FE1C5A" w:rsidP="00967A51">
      <w:pPr>
        <w:rPr>
          <w:sz w:val="20"/>
          <w:lang w:val="de-DE"/>
        </w:rPr>
      </w:pPr>
      <w:r>
        <w:rPr>
          <w:sz w:val="20"/>
          <w:lang w:val="de-DE"/>
        </w:rPr>
        <w:t>Shahbaz Memon</w:t>
      </w:r>
    </w:p>
    <w:p w:rsidR="00FE1C5A" w:rsidRDefault="00EA6041" w:rsidP="00967A51">
      <w:pPr>
        <w:rPr>
          <w:sz w:val="20"/>
          <w:lang w:val="de-DE"/>
        </w:rPr>
      </w:pPr>
      <w:r>
        <w:rPr>
          <w:sz w:val="20"/>
          <w:lang w:val="de-DE"/>
        </w:rPr>
        <w:t>Juelich Supercomputing Centre</w:t>
      </w:r>
    </w:p>
    <w:p w:rsidR="00EA6041" w:rsidRDefault="00EA6041" w:rsidP="00967A51">
      <w:pPr>
        <w:rPr>
          <w:sz w:val="20"/>
          <w:lang w:val="de-DE"/>
        </w:rPr>
      </w:pPr>
      <w:r>
        <w:rPr>
          <w:sz w:val="20"/>
          <w:lang w:val="de-DE"/>
        </w:rPr>
        <w:t>Forschungszentrum Juelich GmbH</w:t>
      </w:r>
    </w:p>
    <w:p w:rsidR="00EA6041" w:rsidRDefault="00EA6041" w:rsidP="00967A51">
      <w:pPr>
        <w:rPr>
          <w:sz w:val="20"/>
          <w:lang w:val="de-DE"/>
        </w:rPr>
      </w:pPr>
      <w:r>
        <w:rPr>
          <w:sz w:val="20"/>
          <w:lang w:val="de-DE"/>
        </w:rPr>
        <w:t>52428 Juelich</w:t>
      </w:r>
    </w:p>
    <w:p w:rsidR="00EA6041" w:rsidRDefault="00EA6041" w:rsidP="00967A51">
      <w:pPr>
        <w:rPr>
          <w:sz w:val="20"/>
          <w:lang w:val="de-DE"/>
        </w:rPr>
      </w:pPr>
      <w:r>
        <w:rPr>
          <w:sz w:val="20"/>
          <w:lang w:val="de-DE"/>
        </w:rPr>
        <w:t>m.memon@fz-juelich.de</w:t>
      </w:r>
    </w:p>
    <w:p w:rsidR="00EA6041" w:rsidRPr="008F5AE0" w:rsidRDefault="00EA6041" w:rsidP="00967A51">
      <w:pPr>
        <w:rPr>
          <w:sz w:val="20"/>
          <w:lang w:val="de-DE"/>
        </w:rPr>
      </w:pPr>
    </w:p>
    <w:p w:rsidR="00967A51" w:rsidRPr="008F5AE0" w:rsidRDefault="00D751FA">
      <w:pPr>
        <w:rPr>
          <w:sz w:val="20"/>
        </w:rPr>
      </w:pPr>
      <w:r w:rsidRPr="00D751FA">
        <w:rPr>
          <w:sz w:val="20"/>
        </w:rPr>
        <w:t xml:space="preserve">The authors would also like to thank Ali </w:t>
      </w:r>
      <w:proofErr w:type="spellStart"/>
      <w:r w:rsidRPr="00D751FA">
        <w:rPr>
          <w:sz w:val="20"/>
        </w:rPr>
        <w:t>Anjomshoaa</w:t>
      </w:r>
      <w:proofErr w:type="spellEnd"/>
      <w:r w:rsidRPr="00D751FA">
        <w:rPr>
          <w:sz w:val="20"/>
        </w:rPr>
        <w:t xml:space="preserve">, Fred </w:t>
      </w:r>
      <w:proofErr w:type="spellStart"/>
      <w:r w:rsidRPr="00D751FA">
        <w:rPr>
          <w:sz w:val="20"/>
        </w:rPr>
        <w:t>Brisard</w:t>
      </w:r>
      <w:proofErr w:type="spellEnd"/>
      <w:r w:rsidRPr="00D751FA">
        <w:rPr>
          <w:sz w:val="20"/>
        </w:rPr>
        <w:t xml:space="preserve">, Steve </w:t>
      </w:r>
      <w:proofErr w:type="spellStart"/>
      <w:r w:rsidRPr="00D751FA">
        <w:rPr>
          <w:sz w:val="20"/>
        </w:rPr>
        <w:t>McGough</w:t>
      </w:r>
      <w:proofErr w:type="spellEnd"/>
      <w:r w:rsidRPr="00D751FA">
        <w:rPr>
          <w:sz w:val="20"/>
        </w:rPr>
        <w:t xml:space="preserve">, Neil </w:t>
      </w:r>
      <w:proofErr w:type="spellStart"/>
      <w:r w:rsidRPr="00D751FA">
        <w:rPr>
          <w:sz w:val="20"/>
        </w:rPr>
        <w:t>Chue</w:t>
      </w:r>
      <w:proofErr w:type="spellEnd"/>
      <w:r w:rsidRPr="00D751FA">
        <w:rPr>
          <w:sz w:val="20"/>
        </w:rPr>
        <w:t xml:space="preserve"> Hong, Shiraz </w:t>
      </w:r>
      <w:proofErr w:type="spellStart"/>
      <w:r w:rsidRPr="00D751FA">
        <w:rPr>
          <w:sz w:val="20"/>
        </w:rPr>
        <w:t>Memon</w:t>
      </w:r>
      <w:proofErr w:type="spellEnd"/>
      <w:r w:rsidRPr="00D751FA">
        <w:rPr>
          <w:sz w:val="20"/>
        </w:rPr>
        <w:t xml:space="preserve">, Henning </w:t>
      </w:r>
      <w:proofErr w:type="spellStart"/>
      <w:r w:rsidRPr="00D751FA">
        <w:rPr>
          <w:sz w:val="20"/>
        </w:rPr>
        <w:t>Mersch</w:t>
      </w:r>
      <w:proofErr w:type="spellEnd"/>
      <w:r w:rsidRPr="00D751FA">
        <w:rPr>
          <w:sz w:val="20"/>
        </w:rPr>
        <w:t xml:space="preserve">, Chris Smith, Wolfgang Ziegler and the people from the </w:t>
      </w:r>
      <w:proofErr w:type="spellStart"/>
      <w:r w:rsidRPr="00D751FA">
        <w:rPr>
          <w:sz w:val="20"/>
        </w:rPr>
        <w:t>NextGRID</w:t>
      </w:r>
      <w:proofErr w:type="spellEnd"/>
      <w:r w:rsidRPr="00D751FA">
        <w:rPr>
          <w:sz w:val="20"/>
        </w:rPr>
        <w:t xml:space="preserve"> project for their valuable input and the time they have committed to this specification or the foundations of it.</w:t>
      </w:r>
    </w:p>
    <w:p w:rsidR="00967A51" w:rsidRPr="008F5AE0" w:rsidRDefault="00D751FA" w:rsidP="00967A51">
      <w:pPr>
        <w:pStyle w:val="Heading1"/>
        <w:rPr>
          <w:sz w:val="20"/>
        </w:rPr>
      </w:pPr>
      <w:bookmarkStart w:id="209" w:name="_Toc526008660"/>
      <w:bookmarkStart w:id="210" w:name="_Toc105118920"/>
      <w:bookmarkStart w:id="211" w:name="_Toc135995908"/>
      <w:bookmarkStart w:id="212" w:name="_Toc355344619"/>
      <w:r w:rsidRPr="00D751FA">
        <w:rPr>
          <w:sz w:val="20"/>
        </w:rPr>
        <w:t>Intellectual Property Statement</w:t>
      </w:r>
      <w:bookmarkEnd w:id="209"/>
      <w:bookmarkEnd w:id="210"/>
      <w:bookmarkEnd w:id="211"/>
      <w:bookmarkEnd w:id="212"/>
    </w:p>
    <w:p w:rsidR="00B31739" w:rsidRPr="00B31739" w:rsidRDefault="00B31739" w:rsidP="00B31739">
      <w:pPr>
        <w:rPr>
          <w:sz w:val="20"/>
          <w:lang w:eastAsia="zh-CN"/>
        </w:rPr>
      </w:pPr>
    </w:p>
    <w:p w:rsidR="00B31739" w:rsidRPr="00B31739" w:rsidRDefault="00B31739" w:rsidP="00B31739">
      <w:pPr>
        <w:rPr>
          <w:sz w:val="20"/>
          <w:lang w:eastAsia="zh-CN"/>
        </w:rPr>
      </w:pPr>
      <w:r w:rsidRPr="00B31739">
        <w:rPr>
          <w:sz w:val="20"/>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B31739" w:rsidRPr="00B31739" w:rsidRDefault="00B31739" w:rsidP="00B31739">
      <w:pPr>
        <w:rPr>
          <w:sz w:val="20"/>
          <w:lang w:eastAsia="zh-CN"/>
        </w:rPr>
      </w:pPr>
    </w:p>
    <w:p w:rsidR="00B31739" w:rsidRPr="00B31739" w:rsidRDefault="00B31739" w:rsidP="00B31739">
      <w:pPr>
        <w:rPr>
          <w:sz w:val="20"/>
          <w:lang w:eastAsia="zh-CN"/>
        </w:rPr>
      </w:pPr>
      <w:r w:rsidRPr="00B31739">
        <w:rPr>
          <w:sz w:val="20"/>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31739" w:rsidRPr="00B31739" w:rsidRDefault="00B31739" w:rsidP="00B31739">
      <w:pPr>
        <w:rPr>
          <w:sz w:val="20"/>
          <w:lang w:eastAsia="zh-CN"/>
        </w:rPr>
      </w:pPr>
    </w:p>
    <w:p w:rsidR="00967A51" w:rsidRPr="008F5AE0" w:rsidRDefault="00967A51">
      <w:pPr>
        <w:rPr>
          <w:sz w:val="20"/>
        </w:rPr>
      </w:pPr>
    </w:p>
    <w:p w:rsidR="00967A51" w:rsidRPr="008F5AE0" w:rsidRDefault="00D751FA" w:rsidP="00967A51">
      <w:pPr>
        <w:pStyle w:val="Heading1"/>
        <w:rPr>
          <w:sz w:val="20"/>
        </w:rPr>
      </w:pPr>
      <w:bookmarkStart w:id="213" w:name="_Toc105118921"/>
      <w:bookmarkStart w:id="214" w:name="_Toc135995909"/>
      <w:bookmarkStart w:id="215" w:name="_Toc355344620"/>
      <w:bookmarkStart w:id="216" w:name="_Toc526008661"/>
      <w:r w:rsidRPr="00D751FA">
        <w:rPr>
          <w:sz w:val="20"/>
        </w:rPr>
        <w:t>Disclaimer</w:t>
      </w:r>
      <w:bookmarkEnd w:id="213"/>
      <w:bookmarkEnd w:id="214"/>
      <w:bookmarkEnd w:id="215"/>
    </w:p>
    <w:p w:rsidR="00B31739" w:rsidRPr="00B31739" w:rsidRDefault="00B31739" w:rsidP="00B31739">
      <w:pPr>
        <w:rPr>
          <w:sz w:val="20"/>
          <w:lang w:eastAsia="zh-CN"/>
        </w:rPr>
      </w:pPr>
      <w:r w:rsidRPr="00B31739">
        <w:rPr>
          <w:sz w:val="20"/>
          <w:lang w:eastAsia="zh-CN"/>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967A51" w:rsidRPr="008F5AE0" w:rsidRDefault="00967A51" w:rsidP="00967A51">
      <w:pPr>
        <w:rPr>
          <w:sz w:val="20"/>
        </w:rPr>
      </w:pPr>
    </w:p>
    <w:p w:rsidR="00967A51" w:rsidRPr="008F5AE0" w:rsidRDefault="00D751FA" w:rsidP="00967A51">
      <w:pPr>
        <w:pStyle w:val="Heading1"/>
        <w:rPr>
          <w:sz w:val="20"/>
        </w:rPr>
      </w:pPr>
      <w:bookmarkStart w:id="217" w:name="_Toc105118922"/>
      <w:bookmarkStart w:id="218" w:name="_Toc135995910"/>
      <w:bookmarkStart w:id="219" w:name="_Toc355344621"/>
      <w:r w:rsidRPr="00D751FA">
        <w:rPr>
          <w:sz w:val="20"/>
        </w:rPr>
        <w:t>Full Copyright Notice</w:t>
      </w:r>
      <w:bookmarkEnd w:id="216"/>
      <w:bookmarkEnd w:id="217"/>
      <w:bookmarkEnd w:id="218"/>
      <w:bookmarkEnd w:id="219"/>
    </w:p>
    <w:p w:rsidR="00967A51" w:rsidRPr="008F5AE0" w:rsidRDefault="00967A51">
      <w:pPr>
        <w:rPr>
          <w:sz w:val="20"/>
        </w:rPr>
      </w:pPr>
    </w:p>
    <w:p w:rsidR="00B31739" w:rsidRPr="00B31739" w:rsidRDefault="00B31739" w:rsidP="00B31739">
      <w:pPr>
        <w:rPr>
          <w:sz w:val="20"/>
        </w:rPr>
      </w:pPr>
      <w:r w:rsidRPr="00B31739">
        <w:rPr>
          <w:sz w:val="20"/>
        </w:rPr>
        <w:t>* Cop</w:t>
      </w:r>
      <w:r>
        <w:rPr>
          <w:sz w:val="20"/>
        </w:rPr>
        <w:t>yright (C) Open Grid Forum (2013</w:t>
      </w:r>
      <w:r w:rsidRPr="00B31739">
        <w:rPr>
          <w:sz w:val="20"/>
        </w:rPr>
        <w:t>). All Rights Reserved. *</w:t>
      </w:r>
    </w:p>
    <w:p w:rsidR="00B31739" w:rsidRPr="00B31739" w:rsidRDefault="00B31739" w:rsidP="00B31739">
      <w:pPr>
        <w:rPr>
          <w:sz w:val="20"/>
        </w:rPr>
      </w:pPr>
    </w:p>
    <w:p w:rsidR="00B31739" w:rsidRPr="00B31739" w:rsidRDefault="00B31739" w:rsidP="00B31739">
      <w:pPr>
        <w:rPr>
          <w:sz w:val="20"/>
        </w:rPr>
      </w:pPr>
      <w:r w:rsidRPr="00B31739">
        <w:rPr>
          <w:sz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w:t>
      </w:r>
    </w:p>
    <w:p w:rsidR="00B31739" w:rsidRPr="00B31739" w:rsidRDefault="00B31739" w:rsidP="00B31739">
      <w:pPr>
        <w:rPr>
          <w:sz w:val="20"/>
        </w:rPr>
      </w:pPr>
    </w:p>
    <w:p w:rsidR="00B31739" w:rsidRPr="00B31739" w:rsidRDefault="00B31739" w:rsidP="00B31739">
      <w:pPr>
        <w:rPr>
          <w:sz w:val="20"/>
        </w:rPr>
      </w:pPr>
      <w:r w:rsidRPr="00B31739">
        <w:rPr>
          <w:sz w:val="20"/>
        </w:rPr>
        <w:t>The limited permissions granted above are perpetual and will not be revoked by the OGF or its successors or assignees.</w:t>
      </w:r>
    </w:p>
    <w:p w:rsidR="00B31739" w:rsidRPr="00B31739" w:rsidRDefault="00B31739" w:rsidP="00B31739">
      <w:pPr>
        <w:rPr>
          <w:sz w:val="20"/>
        </w:rPr>
      </w:pPr>
    </w:p>
    <w:p w:rsidR="00967A51" w:rsidRPr="008F5AE0" w:rsidRDefault="00D751FA" w:rsidP="00967A51">
      <w:pPr>
        <w:pStyle w:val="Heading1"/>
        <w:rPr>
          <w:sz w:val="20"/>
        </w:rPr>
      </w:pPr>
      <w:bookmarkStart w:id="220" w:name="_Toc105118923"/>
      <w:bookmarkStart w:id="221" w:name="_Toc135995911"/>
      <w:bookmarkStart w:id="222" w:name="_Toc355344622"/>
      <w:r w:rsidRPr="00D751FA">
        <w:rPr>
          <w:sz w:val="20"/>
        </w:rPr>
        <w:t>References</w:t>
      </w:r>
      <w:bookmarkEnd w:id="220"/>
      <w:bookmarkEnd w:id="221"/>
      <w:bookmarkEnd w:id="222"/>
    </w:p>
    <w:p w:rsidR="00967A51" w:rsidRPr="008F5AE0" w:rsidRDefault="00D751FA" w:rsidP="00A474EA">
      <w:pPr>
        <w:tabs>
          <w:tab w:val="left" w:pos="1134"/>
        </w:tabs>
        <w:ind w:left="1134" w:hanging="1134"/>
        <w:rPr>
          <w:sz w:val="20"/>
        </w:rPr>
      </w:pPr>
      <w:bookmarkStart w:id="223" w:name="BES"/>
      <w:bookmarkStart w:id="224" w:name="BRADNER"/>
      <w:r w:rsidRPr="00D751FA">
        <w:rPr>
          <w:sz w:val="20"/>
        </w:rPr>
        <w:t>[BES]</w:t>
      </w:r>
      <w:bookmarkEnd w:id="223"/>
      <w:r w:rsidRPr="00D751FA">
        <w:rPr>
          <w:sz w:val="20"/>
        </w:rPr>
        <w:t xml:space="preserve"> </w:t>
      </w:r>
      <w:r w:rsidRPr="00D751FA">
        <w:rPr>
          <w:sz w:val="20"/>
        </w:rPr>
        <w:tab/>
        <w:t xml:space="preserve">Foster, I., </w:t>
      </w:r>
      <w:proofErr w:type="spellStart"/>
      <w:r w:rsidRPr="00D751FA">
        <w:rPr>
          <w:sz w:val="20"/>
        </w:rPr>
        <w:t>Grimshaw</w:t>
      </w:r>
      <w:proofErr w:type="spellEnd"/>
      <w:r w:rsidRPr="00D751FA">
        <w:rPr>
          <w:sz w:val="20"/>
        </w:rPr>
        <w:t xml:space="preserve">, A., Lane, P., Lee, W., Morgan, M., Newhouse, S., Pickles, S., </w:t>
      </w:r>
      <w:proofErr w:type="spellStart"/>
      <w:r w:rsidRPr="00D751FA">
        <w:rPr>
          <w:sz w:val="20"/>
        </w:rPr>
        <w:t>Pulsipher</w:t>
      </w:r>
      <w:proofErr w:type="spellEnd"/>
      <w:r w:rsidRPr="00D751FA">
        <w:rPr>
          <w:sz w:val="20"/>
        </w:rPr>
        <w:t xml:space="preserve">, D., Smith, C., and </w:t>
      </w:r>
      <w:proofErr w:type="spellStart"/>
      <w:r w:rsidRPr="00D751FA">
        <w:rPr>
          <w:sz w:val="20"/>
        </w:rPr>
        <w:t>Theimer</w:t>
      </w:r>
      <w:proofErr w:type="spellEnd"/>
      <w:r w:rsidRPr="00D751FA">
        <w:rPr>
          <w:sz w:val="20"/>
        </w:rPr>
        <w:t>, M. OGSA® Basic Execution Service Version 1.0, Grid Forum Document, GFD.108, Open Grid Forum, Lemont, Illinois, U.S.A. August 2007.</w:t>
      </w:r>
    </w:p>
    <w:p w:rsidR="00967A51" w:rsidRPr="008F5AE0" w:rsidRDefault="00D751FA" w:rsidP="00A474EA">
      <w:pPr>
        <w:tabs>
          <w:tab w:val="left" w:pos="1134"/>
        </w:tabs>
        <w:ind w:left="1134" w:hanging="1134"/>
        <w:rPr>
          <w:sz w:val="20"/>
        </w:rPr>
      </w:pPr>
      <w:r w:rsidRPr="00D751FA">
        <w:rPr>
          <w:sz w:val="20"/>
        </w:rPr>
        <w:t>[BRADNER]</w:t>
      </w:r>
      <w:bookmarkEnd w:id="224"/>
      <w:r w:rsidRPr="00D751FA">
        <w:rPr>
          <w:sz w:val="20"/>
        </w:rPr>
        <w:tab/>
      </w:r>
      <w:proofErr w:type="spellStart"/>
      <w:r w:rsidRPr="00D751FA">
        <w:rPr>
          <w:sz w:val="20"/>
        </w:rPr>
        <w:t>Bradner</w:t>
      </w:r>
      <w:proofErr w:type="spellEnd"/>
      <w:r w:rsidRPr="00D751FA">
        <w:rPr>
          <w:sz w:val="20"/>
        </w:rPr>
        <w:t>, S., Key Words for Use in RFCs to Indicate Requirement Levels, RFC 2119. March 1997.</w:t>
      </w:r>
    </w:p>
    <w:p w:rsidR="00967A51" w:rsidRPr="008F5AE0" w:rsidRDefault="00D751FA" w:rsidP="00A474EA">
      <w:pPr>
        <w:tabs>
          <w:tab w:val="left" w:pos="1134"/>
        </w:tabs>
        <w:ind w:left="1134" w:hanging="1134"/>
        <w:rPr>
          <w:sz w:val="20"/>
        </w:rPr>
      </w:pPr>
      <w:bookmarkStart w:id="225" w:name="BRAY"/>
      <w:r w:rsidRPr="00D751FA">
        <w:rPr>
          <w:sz w:val="20"/>
        </w:rPr>
        <w:t>[BRAY]</w:t>
      </w:r>
      <w:bookmarkEnd w:id="225"/>
      <w:r w:rsidRPr="00D751FA">
        <w:rPr>
          <w:sz w:val="20"/>
        </w:rPr>
        <w:tab/>
        <w:t>Bray, T., Hollander, D., Layman, A., Tobin, R., and Thompson, H.S., Namespaces in XML 1.0 (Third Edition), W3C Recommendation. December 2009.</w:t>
      </w:r>
    </w:p>
    <w:p w:rsidR="00A474EA" w:rsidRPr="008F5AE0" w:rsidRDefault="00D751FA" w:rsidP="00A474EA">
      <w:pPr>
        <w:tabs>
          <w:tab w:val="left" w:pos="1134"/>
        </w:tabs>
        <w:ind w:left="1134" w:hanging="1134"/>
        <w:rPr>
          <w:sz w:val="20"/>
        </w:rPr>
      </w:pPr>
      <w:bookmarkStart w:id="226" w:name="INFOSET"/>
      <w:r w:rsidRPr="00D751FA">
        <w:rPr>
          <w:sz w:val="20"/>
        </w:rPr>
        <w:t>[INFOSET]</w:t>
      </w:r>
      <w:bookmarkEnd w:id="226"/>
      <w:r w:rsidRPr="00D751FA">
        <w:rPr>
          <w:sz w:val="20"/>
        </w:rPr>
        <w:tab/>
        <w:t>Cowan, J. and Tobin, R., XML Information Set (Second Edition), W3C Recommendation. February 2004.</w:t>
      </w:r>
    </w:p>
    <w:p w:rsidR="00967A51" w:rsidRPr="008F5AE0" w:rsidRDefault="00D751FA" w:rsidP="00A474EA">
      <w:pPr>
        <w:tabs>
          <w:tab w:val="left" w:pos="1134"/>
        </w:tabs>
        <w:ind w:left="1134" w:hanging="1134"/>
        <w:rPr>
          <w:sz w:val="20"/>
        </w:rPr>
      </w:pPr>
      <w:bookmarkStart w:id="227" w:name="JSDL"/>
      <w:r w:rsidRPr="00D751FA">
        <w:rPr>
          <w:sz w:val="20"/>
        </w:rPr>
        <w:t>[JSDL]</w:t>
      </w:r>
      <w:bookmarkEnd w:id="227"/>
      <w:r w:rsidRPr="00D751FA">
        <w:rPr>
          <w:sz w:val="20"/>
        </w:rPr>
        <w:tab/>
      </w:r>
      <w:proofErr w:type="spellStart"/>
      <w:r w:rsidRPr="00D751FA">
        <w:rPr>
          <w:sz w:val="20"/>
        </w:rPr>
        <w:t>Anjomshoaa</w:t>
      </w:r>
      <w:proofErr w:type="spellEnd"/>
      <w:r w:rsidRPr="00D751FA">
        <w:rPr>
          <w:sz w:val="20"/>
        </w:rPr>
        <w:t xml:space="preserve">, A., </w:t>
      </w:r>
      <w:proofErr w:type="spellStart"/>
      <w:r w:rsidRPr="00D751FA">
        <w:rPr>
          <w:sz w:val="20"/>
        </w:rPr>
        <w:t>Brisard</w:t>
      </w:r>
      <w:proofErr w:type="spellEnd"/>
      <w:r w:rsidRPr="00D751FA">
        <w:rPr>
          <w:sz w:val="20"/>
        </w:rPr>
        <w:t xml:space="preserve">, F., </w:t>
      </w:r>
      <w:proofErr w:type="spellStart"/>
      <w:r w:rsidRPr="00D751FA">
        <w:rPr>
          <w:sz w:val="20"/>
        </w:rPr>
        <w:t>Drescher</w:t>
      </w:r>
      <w:proofErr w:type="spellEnd"/>
      <w:r w:rsidRPr="00D751FA">
        <w:rPr>
          <w:sz w:val="20"/>
        </w:rPr>
        <w:t xml:space="preserve">, M., Fellows, D., Ly, A., </w:t>
      </w:r>
      <w:proofErr w:type="spellStart"/>
      <w:r w:rsidRPr="00D751FA">
        <w:rPr>
          <w:sz w:val="20"/>
        </w:rPr>
        <w:t>McGough</w:t>
      </w:r>
      <w:proofErr w:type="spellEnd"/>
      <w:r w:rsidRPr="00D751FA">
        <w:rPr>
          <w:sz w:val="20"/>
        </w:rPr>
        <w:t xml:space="preserve">, S., </w:t>
      </w:r>
      <w:proofErr w:type="spellStart"/>
      <w:r w:rsidRPr="00D751FA">
        <w:rPr>
          <w:sz w:val="20"/>
        </w:rPr>
        <w:t>Pulsipher</w:t>
      </w:r>
      <w:proofErr w:type="spellEnd"/>
      <w:r w:rsidRPr="00D751FA">
        <w:rPr>
          <w:sz w:val="20"/>
        </w:rPr>
        <w:t xml:space="preserve">, D., and </w:t>
      </w:r>
      <w:proofErr w:type="spellStart"/>
      <w:r w:rsidRPr="00D751FA">
        <w:rPr>
          <w:sz w:val="20"/>
        </w:rPr>
        <w:t>Savva</w:t>
      </w:r>
      <w:proofErr w:type="spellEnd"/>
      <w:r w:rsidRPr="00D751FA">
        <w:rPr>
          <w:sz w:val="20"/>
        </w:rPr>
        <w:t>, A., Job Submission Description Language (JSDL) Specification, Version 1.0, Grid Forum Document, GFD.136, Open Grid Forum, Lemont, Illinois, U.S.A. July 2008.</w:t>
      </w:r>
    </w:p>
    <w:p w:rsidR="00967A51" w:rsidRPr="008F5AE0" w:rsidRDefault="00D751FA" w:rsidP="00A474EA">
      <w:pPr>
        <w:tabs>
          <w:tab w:val="left" w:pos="1134"/>
        </w:tabs>
        <w:ind w:left="1134" w:hanging="1134"/>
        <w:rPr>
          <w:sz w:val="20"/>
        </w:rPr>
      </w:pPr>
      <w:bookmarkStart w:id="228" w:name="SCHEMA1"/>
      <w:r w:rsidRPr="00D751FA">
        <w:rPr>
          <w:sz w:val="20"/>
        </w:rPr>
        <w:t>[SCHEMA1]</w:t>
      </w:r>
      <w:bookmarkEnd w:id="228"/>
      <w:r w:rsidRPr="00D751FA">
        <w:rPr>
          <w:sz w:val="20"/>
        </w:rPr>
        <w:tab/>
        <w:t xml:space="preserve">Thompson, H.S., </w:t>
      </w:r>
      <w:r w:rsidRPr="00D751FA">
        <w:rPr>
          <w:sz w:val="20"/>
          <w:lang w:val="de-DE"/>
        </w:rPr>
        <w:t xml:space="preserve">Beech, D., Maloney, M., and Mendelsohn, N., </w:t>
      </w:r>
      <w:r w:rsidRPr="00D751FA">
        <w:rPr>
          <w:sz w:val="20"/>
        </w:rPr>
        <w:t>XML Schema Part 1: Structures (Second Edition), W3C Recommendation. October 2004.</w:t>
      </w:r>
    </w:p>
    <w:p w:rsidR="00967A51" w:rsidRPr="008F5AE0" w:rsidRDefault="00D751FA" w:rsidP="00A474EA">
      <w:pPr>
        <w:tabs>
          <w:tab w:val="left" w:pos="1134"/>
        </w:tabs>
        <w:ind w:left="1134" w:hanging="1134"/>
        <w:rPr>
          <w:sz w:val="20"/>
        </w:rPr>
      </w:pPr>
      <w:bookmarkStart w:id="229" w:name="SCHEMA2"/>
      <w:r w:rsidRPr="00D751FA">
        <w:rPr>
          <w:sz w:val="20"/>
        </w:rPr>
        <w:t>[SCHEMA2]</w:t>
      </w:r>
      <w:bookmarkEnd w:id="229"/>
      <w:r w:rsidRPr="00D751FA">
        <w:rPr>
          <w:sz w:val="20"/>
        </w:rPr>
        <w:tab/>
      </w:r>
      <w:proofErr w:type="spellStart"/>
      <w:r w:rsidRPr="00D751FA">
        <w:rPr>
          <w:sz w:val="20"/>
        </w:rPr>
        <w:t>Biron</w:t>
      </w:r>
      <w:proofErr w:type="spellEnd"/>
      <w:r w:rsidRPr="00D751FA">
        <w:rPr>
          <w:sz w:val="20"/>
        </w:rPr>
        <w:t xml:space="preserve">, P. and </w:t>
      </w:r>
      <w:proofErr w:type="spellStart"/>
      <w:r w:rsidRPr="00D751FA">
        <w:rPr>
          <w:sz w:val="20"/>
        </w:rPr>
        <w:t>Malhotra</w:t>
      </w:r>
      <w:proofErr w:type="spellEnd"/>
      <w:r w:rsidRPr="00D751FA">
        <w:rPr>
          <w:sz w:val="20"/>
        </w:rPr>
        <w:t xml:space="preserve">, A., XML Schema Part 2: </w:t>
      </w:r>
      <w:proofErr w:type="spellStart"/>
      <w:r w:rsidRPr="00D751FA">
        <w:rPr>
          <w:sz w:val="20"/>
        </w:rPr>
        <w:t>Datatypes</w:t>
      </w:r>
      <w:proofErr w:type="spellEnd"/>
      <w:r w:rsidRPr="00D751FA">
        <w:rPr>
          <w:sz w:val="20"/>
        </w:rPr>
        <w:t xml:space="preserve"> (Second Edition), W3C Recommendation. October 2004.</w:t>
      </w:r>
    </w:p>
    <w:p w:rsidR="00967A51" w:rsidRPr="008F5AE0" w:rsidRDefault="00D751FA" w:rsidP="00A474EA">
      <w:pPr>
        <w:tabs>
          <w:tab w:val="left" w:pos="1134"/>
        </w:tabs>
        <w:ind w:left="1134" w:hanging="1134"/>
        <w:rPr>
          <w:sz w:val="20"/>
        </w:rPr>
      </w:pPr>
      <w:bookmarkStart w:id="230" w:name="UR"/>
      <w:r w:rsidRPr="00D751FA">
        <w:rPr>
          <w:sz w:val="20"/>
        </w:rPr>
        <w:t>[UR]</w:t>
      </w:r>
      <w:bookmarkEnd w:id="230"/>
      <w:r w:rsidRPr="00D751FA">
        <w:rPr>
          <w:sz w:val="20"/>
        </w:rPr>
        <w:t xml:space="preserve"> </w:t>
      </w:r>
      <w:r w:rsidRPr="00D751FA">
        <w:rPr>
          <w:sz w:val="20"/>
        </w:rPr>
        <w:tab/>
        <w:t xml:space="preserve">Mach, R., </w:t>
      </w:r>
      <w:proofErr w:type="spellStart"/>
      <w:r w:rsidRPr="00D751FA">
        <w:rPr>
          <w:sz w:val="20"/>
        </w:rPr>
        <w:t>Lepro</w:t>
      </w:r>
      <w:proofErr w:type="spellEnd"/>
      <w:r w:rsidRPr="00D751FA">
        <w:rPr>
          <w:sz w:val="20"/>
        </w:rPr>
        <w:t>-Metz, R., Jackson, S., and McGinnis, L., Usage Record Format, Grid Forum Document, GFD.98, Open Grid Forum, Lemont, Illinois, U.S.A. February 2007.</w:t>
      </w:r>
    </w:p>
    <w:p w:rsidR="00BC1636" w:rsidRPr="008F5AE0" w:rsidRDefault="00D751FA" w:rsidP="00BC1636">
      <w:pPr>
        <w:tabs>
          <w:tab w:val="left" w:pos="1134"/>
        </w:tabs>
        <w:ind w:left="1134" w:hanging="1134"/>
        <w:rPr>
          <w:sz w:val="20"/>
        </w:rPr>
      </w:pPr>
      <w:bookmarkStart w:id="231" w:name="UUID"/>
      <w:r w:rsidRPr="00D751FA">
        <w:rPr>
          <w:sz w:val="20"/>
        </w:rPr>
        <w:t>[UUID]</w:t>
      </w:r>
      <w:bookmarkEnd w:id="231"/>
      <w:r w:rsidRPr="00D751FA">
        <w:rPr>
          <w:sz w:val="20"/>
        </w:rPr>
        <w:tab/>
      </w:r>
      <w:proofErr w:type="gramStart"/>
      <w:r w:rsidRPr="00D751FA">
        <w:rPr>
          <w:sz w:val="20"/>
        </w:rPr>
        <w:t xml:space="preserve">Leach, P., </w:t>
      </w:r>
      <w:proofErr w:type="spellStart"/>
      <w:r w:rsidRPr="00D751FA">
        <w:rPr>
          <w:sz w:val="20"/>
        </w:rPr>
        <w:t>Mealling</w:t>
      </w:r>
      <w:proofErr w:type="spellEnd"/>
      <w:r w:rsidRPr="00D751FA">
        <w:rPr>
          <w:sz w:val="20"/>
        </w:rPr>
        <w:t xml:space="preserve">, M., and </w:t>
      </w:r>
      <w:proofErr w:type="spellStart"/>
      <w:r w:rsidRPr="00D751FA">
        <w:rPr>
          <w:sz w:val="20"/>
        </w:rPr>
        <w:t>Salz</w:t>
      </w:r>
      <w:proofErr w:type="spellEnd"/>
      <w:r w:rsidRPr="00D751FA">
        <w:rPr>
          <w:sz w:val="20"/>
        </w:rPr>
        <w:t xml:space="preserve">, R., A Universally Unique </w:t>
      </w:r>
      <w:proofErr w:type="spellStart"/>
      <w:r w:rsidRPr="00D751FA">
        <w:rPr>
          <w:sz w:val="20"/>
        </w:rPr>
        <w:t>IDentifier</w:t>
      </w:r>
      <w:proofErr w:type="spellEnd"/>
      <w:r w:rsidRPr="00D751FA">
        <w:rPr>
          <w:sz w:val="20"/>
        </w:rPr>
        <w:t xml:space="preserve"> (UUID) URN Namespace RFC 4122.</w:t>
      </w:r>
      <w:proofErr w:type="gramEnd"/>
      <w:r w:rsidRPr="00D751FA">
        <w:rPr>
          <w:sz w:val="20"/>
        </w:rPr>
        <w:t xml:space="preserve"> July 2005.</w:t>
      </w:r>
    </w:p>
    <w:p w:rsidR="00DC76A3" w:rsidRPr="008F5AE0" w:rsidRDefault="00D751FA">
      <w:pPr>
        <w:tabs>
          <w:tab w:val="left" w:pos="1134"/>
        </w:tabs>
        <w:ind w:left="1134" w:hanging="1134"/>
        <w:rPr>
          <w:sz w:val="20"/>
        </w:rPr>
      </w:pPr>
      <w:bookmarkStart w:id="232" w:name="WSADDR"/>
      <w:r w:rsidRPr="00D751FA">
        <w:rPr>
          <w:sz w:val="20"/>
        </w:rPr>
        <w:t>[WSADDR]</w:t>
      </w:r>
      <w:bookmarkEnd w:id="232"/>
      <w:r w:rsidRPr="00D751FA">
        <w:rPr>
          <w:sz w:val="20"/>
        </w:rPr>
        <w:tab/>
      </w:r>
      <w:r w:rsidRPr="00D751FA">
        <w:rPr>
          <w:sz w:val="20"/>
          <w:szCs w:val="20"/>
          <w:lang w:val="de-DE"/>
        </w:rPr>
        <w:t xml:space="preserve">Gudgin, M., Hadley, M, and Rogers, T. (eds.), </w:t>
      </w:r>
      <w:bookmarkStart w:id="233" w:name="title"/>
      <w:r w:rsidRPr="00D751FA">
        <w:rPr>
          <w:sz w:val="20"/>
        </w:rPr>
        <w:t>Web Services Addressing 1.0 – Core (WS-Addressing)</w:t>
      </w:r>
      <w:bookmarkEnd w:id="233"/>
      <w:r w:rsidRPr="00D751FA">
        <w:rPr>
          <w:sz w:val="20"/>
        </w:rPr>
        <w:t>, W3C Recommendation. May 2006.</w:t>
      </w:r>
    </w:p>
    <w:p w:rsidR="00DB3694" w:rsidRPr="008F5AE0" w:rsidRDefault="00D751FA" w:rsidP="00DB3694">
      <w:pPr>
        <w:tabs>
          <w:tab w:val="left" w:pos="1134"/>
        </w:tabs>
        <w:ind w:left="1134" w:hanging="1134"/>
        <w:rPr>
          <w:sz w:val="20"/>
        </w:rPr>
      </w:pPr>
      <w:bookmarkStart w:id="234" w:name="WSAG"/>
      <w:r w:rsidRPr="00D751FA">
        <w:rPr>
          <w:sz w:val="20"/>
        </w:rPr>
        <w:t>[WSAG]</w:t>
      </w:r>
      <w:bookmarkEnd w:id="234"/>
      <w:r w:rsidRPr="00D751FA">
        <w:rPr>
          <w:sz w:val="20"/>
        </w:rPr>
        <w:tab/>
      </w:r>
      <w:proofErr w:type="spellStart"/>
      <w:r w:rsidRPr="00D751FA">
        <w:rPr>
          <w:sz w:val="20"/>
        </w:rPr>
        <w:t>Andrieux</w:t>
      </w:r>
      <w:proofErr w:type="spellEnd"/>
      <w:r w:rsidRPr="00D751FA">
        <w:rPr>
          <w:sz w:val="20"/>
        </w:rPr>
        <w:t xml:space="preserve">, A., </w:t>
      </w:r>
      <w:proofErr w:type="spellStart"/>
      <w:r w:rsidRPr="00D751FA">
        <w:rPr>
          <w:sz w:val="20"/>
        </w:rPr>
        <w:t>Czajkowski</w:t>
      </w:r>
      <w:proofErr w:type="spellEnd"/>
      <w:r w:rsidRPr="00D751FA">
        <w:rPr>
          <w:sz w:val="20"/>
        </w:rPr>
        <w:t xml:space="preserve">, K., Dan, A., </w:t>
      </w:r>
      <w:proofErr w:type="spellStart"/>
      <w:r w:rsidRPr="00D751FA">
        <w:rPr>
          <w:sz w:val="20"/>
        </w:rPr>
        <w:t>Keahey</w:t>
      </w:r>
      <w:proofErr w:type="spellEnd"/>
      <w:r w:rsidRPr="00D751FA">
        <w:rPr>
          <w:sz w:val="20"/>
        </w:rPr>
        <w:t xml:space="preserve">, K., Ludwig, H., Nakata, T., </w:t>
      </w:r>
      <w:proofErr w:type="spellStart"/>
      <w:r w:rsidRPr="00D751FA">
        <w:rPr>
          <w:sz w:val="20"/>
        </w:rPr>
        <w:t>Pruyne</w:t>
      </w:r>
      <w:proofErr w:type="spellEnd"/>
      <w:r w:rsidRPr="00D751FA">
        <w:rPr>
          <w:sz w:val="20"/>
        </w:rPr>
        <w:t xml:space="preserve">, J., </w:t>
      </w:r>
      <w:proofErr w:type="spellStart"/>
      <w:r w:rsidRPr="00D751FA">
        <w:rPr>
          <w:sz w:val="20"/>
        </w:rPr>
        <w:t>Rofrano</w:t>
      </w:r>
      <w:proofErr w:type="spellEnd"/>
      <w:r w:rsidRPr="00D751FA">
        <w:rPr>
          <w:sz w:val="20"/>
        </w:rPr>
        <w:t xml:space="preserve">, J., </w:t>
      </w:r>
      <w:proofErr w:type="spellStart"/>
      <w:r w:rsidRPr="00D751FA">
        <w:rPr>
          <w:sz w:val="20"/>
        </w:rPr>
        <w:t>Tuecke</w:t>
      </w:r>
      <w:proofErr w:type="spellEnd"/>
      <w:r w:rsidRPr="00D751FA">
        <w:rPr>
          <w:sz w:val="20"/>
        </w:rPr>
        <w:t xml:space="preserve">, S., and </w:t>
      </w:r>
      <w:proofErr w:type="spellStart"/>
      <w:r w:rsidRPr="00D751FA">
        <w:rPr>
          <w:sz w:val="20"/>
        </w:rPr>
        <w:t>Xu</w:t>
      </w:r>
      <w:proofErr w:type="spellEnd"/>
      <w:r w:rsidRPr="00D751FA">
        <w:rPr>
          <w:sz w:val="20"/>
        </w:rPr>
        <w:t>, M., Web Services Agreement Specification (WS-Agreement), Grid Forum Document GFD.107; The Open Grid Forum, Joliet, Illinois, United States. 2007.</w:t>
      </w:r>
      <w:bookmarkStart w:id="235" w:name="WSSEC"/>
    </w:p>
    <w:p w:rsidR="00DC76A3" w:rsidRPr="008F5AE0" w:rsidRDefault="00D751FA">
      <w:pPr>
        <w:tabs>
          <w:tab w:val="left" w:pos="1134"/>
        </w:tabs>
        <w:ind w:left="1134" w:hanging="1134"/>
        <w:rPr>
          <w:sz w:val="20"/>
        </w:rPr>
      </w:pPr>
      <w:r w:rsidRPr="00D751FA">
        <w:rPr>
          <w:sz w:val="20"/>
        </w:rPr>
        <w:t>[WSSEC]</w:t>
      </w:r>
      <w:bookmarkEnd w:id="235"/>
      <w:r w:rsidRPr="00D751FA">
        <w:rPr>
          <w:sz w:val="20"/>
        </w:rPr>
        <w:tab/>
      </w:r>
      <w:proofErr w:type="spellStart"/>
      <w:r w:rsidRPr="00D751FA">
        <w:rPr>
          <w:sz w:val="20"/>
        </w:rPr>
        <w:t>Nadalin</w:t>
      </w:r>
      <w:proofErr w:type="spellEnd"/>
      <w:r w:rsidRPr="00D751FA">
        <w:rPr>
          <w:sz w:val="20"/>
        </w:rPr>
        <w:t>, A.</w:t>
      </w:r>
      <w:r w:rsidRPr="00D751FA">
        <w:rPr>
          <w:rFonts w:cs="ArialMT"/>
          <w:sz w:val="20"/>
          <w:szCs w:val="20"/>
        </w:rPr>
        <w:t xml:space="preserve">, </w:t>
      </w:r>
      <w:proofErr w:type="spellStart"/>
      <w:r w:rsidRPr="00D751FA">
        <w:rPr>
          <w:rFonts w:cs="ArialMT"/>
          <w:sz w:val="20"/>
          <w:szCs w:val="20"/>
        </w:rPr>
        <w:t>Kaler</w:t>
      </w:r>
      <w:proofErr w:type="spellEnd"/>
      <w:r w:rsidRPr="00D751FA">
        <w:rPr>
          <w:rFonts w:cs="ArialMT"/>
          <w:sz w:val="20"/>
          <w:szCs w:val="20"/>
        </w:rPr>
        <w:t xml:space="preserve"> C., </w:t>
      </w:r>
      <w:proofErr w:type="spellStart"/>
      <w:r w:rsidRPr="00D751FA">
        <w:rPr>
          <w:rFonts w:cs="ArialMT"/>
          <w:sz w:val="20"/>
          <w:szCs w:val="20"/>
        </w:rPr>
        <w:t>Hallam</w:t>
      </w:r>
      <w:proofErr w:type="spellEnd"/>
      <w:r w:rsidRPr="00D751FA">
        <w:rPr>
          <w:rFonts w:cs="ArialMT"/>
          <w:sz w:val="20"/>
          <w:szCs w:val="20"/>
        </w:rPr>
        <w:t xml:space="preserve">-Baker, P., and </w:t>
      </w:r>
      <w:proofErr w:type="spellStart"/>
      <w:r w:rsidRPr="00D751FA">
        <w:rPr>
          <w:rFonts w:cs="ArialMT"/>
          <w:sz w:val="20"/>
          <w:szCs w:val="20"/>
        </w:rPr>
        <w:t>Monzillo</w:t>
      </w:r>
      <w:proofErr w:type="spellEnd"/>
      <w:r w:rsidRPr="00D751FA">
        <w:rPr>
          <w:rFonts w:cs="ArialMT"/>
          <w:sz w:val="20"/>
          <w:szCs w:val="20"/>
        </w:rPr>
        <w:t xml:space="preserve">, R. (eds.), </w:t>
      </w:r>
      <w:r w:rsidRPr="00D751FA">
        <w:rPr>
          <w:sz w:val="20"/>
        </w:rPr>
        <w:t>Web Services Security: SOAP Message Security 1.1, OASIS Standard. February 2006.</w:t>
      </w:r>
    </w:p>
    <w:p w:rsidR="00DB3694" w:rsidRPr="008F5AE0" w:rsidRDefault="00D751FA" w:rsidP="00DB3694">
      <w:pPr>
        <w:tabs>
          <w:tab w:val="left" w:pos="1134"/>
        </w:tabs>
        <w:ind w:left="1134" w:hanging="1134"/>
        <w:rPr>
          <w:sz w:val="20"/>
        </w:rPr>
      </w:pPr>
      <w:bookmarkStart w:id="236" w:name="XMLDSIG"/>
      <w:r w:rsidRPr="00D751FA">
        <w:rPr>
          <w:sz w:val="20"/>
        </w:rPr>
        <w:t>[XMLDSIG]</w:t>
      </w:r>
      <w:bookmarkEnd w:id="236"/>
      <w:r w:rsidRPr="00D751FA">
        <w:rPr>
          <w:sz w:val="20"/>
        </w:rPr>
        <w:tab/>
      </w:r>
      <w:proofErr w:type="gramStart"/>
      <w:r w:rsidRPr="00D751FA">
        <w:rPr>
          <w:sz w:val="20"/>
        </w:rPr>
        <w:t xml:space="preserve">Eastlake, D., </w:t>
      </w:r>
      <w:proofErr w:type="spellStart"/>
      <w:r w:rsidRPr="00D751FA">
        <w:rPr>
          <w:sz w:val="20"/>
        </w:rPr>
        <w:t>Reagle</w:t>
      </w:r>
      <w:proofErr w:type="spellEnd"/>
      <w:r w:rsidRPr="00D751FA">
        <w:rPr>
          <w:sz w:val="20"/>
        </w:rPr>
        <w:t xml:space="preserve">, J., Solo, D., Hirsch, F., and </w:t>
      </w:r>
      <w:proofErr w:type="spellStart"/>
      <w:r w:rsidRPr="00D751FA">
        <w:rPr>
          <w:sz w:val="20"/>
        </w:rPr>
        <w:t>Roessler</w:t>
      </w:r>
      <w:proofErr w:type="spellEnd"/>
      <w:r w:rsidRPr="00D751FA">
        <w:rPr>
          <w:sz w:val="20"/>
        </w:rPr>
        <w:t>, T. (eds.), XML Signature Syntax and Processing (Second Edition), W3C Recommendation.</w:t>
      </w:r>
      <w:proofErr w:type="gramEnd"/>
      <w:r w:rsidRPr="00D751FA">
        <w:rPr>
          <w:sz w:val="20"/>
        </w:rPr>
        <w:t xml:space="preserve"> June 2008.</w:t>
      </w:r>
    </w:p>
    <w:p w:rsidR="00967A51" w:rsidRPr="008F5AE0" w:rsidRDefault="00D751FA" w:rsidP="00DB3694">
      <w:pPr>
        <w:tabs>
          <w:tab w:val="left" w:pos="1134"/>
        </w:tabs>
        <w:ind w:left="1134" w:hanging="1134"/>
        <w:rPr>
          <w:sz w:val="20"/>
        </w:rPr>
      </w:pPr>
      <w:bookmarkStart w:id="237" w:name="XPATH"/>
      <w:r w:rsidRPr="00D751FA">
        <w:rPr>
          <w:sz w:val="20"/>
        </w:rPr>
        <w:t>[XPATH]</w:t>
      </w:r>
      <w:bookmarkEnd w:id="237"/>
      <w:r w:rsidRPr="00D751FA">
        <w:rPr>
          <w:sz w:val="20"/>
        </w:rPr>
        <w:tab/>
      </w:r>
      <w:proofErr w:type="gramStart"/>
      <w:r w:rsidRPr="00D751FA">
        <w:rPr>
          <w:sz w:val="20"/>
        </w:rPr>
        <w:t xml:space="preserve">Berglund, A., </w:t>
      </w:r>
      <w:proofErr w:type="spellStart"/>
      <w:r w:rsidRPr="00D751FA">
        <w:rPr>
          <w:sz w:val="20"/>
        </w:rPr>
        <w:t>Boag</w:t>
      </w:r>
      <w:proofErr w:type="spellEnd"/>
      <w:r w:rsidRPr="00D751FA">
        <w:rPr>
          <w:sz w:val="20"/>
        </w:rPr>
        <w:t xml:space="preserve">, S., Chamberlin, D., </w:t>
      </w:r>
      <w:proofErr w:type="spellStart"/>
      <w:r w:rsidRPr="00D751FA">
        <w:rPr>
          <w:sz w:val="20"/>
        </w:rPr>
        <w:t>Fernández</w:t>
      </w:r>
      <w:proofErr w:type="spellEnd"/>
      <w:r w:rsidRPr="00D751FA">
        <w:rPr>
          <w:sz w:val="20"/>
        </w:rPr>
        <w:t xml:space="preserve">, M.F., Kay, M., </w:t>
      </w:r>
      <w:proofErr w:type="spellStart"/>
      <w:r w:rsidRPr="00D751FA">
        <w:rPr>
          <w:sz w:val="20"/>
        </w:rPr>
        <w:t>Robie</w:t>
      </w:r>
      <w:proofErr w:type="spellEnd"/>
      <w:r w:rsidRPr="00D751FA">
        <w:rPr>
          <w:sz w:val="20"/>
        </w:rPr>
        <w:t xml:space="preserve">, J., and </w:t>
      </w:r>
      <w:proofErr w:type="spellStart"/>
      <w:r w:rsidRPr="00D751FA">
        <w:rPr>
          <w:sz w:val="20"/>
        </w:rPr>
        <w:t>Siméon</w:t>
      </w:r>
      <w:proofErr w:type="spellEnd"/>
      <w:r w:rsidRPr="00D751FA">
        <w:rPr>
          <w:sz w:val="20"/>
        </w:rPr>
        <w:t>, J., XML Path Language (</w:t>
      </w:r>
      <w:proofErr w:type="spellStart"/>
      <w:r w:rsidRPr="00D751FA">
        <w:rPr>
          <w:sz w:val="20"/>
        </w:rPr>
        <w:t>XPath</w:t>
      </w:r>
      <w:proofErr w:type="spellEnd"/>
      <w:r w:rsidRPr="00D751FA">
        <w:rPr>
          <w:sz w:val="20"/>
        </w:rPr>
        <w:t>) 2.0, W3C Recommendation.</w:t>
      </w:r>
      <w:proofErr w:type="gramEnd"/>
      <w:r w:rsidRPr="00D751FA">
        <w:rPr>
          <w:sz w:val="20"/>
        </w:rPr>
        <w:t xml:space="preserve"> January 2007.</w:t>
      </w:r>
    </w:p>
    <w:p w:rsidR="00967A51" w:rsidRPr="008F5AE0" w:rsidRDefault="00D751FA" w:rsidP="00967A51">
      <w:pPr>
        <w:pStyle w:val="JSDLAppendix"/>
        <w:rPr>
          <w:sz w:val="20"/>
        </w:rPr>
      </w:pPr>
      <w:r w:rsidRPr="00D751FA">
        <w:rPr>
          <w:sz w:val="20"/>
        </w:rPr>
        <w:br w:type="page"/>
      </w:r>
      <w:bookmarkStart w:id="238" w:name="_Ref130022378"/>
      <w:bookmarkStart w:id="239" w:name="_Toc135995912"/>
      <w:bookmarkStart w:id="240" w:name="_Toc355344623"/>
      <w:r w:rsidRPr="00D751FA">
        <w:rPr>
          <w:sz w:val="20"/>
        </w:rPr>
        <w:t>The Abstract Activity Instance Description Schema</w:t>
      </w:r>
      <w:bookmarkEnd w:id="238"/>
      <w:bookmarkEnd w:id="239"/>
      <w:bookmarkEnd w:id="240"/>
    </w:p>
    <w:p w:rsidR="00ED748E" w:rsidRPr="00CA2FBD" w:rsidRDefault="004A6334">
      <w:pPr>
        <w:pStyle w:val="XMLSnippet"/>
        <w:rPr>
          <w:color w:val="000000"/>
        </w:rPr>
      </w:pPr>
      <w:r w:rsidRPr="004A6334">
        <w:t>&lt;?xml version="1.0" encoding="UTF-8"?&gt;</w:t>
      </w:r>
      <w:r w:rsidRPr="004A6334">
        <w:rPr>
          <w:color w:val="000000"/>
        </w:rPr>
        <w:br/>
      </w:r>
      <w:r w:rsidRPr="004A6334">
        <w:rPr>
          <w:color w:val="000096"/>
        </w:rPr>
        <w:t>&lt;xsd:schema</w:t>
      </w:r>
      <w:r w:rsidRPr="004A6334">
        <w:rPr>
          <w:color w:val="F5844C"/>
        </w:rPr>
        <w:t xml:space="preserve"> attributeFormDefault</w:t>
      </w:r>
      <w:r w:rsidRPr="004A6334">
        <w:rPr>
          <w:color w:val="FF8040"/>
        </w:rPr>
        <w:t>=</w:t>
      </w:r>
      <w:r w:rsidRPr="004A6334">
        <w:t>"unqualified"</w:t>
      </w:r>
      <w:r w:rsidRPr="004A6334">
        <w:rPr>
          <w:color w:val="F5844C"/>
        </w:rPr>
        <w:br/>
        <w:t>elementFormDefault</w:t>
      </w:r>
      <w:r w:rsidRPr="004A6334">
        <w:rPr>
          <w:color w:val="FF8040"/>
        </w:rPr>
        <w:t>=</w:t>
      </w:r>
      <w:r w:rsidRPr="004A6334">
        <w:t>"qualified"</w:t>
      </w:r>
      <w:r w:rsidRPr="004A6334">
        <w:rPr>
          <w:color w:val="F5844C"/>
        </w:rPr>
        <w:br/>
        <w:t>targetNamespace</w:t>
      </w:r>
      <w:r w:rsidRPr="004A6334">
        <w:rPr>
          <w:color w:val="FF8040"/>
        </w:rPr>
        <w:t>=</w:t>
      </w:r>
      <w:r w:rsidRPr="004A6334">
        <w:t>"http://schemas.ogf.org/jsdl/2010/06/activity-instance-description"</w:t>
      </w:r>
      <w:r w:rsidRPr="004A6334">
        <w:rPr>
          <w:color w:val="F5844C"/>
        </w:rPr>
        <w:t xml:space="preserve"> version</w:t>
      </w:r>
      <w:r w:rsidRPr="004A6334">
        <w:rPr>
          <w:color w:val="FF8040"/>
        </w:rPr>
        <w:t>=</w:t>
      </w:r>
      <w:r w:rsidRPr="004A6334">
        <w:t>"1.0"</w:t>
      </w:r>
      <w:r w:rsidRPr="004A6334">
        <w:rPr>
          <w:color w:val="F5844C"/>
        </w:rPr>
        <w:br/>
        <w:t>xmlns:aid</w:t>
      </w:r>
      <w:r w:rsidRPr="004A6334">
        <w:rPr>
          <w:color w:val="FF8040"/>
        </w:rPr>
        <w:t>=</w:t>
      </w:r>
      <w:r w:rsidRPr="004A6334">
        <w:t>"http://schemas.ogf.org/jsdl/2010/06/activity-instance-description"</w:t>
      </w:r>
      <w:r w:rsidRPr="004A6334">
        <w:rPr>
          <w:color w:val="F5844C"/>
        </w:rPr>
        <w:br/>
        <w:t>xmlns:wsa</w:t>
      </w:r>
      <w:r w:rsidRPr="004A6334">
        <w:rPr>
          <w:color w:val="FF8040"/>
        </w:rPr>
        <w:t>=</w:t>
      </w:r>
      <w:r w:rsidRPr="004A6334">
        <w:t>"http://www.w3.org/2005/08/addressing"</w:t>
      </w:r>
      <w:r w:rsidRPr="004A6334">
        <w:rPr>
          <w:color w:val="F5844C"/>
        </w:rPr>
        <w:br/>
        <w:t>xmlns:xsd</w:t>
      </w:r>
      <w:r w:rsidRPr="004A6334">
        <w:rPr>
          <w:color w:val="FF8040"/>
        </w:rPr>
        <w:t>=</w:t>
      </w:r>
      <w:r w:rsidRPr="004A6334">
        <w:t>"http://www.w3.org/2001/XMLSchema"</w:t>
      </w:r>
      <w:r w:rsidRPr="004A6334">
        <w:rPr>
          <w:color w:val="F5844C"/>
        </w:rPr>
        <w:t xml:space="preserve"> </w:t>
      </w:r>
      <w:r w:rsidRPr="004A6334">
        <w:rPr>
          <w:color w:val="F5844C"/>
        </w:rPr>
        <w:br/>
        <w:t>xmlns:xsi</w:t>
      </w:r>
      <w:r w:rsidRPr="004A6334">
        <w:rPr>
          <w:color w:val="FF8040"/>
        </w:rPr>
        <w:t>=</w:t>
      </w:r>
      <w:r w:rsidRPr="004A6334">
        <w:t>"http://www.w3.org/2001/XMLSchema-instance"</w:t>
      </w:r>
      <w:r w:rsidRPr="004A6334">
        <w:rPr>
          <w:color w:val="000096"/>
        </w:rPr>
        <w:t>&gt;</w:t>
      </w:r>
      <w:r w:rsidRPr="004A6334">
        <w:rPr>
          <w:color w:val="000000"/>
        </w:rPr>
        <w:br/>
      </w:r>
    </w:p>
    <w:p w:rsidR="009A50FB" w:rsidRPr="00CA2FBD" w:rsidRDefault="004A6334">
      <w:pPr>
        <w:pStyle w:val="XMLSnippet"/>
      </w:pPr>
      <w:r w:rsidRPr="004A6334">
        <w:rPr>
          <w:color w:val="000096"/>
        </w:rPr>
        <w:t>&lt;xsd:annotation&gt;</w:t>
      </w:r>
      <w:r w:rsidRPr="004A6334">
        <w:br/>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r>
      <w:r w:rsidRPr="004A6334">
        <w:tab/>
      </w:r>
      <w:r w:rsidRPr="004A6334">
        <w:tab/>
        <w:t>The OGF takes no position regarding the validity or scope of</w:t>
      </w:r>
      <w:r w:rsidRPr="004A6334">
        <w:br/>
      </w:r>
      <w:r w:rsidRPr="004A6334">
        <w:tab/>
      </w:r>
      <w:r w:rsidRPr="004A6334">
        <w:tab/>
        <w:t>any intellectual property or other rights that might be claim</w:t>
      </w:r>
      <w:r w:rsidRPr="004A6334">
        <w:br/>
      </w:r>
      <w:r w:rsidRPr="004A6334">
        <w:tab/>
      </w:r>
      <w:r w:rsidRPr="004A6334">
        <w:tab/>
        <w:t>to pertain to the implementation or use of the technology</w:t>
      </w:r>
      <w:r w:rsidRPr="004A6334">
        <w:br/>
      </w:r>
      <w:r w:rsidRPr="004A6334">
        <w:tab/>
      </w:r>
      <w:r w:rsidRPr="004A6334">
        <w:tab/>
        <w:t>described in this document or the extent to which any license</w:t>
      </w:r>
      <w:r w:rsidRPr="004A6334">
        <w:br/>
      </w:r>
      <w:r w:rsidRPr="004A6334">
        <w:tab/>
      </w:r>
      <w:r w:rsidRPr="004A6334">
        <w:tab/>
        <w:t>under such rights might or might not be available; neither does</w:t>
      </w:r>
      <w:r w:rsidRPr="004A6334">
        <w:br/>
      </w:r>
      <w:r w:rsidRPr="004A6334">
        <w:tab/>
      </w:r>
      <w:r w:rsidRPr="004A6334">
        <w:tab/>
        <w:t xml:space="preserve">it represent that it has made any effort to identify any such </w:t>
      </w:r>
      <w:r w:rsidRPr="004A6334">
        <w:br/>
      </w:r>
      <w:r w:rsidRPr="004A6334">
        <w:tab/>
      </w:r>
      <w:r w:rsidRPr="004A6334">
        <w:tab/>
        <w:t>rights. Copies of claims of rights made available for</w:t>
      </w:r>
      <w:r w:rsidRPr="004A6334">
        <w:br/>
      </w:r>
      <w:r w:rsidRPr="004A6334">
        <w:tab/>
      </w:r>
      <w:r w:rsidRPr="004A6334">
        <w:tab/>
        <w:t>publication and any assurances of licenses to be made</w:t>
      </w:r>
      <w:r w:rsidRPr="004A6334">
        <w:br/>
      </w:r>
      <w:r w:rsidRPr="004A6334">
        <w:tab/>
      </w:r>
      <w:r w:rsidRPr="004A6334">
        <w:tab/>
        <w:t>available, or the result of an attempt made to obtain a general</w:t>
      </w:r>
      <w:r w:rsidRPr="004A6334">
        <w:br/>
      </w:r>
      <w:r w:rsidRPr="004A6334">
        <w:tab/>
      </w:r>
      <w:r w:rsidRPr="004A6334">
        <w:tab/>
        <w:t>license or permission for the use of such proprietary rights by</w:t>
      </w:r>
      <w:r w:rsidRPr="004A6334">
        <w:br/>
      </w:r>
      <w:r w:rsidRPr="004A6334">
        <w:tab/>
      </w:r>
      <w:r w:rsidRPr="004A6334">
        <w:tab/>
        <w:t>implementers or users of this specification can be obtained</w:t>
      </w:r>
      <w:r w:rsidRPr="004A6334">
        <w:br/>
      </w:r>
      <w:r w:rsidRPr="004A6334">
        <w:tab/>
      </w:r>
      <w:r w:rsidRPr="004A6334">
        <w:tab/>
        <w:t>from the OGF Secretariat.</w:t>
      </w:r>
      <w:r w:rsidRPr="004A6334">
        <w:br/>
      </w:r>
      <w:r w:rsidRPr="004A6334">
        <w:br/>
      </w:r>
      <w:r w:rsidRPr="004A6334">
        <w:tab/>
      </w:r>
      <w:r w:rsidRPr="004A6334">
        <w:tab/>
        <w:t>The OGF invites any interested party to bring to its attention</w:t>
      </w:r>
      <w:r w:rsidRPr="004A6334">
        <w:br/>
      </w:r>
      <w:r w:rsidRPr="004A6334">
        <w:tab/>
      </w:r>
      <w:r w:rsidRPr="004A6334">
        <w:tab/>
        <w:t>any copyrights, patents or patent applications, or other</w:t>
      </w:r>
      <w:r w:rsidRPr="004A6334">
        <w:br/>
      </w:r>
      <w:r w:rsidRPr="004A6334">
        <w:tab/>
      </w:r>
      <w:r w:rsidRPr="004A6334">
        <w:tab/>
        <w:t>proprietary rights which may cover technology that may be</w:t>
      </w:r>
      <w:r w:rsidRPr="004A6334">
        <w:br/>
      </w:r>
      <w:r w:rsidRPr="004A6334">
        <w:tab/>
      </w:r>
      <w:r w:rsidRPr="004A6334">
        <w:tab/>
        <w:t>required to practice this recommendation. Please address the</w:t>
      </w:r>
      <w:r w:rsidRPr="004A6334">
        <w:br/>
      </w:r>
      <w:r w:rsidRPr="004A6334">
        <w:tab/>
      </w:r>
      <w:r w:rsidRPr="004A6334">
        <w:tab/>
        <w:t>information to the OGF Executive Director.</w:t>
      </w:r>
      <w:r w:rsidRPr="004A6334">
        <w:br/>
      </w:r>
      <w:r w:rsidRPr="004A6334">
        <w:br/>
      </w:r>
      <w:r w:rsidRPr="004A6334">
        <w:tab/>
      </w:r>
      <w:r w:rsidRPr="004A6334">
        <w:tab/>
        <w:t>This document and the information contained herein is provided</w:t>
      </w:r>
      <w:r w:rsidRPr="004A6334">
        <w:br/>
      </w:r>
      <w:r w:rsidRPr="004A6334">
        <w:tab/>
      </w:r>
      <w:r w:rsidRPr="004A6334">
        <w:tab/>
        <w:t>on an "As Is" basis and the OGF disclaims all warranties,</w:t>
      </w:r>
      <w:r w:rsidRPr="004A6334">
        <w:br/>
      </w:r>
      <w:r w:rsidRPr="004A6334">
        <w:tab/>
      </w:r>
      <w:r w:rsidRPr="004A6334">
        <w:tab/>
        <w:t>express or implied, including but not limited to any warranty</w:t>
      </w:r>
      <w:r w:rsidRPr="004A6334">
        <w:br/>
      </w:r>
      <w:r w:rsidRPr="004A6334">
        <w:tab/>
      </w:r>
      <w:r w:rsidRPr="004A6334">
        <w:tab/>
        <w:t>that the use of the information herein will not infringe any</w:t>
      </w:r>
      <w:r w:rsidRPr="004A6334">
        <w:br/>
      </w:r>
      <w:r w:rsidRPr="004A6334">
        <w:tab/>
      </w:r>
      <w:r w:rsidRPr="004A6334">
        <w:tab/>
        <w:t>rights or any implied warranties of merchantability or fitness</w:t>
      </w:r>
      <w:r w:rsidRPr="004A6334">
        <w:br/>
      </w:r>
      <w:r w:rsidRPr="004A6334">
        <w:tab/>
      </w:r>
      <w:r w:rsidRPr="004A6334">
        <w:tab/>
        <w:t>for a particular purpose.</w:t>
      </w:r>
    </w:p>
    <w:p w:rsidR="00ED748E" w:rsidRPr="00CA2FBD" w:rsidRDefault="004A6334">
      <w:pPr>
        <w:pStyle w:val="XMLSnippet"/>
      </w:pPr>
      <w:r w:rsidRPr="004A6334">
        <w:br/>
      </w:r>
      <w:r w:rsidRPr="004A6334">
        <w:tab/>
      </w:r>
      <w:r w:rsidRPr="004A6334">
        <w:tab/>
        <w:t>Copyright (C) Open Grid Forum (2010). All Rights Reserved. This</w:t>
      </w:r>
      <w:r w:rsidRPr="004A6334">
        <w:br/>
      </w:r>
      <w:r w:rsidRPr="004A6334">
        <w:tab/>
      </w:r>
      <w:r w:rsidRPr="004A6334">
        <w:tab/>
        <w:t>document and translations of it may be copied and furnished to</w:t>
      </w:r>
      <w:r w:rsidRPr="004A6334">
        <w:br/>
      </w:r>
      <w:r w:rsidRPr="004A6334">
        <w:tab/>
      </w:r>
      <w:r w:rsidRPr="004A6334">
        <w:tab/>
        <w:t>others, and derivative works that comment on or otherwise</w:t>
      </w:r>
      <w:r w:rsidRPr="004A6334">
        <w:br/>
      </w:r>
      <w:r w:rsidRPr="004A6334">
        <w:tab/>
      </w:r>
      <w:r w:rsidRPr="004A6334">
        <w:tab/>
        <w:t>explain it or assist in its implementation may be prepared,</w:t>
      </w:r>
      <w:r w:rsidRPr="004A6334">
        <w:br/>
      </w:r>
      <w:r w:rsidRPr="004A6334">
        <w:tab/>
      </w:r>
      <w:r w:rsidRPr="004A6334">
        <w:tab/>
        <w:t>copied, published and distributed, in whole or in part, without</w:t>
      </w:r>
      <w:r w:rsidRPr="004A6334">
        <w:br/>
      </w:r>
      <w:r w:rsidRPr="004A6334">
        <w:tab/>
      </w:r>
      <w:r w:rsidRPr="004A6334">
        <w:tab/>
        <w:t>restriction of any kind, provided that the above copyright</w:t>
      </w:r>
      <w:r w:rsidRPr="004A6334">
        <w:br/>
      </w:r>
      <w:r w:rsidRPr="004A6334">
        <w:tab/>
      </w:r>
      <w:r w:rsidRPr="004A6334">
        <w:tab/>
        <w:t>notice and this paragraph are included on all such copies and</w:t>
      </w:r>
      <w:r w:rsidRPr="004A6334">
        <w:br/>
      </w:r>
      <w:r w:rsidRPr="004A6334">
        <w:tab/>
      </w:r>
      <w:r w:rsidRPr="004A6334">
        <w:tab/>
        <w:t>derivative works. However, this document itself may not be</w:t>
      </w:r>
      <w:r w:rsidRPr="004A6334">
        <w:br/>
      </w:r>
      <w:r w:rsidRPr="004A6334">
        <w:tab/>
      </w:r>
      <w:r w:rsidRPr="004A6334">
        <w:tab/>
        <w:t>modified in any way, such as by removing the copyright notice</w:t>
      </w:r>
      <w:r w:rsidRPr="004A6334">
        <w:br/>
      </w:r>
      <w:r w:rsidRPr="004A6334">
        <w:tab/>
      </w:r>
      <w:r w:rsidRPr="004A6334">
        <w:tab/>
        <w:t>or references to the OGF or other organizations, except as</w:t>
      </w:r>
      <w:r w:rsidRPr="004A6334">
        <w:br/>
      </w:r>
      <w:r w:rsidRPr="004A6334">
        <w:tab/>
      </w:r>
      <w:r w:rsidRPr="004A6334">
        <w:tab/>
        <w:t>needed for the purpose of developing Grid Recommendations in</w:t>
      </w:r>
      <w:r w:rsidRPr="004A6334">
        <w:br/>
      </w:r>
      <w:r w:rsidRPr="004A6334">
        <w:tab/>
      </w:r>
      <w:r w:rsidRPr="004A6334">
        <w:tab/>
        <w:t>which case the procedures for copyrights defined in the OGF</w:t>
      </w:r>
      <w:r w:rsidRPr="004A6334">
        <w:br/>
      </w:r>
      <w:r w:rsidRPr="004A6334">
        <w:tab/>
      </w:r>
      <w:r w:rsidRPr="004A6334">
        <w:tab/>
        <w:t>Document process must be followed, or as required to translate</w:t>
      </w:r>
      <w:r w:rsidRPr="004A6334">
        <w:br/>
      </w:r>
      <w:r w:rsidRPr="004A6334">
        <w:tab/>
      </w:r>
      <w:r w:rsidRPr="004A6334">
        <w:tab/>
        <w:t>it into languages other than English.</w:t>
      </w:r>
      <w:r w:rsidRPr="004A6334">
        <w:br/>
      </w:r>
      <w:r w:rsidRPr="004A6334">
        <w:br/>
      </w:r>
      <w:r w:rsidRPr="004A6334">
        <w:tab/>
      </w:r>
      <w:r w:rsidRPr="004A6334">
        <w:tab/>
        <w:t>The limited permissions granted above are perpetual and will</w:t>
      </w:r>
      <w:r w:rsidRPr="004A6334">
        <w:br/>
      </w:r>
      <w:r w:rsidRPr="004A6334">
        <w:tab/>
      </w:r>
      <w:r w:rsidRPr="004A6334">
        <w:tab/>
        <w:t>not be revoked by the OGF or its successors or assignees.</w:t>
      </w:r>
      <w:r w:rsidRPr="004A6334">
        <w:br/>
      </w:r>
      <w:r w:rsidRPr="004A6334">
        <w:tab/>
      </w:r>
      <w:r w:rsidRPr="004A6334">
        <w:rPr>
          <w:color w:val="000096"/>
        </w:rPr>
        <w:t>&lt;/xsd:documentation&gt;</w:t>
      </w:r>
      <w:r w:rsidRPr="004A6334">
        <w:br/>
      </w:r>
    </w:p>
    <w:p w:rsidR="00E43557" w:rsidRDefault="004A6334" w:rsidP="00E43557">
      <w:pPr>
        <w:pStyle w:val="XMLSnippet"/>
      </w:pP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r>
      <w:r w:rsidRPr="004A6334">
        <w:tab/>
      </w:r>
      <w:r w:rsidRPr="004A6334">
        <w:tab/>
        <w:t>Abstract Activity Instance Description schema document</w:t>
      </w:r>
      <w:r w:rsidRPr="004A6334">
        <w:br/>
      </w:r>
      <w:r w:rsidRPr="004A6334">
        <w:tab/>
      </w:r>
      <w:r w:rsidRPr="004A6334">
        <w:tab/>
        <w:t>according to the Activity Instance Description Specification</w:t>
      </w:r>
      <w:r w:rsidRPr="004A6334">
        <w:br/>
      </w:r>
      <w:r w:rsidRPr="004A6334">
        <w:tab/>
      </w:r>
      <w:r w:rsidRPr="004A6334">
        <w:tab/>
        <w:t>Version 1.0 (GFD.X)</w:t>
      </w:r>
      <w:r w:rsidRPr="004A6334">
        <w:br/>
      </w:r>
      <w:r w:rsidRPr="004A6334">
        <w:br/>
      </w:r>
      <w:r w:rsidRPr="004A6334">
        <w:tab/>
      </w:r>
      <w:r w:rsidRPr="004A6334">
        <w:tab/>
        <w:t>Authors:</w:t>
      </w:r>
      <w:r w:rsidRPr="004A6334">
        <w:br/>
      </w:r>
      <w:r w:rsidR="00E43557">
        <w:t xml:space="preserve">           Philipp Wieder, GWDG</w:t>
      </w:r>
    </w:p>
    <w:p w:rsidR="00E43557" w:rsidRDefault="00E43557" w:rsidP="00E43557">
      <w:pPr>
        <w:pStyle w:val="XMLSnippet"/>
      </w:pPr>
      <w:r>
        <w:t xml:space="preserve">           Alexander Papaspyrou, Adesso AG</w:t>
      </w:r>
    </w:p>
    <w:p w:rsidR="00E43557" w:rsidRDefault="00E43557" w:rsidP="00E43557">
      <w:pPr>
        <w:pStyle w:val="XMLSnippet"/>
      </w:pPr>
      <w:r>
        <w:t xml:space="preserve">           Andreas Savva, Fujitsu Laboratories Ltd</w:t>
      </w:r>
    </w:p>
    <w:p w:rsidR="00E43557" w:rsidRDefault="00E43557" w:rsidP="00E43557">
      <w:pPr>
        <w:pStyle w:val="XMLSnippet"/>
      </w:pPr>
      <w:r>
        <w:t xml:space="preserve">           Donal Fellows, The University of Manchester</w:t>
      </w:r>
    </w:p>
    <w:p w:rsidR="007A39BC" w:rsidRPr="00CA2FBD" w:rsidRDefault="00E43557" w:rsidP="00E43557">
      <w:pPr>
        <w:pStyle w:val="XMLSnippet"/>
      </w:pPr>
      <w:r>
        <w:t xml:space="preserve">           Shahbaz Memon, Juelich Supercomptuting Centre</w:t>
      </w:r>
      <w:r w:rsidR="004A6334" w:rsidRPr="004A6334">
        <w:tab/>
      </w:r>
      <w:r w:rsidR="004A6334" w:rsidRPr="004A6334">
        <w:rPr>
          <w:color w:val="000096"/>
        </w:rPr>
        <w:t>&lt;/xsd:documentation&gt;</w:t>
      </w:r>
      <w:r w:rsidR="004A6334" w:rsidRPr="004A6334">
        <w:br/>
      </w:r>
      <w:r w:rsidR="004A6334" w:rsidRPr="004A6334">
        <w:rPr>
          <w:color w:val="000096"/>
        </w:rPr>
        <w:t>&lt;/xsd:annotation&gt;</w:t>
      </w:r>
      <w:r w:rsidR="004A6334" w:rsidRPr="004A6334">
        <w:br/>
      </w:r>
      <w:r w:rsidR="004A6334" w:rsidRPr="004A6334">
        <w:br/>
      </w:r>
      <w:r w:rsidR="004A6334" w:rsidRPr="004A6334">
        <w:rPr>
          <w:color w:val="000096"/>
        </w:rPr>
        <w:t>&lt;xsd:import</w:t>
      </w:r>
      <w:r w:rsidR="004A6334" w:rsidRPr="004A6334">
        <w:rPr>
          <w:color w:val="000096"/>
        </w:rPr>
        <w:br/>
      </w:r>
      <w:r w:rsidR="004A6334" w:rsidRPr="004A6334">
        <w:rPr>
          <w:color w:val="F5844C"/>
        </w:rPr>
        <w:tab/>
        <w:t>namespace</w:t>
      </w:r>
      <w:r w:rsidR="004A6334" w:rsidRPr="004A6334">
        <w:rPr>
          <w:color w:val="FF8040"/>
        </w:rPr>
        <w:t>=</w:t>
      </w:r>
      <w:r w:rsidR="004A6334" w:rsidRPr="004A6334">
        <w:t>"http://www.w3.org/2005/08/addressing"</w:t>
      </w:r>
      <w:r w:rsidR="004A6334" w:rsidRPr="004A6334">
        <w:rPr>
          <w:color w:val="F5844C"/>
        </w:rPr>
        <w:br/>
      </w:r>
      <w:r w:rsidR="004A6334" w:rsidRPr="004A6334">
        <w:rPr>
          <w:color w:val="F5844C"/>
        </w:rPr>
        <w:tab/>
        <w:t>schemaLocation</w:t>
      </w:r>
      <w:r w:rsidR="004A6334" w:rsidRPr="004A6334">
        <w:rPr>
          <w:color w:val="FF8040"/>
        </w:rPr>
        <w:t>=</w:t>
      </w:r>
      <w:r w:rsidR="004A6334" w:rsidRPr="004A6334">
        <w:t>"http://www.w3.org/2005/08/addressing/ws-addr.xsd"</w:t>
      </w:r>
      <w:r w:rsidR="004A6334" w:rsidRPr="004A6334">
        <w:rPr>
          <w:color w:val="000096"/>
        </w:rPr>
        <w:t>/&gt;</w:t>
      </w:r>
      <w:r w:rsidR="004A6334" w:rsidRPr="004A6334">
        <w:t xml:space="preserve">    </w:t>
      </w:r>
      <w:r w:rsidR="004A6334" w:rsidRPr="004A6334">
        <w:br/>
      </w:r>
      <w:r w:rsidR="004A6334" w:rsidRPr="004A6334">
        <w:br/>
      </w:r>
      <w:r w:rsidR="004A6334" w:rsidRPr="004A6334">
        <w:rPr>
          <w:color w:val="000096"/>
        </w:rPr>
        <w:t>&lt;xsd:element</w:t>
      </w:r>
      <w:r w:rsidR="004A6334" w:rsidRPr="004A6334">
        <w:rPr>
          <w:color w:val="F5844C"/>
        </w:rPr>
        <w:t xml:space="preserve"> abstract</w:t>
      </w:r>
      <w:r w:rsidR="004A6334" w:rsidRPr="004A6334">
        <w:rPr>
          <w:color w:val="FF8040"/>
        </w:rPr>
        <w:t>=</w:t>
      </w:r>
      <w:r w:rsidR="004A6334" w:rsidRPr="004A6334">
        <w:t>"true"</w:t>
      </w:r>
      <w:r w:rsidR="004A6334" w:rsidRPr="004A6334">
        <w:rPr>
          <w:color w:val="F5844C"/>
        </w:rPr>
        <w:t xml:space="preserve"> name</w:t>
      </w:r>
      <w:r w:rsidR="004A6334" w:rsidRPr="004A6334">
        <w:rPr>
          <w:color w:val="FF8040"/>
        </w:rPr>
        <w:t>=</w:t>
      </w:r>
      <w:r w:rsidR="004A6334" w:rsidRPr="004A6334">
        <w:t>"State"</w:t>
      </w:r>
      <w:r w:rsidR="004A6334" w:rsidRPr="004A6334">
        <w:rPr>
          <w:color w:val="000096"/>
        </w:rPr>
        <w:t>&gt;</w:t>
      </w:r>
      <w:r w:rsidR="004A6334" w:rsidRPr="004A6334">
        <w:br/>
      </w:r>
      <w:r w:rsidR="004A6334" w:rsidRPr="004A6334">
        <w:tab/>
      </w:r>
      <w:r w:rsidR="004A6334" w:rsidRPr="004A6334">
        <w:rPr>
          <w:color w:val="000096"/>
        </w:rPr>
        <w:t>&lt;xsd:annotation&gt;</w:t>
      </w:r>
      <w:r w:rsidR="004A6334" w:rsidRPr="004A6334">
        <w:br/>
      </w:r>
      <w:r w:rsidR="004A6334" w:rsidRPr="004A6334">
        <w:tab/>
      </w:r>
      <w:r w:rsidR="004A6334" w:rsidRPr="004A6334">
        <w:tab/>
      </w:r>
      <w:r w:rsidR="004A6334" w:rsidRPr="004A6334">
        <w:rPr>
          <w:color w:val="000096"/>
        </w:rPr>
        <w:t>&lt;xsd:documentation</w:t>
      </w:r>
      <w:r w:rsidR="004A6334" w:rsidRPr="004A6334">
        <w:rPr>
          <w:color w:val="F5844C"/>
        </w:rPr>
        <w:t xml:space="preserve"> xml:lang</w:t>
      </w:r>
      <w:r w:rsidR="004A6334" w:rsidRPr="004A6334">
        <w:rPr>
          <w:color w:val="FF8040"/>
        </w:rPr>
        <w:t>=</w:t>
      </w:r>
      <w:r w:rsidR="004A6334" w:rsidRPr="004A6334">
        <w:t>"en"</w:t>
      </w:r>
      <w:r w:rsidR="004A6334" w:rsidRPr="004A6334">
        <w:rPr>
          <w:color w:val="000096"/>
        </w:rPr>
        <w:t>&gt;</w:t>
      </w:r>
      <w:r w:rsidR="004A6334" w:rsidRPr="004A6334">
        <w:br/>
      </w:r>
      <w:r w:rsidR="004A6334" w:rsidRPr="004A6334">
        <w:tab/>
      </w:r>
      <w:r w:rsidR="004A6334" w:rsidRPr="004A6334">
        <w:tab/>
      </w:r>
      <w:r w:rsidR="004A6334" w:rsidRPr="004A6334">
        <w:tab/>
        <w:t>Stores a state model instance for the given activity state. In</w:t>
      </w:r>
      <w:r w:rsidR="004A6334" w:rsidRPr="004A6334">
        <w:br/>
      </w:r>
      <w:r w:rsidR="004A6334" w:rsidRPr="004A6334">
        <w:tab/>
      </w:r>
      <w:r w:rsidR="004A6334" w:rsidRPr="004A6334">
        <w:tab/>
      </w:r>
      <w:r w:rsidR="004A6334" w:rsidRPr="004A6334">
        <w:tab/>
        <w:t>its abstract form, the state model is arbitrary. This is an</w:t>
      </w:r>
      <w:r w:rsidR="004A6334" w:rsidRPr="004A6334">
        <w:br/>
      </w:r>
      <w:r w:rsidR="004A6334" w:rsidRPr="004A6334">
        <w:tab/>
      </w:r>
      <w:r w:rsidR="004A6334" w:rsidRPr="004A6334">
        <w:tab/>
      </w:r>
      <w:r w:rsidR="004A6334" w:rsidRPr="004A6334">
        <w:tab/>
        <w:t>abstract type and has to be substituted by an appropriate</w:t>
      </w:r>
      <w:r w:rsidR="004A6334" w:rsidRPr="004A6334">
        <w:br/>
      </w:r>
      <w:r w:rsidR="004A6334" w:rsidRPr="004A6334">
        <w:tab/>
      </w:r>
      <w:r w:rsidR="004A6334" w:rsidRPr="004A6334">
        <w:tab/>
      </w:r>
      <w:r w:rsidR="004A6334" w:rsidRPr="004A6334">
        <w:tab/>
        <w:t>definition (see also GFD.X, Sections 4.6 and 5.3).</w:t>
      </w:r>
      <w:r w:rsidR="004A6334" w:rsidRPr="004A6334">
        <w:br/>
      </w:r>
      <w:r w:rsidR="004A6334" w:rsidRPr="004A6334">
        <w:tab/>
      </w:r>
      <w:r w:rsidR="004A6334" w:rsidRPr="004A6334">
        <w:tab/>
      </w:r>
      <w:r w:rsidR="004A6334" w:rsidRPr="004A6334">
        <w:rPr>
          <w:color w:val="000096"/>
        </w:rPr>
        <w:t>&lt;/xsd:documentation&gt;</w:t>
      </w:r>
      <w:r w:rsidR="004A6334" w:rsidRPr="004A6334">
        <w:br/>
      </w:r>
      <w:r w:rsidR="004A6334" w:rsidRPr="004A6334">
        <w:tab/>
      </w:r>
      <w:r w:rsidR="004A6334" w:rsidRPr="004A6334">
        <w:rPr>
          <w:color w:val="000096"/>
        </w:rPr>
        <w:t>&lt;/xsd:annotation&gt;</w:t>
      </w:r>
      <w:r w:rsidR="004A6334" w:rsidRPr="004A6334">
        <w:br/>
      </w:r>
      <w:r w:rsidR="004A6334" w:rsidRPr="004A6334">
        <w:rPr>
          <w:color w:val="000096"/>
        </w:rPr>
        <w:t>&lt;/xsd:element&gt;</w:t>
      </w:r>
      <w:r w:rsidR="004A6334" w:rsidRPr="004A6334">
        <w:br/>
      </w:r>
    </w:p>
    <w:p w:rsidR="005B7807" w:rsidRPr="00CA2FBD" w:rsidRDefault="004A6334">
      <w:pPr>
        <w:pStyle w:val="XMLSnippet"/>
      </w:pPr>
      <w:r w:rsidRPr="004A6334">
        <w:rPr>
          <w:color w:val="000096"/>
        </w:rPr>
        <w:t>&lt;xsd:element</w:t>
      </w:r>
      <w:r w:rsidRPr="004A6334">
        <w:rPr>
          <w:color w:val="F5844C"/>
        </w:rPr>
        <w:t xml:space="preserve"> abstract</w:t>
      </w:r>
      <w:r w:rsidRPr="004A6334">
        <w:rPr>
          <w:color w:val="FF8040"/>
        </w:rPr>
        <w:t>=</w:t>
      </w:r>
      <w:r w:rsidRPr="004A6334">
        <w:t>"true"</w:t>
      </w:r>
      <w:r w:rsidRPr="004A6334">
        <w:rPr>
          <w:color w:val="F5844C"/>
        </w:rPr>
        <w:t xml:space="preserve"> name</w:t>
      </w:r>
      <w:r w:rsidRPr="004A6334">
        <w:rPr>
          <w:color w:val="FF8040"/>
        </w:rPr>
        <w:t>=</w:t>
      </w:r>
      <w:r w:rsidRPr="004A6334">
        <w:t>"Exception"</w:t>
      </w:r>
      <w:r w:rsidRPr="004A6334">
        <w:rPr>
          <w:color w:val="000096"/>
        </w:rPr>
        <w:t>&gt;</w:t>
      </w:r>
      <w:r w:rsidRPr="004A6334">
        <w:br/>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Stores an exception model instance for the given activity</w:t>
      </w:r>
      <w:r w:rsidRPr="004A6334">
        <w:br/>
        <w:t xml:space="preserve"> </w:t>
      </w:r>
      <w:r w:rsidRPr="004A6334">
        <w:tab/>
      </w:r>
      <w:r w:rsidRPr="004A6334">
        <w:tab/>
      </w:r>
      <w:r w:rsidRPr="004A6334">
        <w:tab/>
        <w:t>fault. This is an abstract type and has to be substituted by a</w:t>
      </w:r>
      <w:r w:rsidRPr="004A6334">
        <w:br/>
        <w:t xml:space="preserve"> </w:t>
      </w:r>
      <w:r w:rsidRPr="004A6334">
        <w:tab/>
      </w:r>
      <w:r w:rsidRPr="004A6334">
        <w:tab/>
      </w:r>
      <w:r w:rsidRPr="004A6334">
        <w:tab/>
        <w:t>appropriate definition (see also GFD.X, Sections 4.7 and 6.1).</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r>
      <w:r w:rsidRPr="004A6334">
        <w:rPr>
          <w:color w:val="000096"/>
        </w:rPr>
        <w:t>&lt;/xsd:element&gt;</w:t>
      </w:r>
      <w:r w:rsidRPr="004A6334">
        <w:br/>
        <w:t xml:space="preserve">    </w:t>
      </w:r>
      <w:r w:rsidRPr="004A6334">
        <w:br/>
      </w:r>
      <w:r w:rsidRPr="004A6334">
        <w:rPr>
          <w:color w:val="000096"/>
        </w:rPr>
        <w:t>&lt;xsd:complexType</w:t>
      </w:r>
      <w:r w:rsidRPr="004A6334">
        <w:rPr>
          <w:color w:val="F5844C"/>
        </w:rPr>
        <w:t xml:space="preserve"> name</w:t>
      </w:r>
      <w:r w:rsidRPr="004A6334">
        <w:rPr>
          <w:color w:val="FF8040"/>
        </w:rPr>
        <w:t>=</w:t>
      </w:r>
      <w:r w:rsidRPr="004A6334">
        <w:t>"ActivityStatusType"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Describes the status of the activity with respect to the</w:t>
      </w:r>
      <w:r w:rsidRPr="004A6334">
        <w:br/>
        <w:t xml:space="preserve"> </w:t>
      </w:r>
      <w:r w:rsidRPr="004A6334">
        <w:tab/>
      </w:r>
      <w:r w:rsidRPr="004A6334">
        <w:tab/>
      </w:r>
      <w:r w:rsidRPr="004A6334">
        <w:tab/>
        <w:t>enclosing history record. The status of an activity comprises</w:t>
      </w:r>
      <w:r w:rsidRPr="004A6334">
        <w:br/>
        <w:t xml:space="preserve"> </w:t>
      </w:r>
      <w:r w:rsidRPr="004A6334">
        <w:tab/>
      </w:r>
      <w:r w:rsidRPr="004A6334">
        <w:tab/>
      </w:r>
      <w:r w:rsidRPr="004A6334">
        <w:tab/>
        <w:t>its current state (defined by an appropriate state model) and,</w:t>
      </w:r>
      <w:r w:rsidRPr="004A6334">
        <w:br/>
        <w:t xml:space="preserve"> </w:t>
      </w:r>
      <w:r w:rsidRPr="004A6334">
        <w:tab/>
      </w:r>
      <w:r w:rsidRPr="004A6334">
        <w:tab/>
      </w:r>
      <w:r w:rsidRPr="004A6334">
        <w:tab/>
        <w:t>if necessary, exception information. Every status record</w:t>
      </w:r>
      <w:r w:rsidRPr="004A6334">
        <w:br/>
        <w:t xml:space="preserve"> </w:t>
      </w:r>
      <w:r w:rsidRPr="004A6334">
        <w:tab/>
      </w:r>
      <w:r w:rsidRPr="004A6334">
        <w:tab/>
      </w:r>
      <w:r w:rsidRPr="004A6334">
        <w:tab/>
        <w:t>for an activity MUST contain at least the current state; if an</w:t>
      </w:r>
      <w:r w:rsidRPr="004A6334">
        <w:br/>
        <w:t xml:space="preserve"> </w:t>
      </w:r>
      <w:r w:rsidRPr="004A6334">
        <w:tab/>
      </w:r>
      <w:r w:rsidRPr="004A6334">
        <w:tab/>
      </w:r>
      <w:r w:rsidRPr="004A6334">
        <w:tab/>
        <w:t>exceptional condition occurs during the activity's lifetime, it</w:t>
      </w:r>
      <w:r w:rsidRPr="004A6334">
        <w:br/>
        <w:t xml:space="preserve"> </w:t>
      </w:r>
      <w:r w:rsidRPr="004A6334">
        <w:tab/>
      </w:r>
      <w:r w:rsidRPr="004A6334">
        <w:tab/>
      </w:r>
      <w:r w:rsidRPr="004A6334">
        <w:tab/>
        <w:t>SHOULD be also recorded here. Note that the existence of an</w:t>
      </w:r>
      <w:r w:rsidRPr="004A6334">
        <w:br/>
        <w:t xml:space="preserve"> </w:t>
      </w:r>
      <w:r w:rsidRPr="004A6334">
        <w:tab/>
      </w:r>
      <w:r w:rsidRPr="004A6334">
        <w:tab/>
      </w:r>
      <w:r w:rsidRPr="004A6334">
        <w:tab/>
        <w:t>exception entry is not necessarily coupled to a corresponding</w:t>
      </w:r>
      <w:r w:rsidRPr="004A6334">
        <w:br/>
        <w:t xml:space="preserve"> </w:t>
      </w:r>
      <w:r w:rsidRPr="004A6334">
        <w:tab/>
      </w:r>
      <w:r w:rsidRPr="004A6334">
        <w:tab/>
      </w:r>
      <w:r w:rsidRPr="004A6334">
        <w:tab/>
        <w:t>exceptional state; a possible connection between these is left</w:t>
      </w:r>
      <w:r w:rsidRPr="004A6334">
        <w:br/>
        <w:t xml:space="preserve"> </w:t>
      </w:r>
      <w:r w:rsidRPr="004A6334">
        <w:tab/>
      </w:r>
      <w:r w:rsidRPr="004A6334">
        <w:tab/>
      </w:r>
      <w:r w:rsidRPr="004A6334">
        <w:tab/>
        <w:t>to the implementor and SHOULD be described in the concrete</w:t>
      </w:r>
      <w:r w:rsidRPr="004A6334">
        <w:br/>
        <w:t xml:space="preserve"> state model's documentation.</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t xml:space="preserve"> </w:t>
      </w:r>
      <w:r w:rsidRPr="004A6334">
        <w:tab/>
      </w:r>
      <w:r w:rsidRPr="004A6334">
        <w:rPr>
          <w:color w:val="000096"/>
        </w:rPr>
        <w:t>&lt;xsd:sequence&gt;</w:t>
      </w:r>
      <w:r w:rsidRPr="004A6334">
        <w:br/>
        <w:t xml:space="preserve"> </w:t>
      </w:r>
      <w:r w:rsidRPr="004A6334">
        <w:tab/>
      </w:r>
      <w:r w:rsidRPr="004A6334">
        <w:tab/>
      </w:r>
      <w:r w:rsidRPr="004A6334">
        <w:rPr>
          <w:color w:val="000096"/>
        </w:rPr>
        <w:t>&lt;xsd:element</w:t>
      </w:r>
      <w:r w:rsidRPr="004A6334">
        <w:rPr>
          <w:color w:val="F5844C"/>
        </w:rPr>
        <w:t xml:space="preserve"> ref</w:t>
      </w:r>
      <w:r w:rsidRPr="004A6334">
        <w:rPr>
          <w:color w:val="FF8040"/>
        </w:rPr>
        <w:t>=</w:t>
      </w:r>
      <w:r w:rsidRPr="004A6334">
        <w:t>"aid:State"</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details on the state of the activity instance</w:t>
      </w:r>
      <w:r w:rsidRPr="004A6334">
        <w:br/>
        <w:t xml:space="preserve"> </w:t>
      </w:r>
      <w:r w:rsidRPr="004A6334">
        <w:tab/>
      </w:r>
      <w:r w:rsidRPr="004A6334">
        <w:tab/>
      </w:r>
      <w:r w:rsidRPr="004A6334">
        <w:tab/>
      </w:r>
      <w:r w:rsidRPr="004A6334">
        <w:tab/>
      </w:r>
      <w:r w:rsidRPr="004A6334">
        <w:tab/>
        <w:t>with respect to the enclosing history record. See also</w:t>
      </w:r>
      <w:r w:rsidRPr="004A6334">
        <w:br/>
        <w:t xml:space="preserve"> </w:t>
      </w:r>
      <w:r w:rsidRPr="004A6334">
        <w:tab/>
      </w:r>
      <w:r w:rsidRPr="004A6334">
        <w:tab/>
      </w:r>
      <w:r w:rsidRPr="004A6334">
        <w:tab/>
      </w:r>
      <w:r w:rsidRPr="004A6334">
        <w:tab/>
      </w:r>
      <w:r w:rsidRPr="004A6334">
        <w:tab/>
        <w:t>abstract element State and GFD.108, Section 6.6.</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&lt;/xsd:element&gt;</w:t>
      </w:r>
      <w:r w:rsidRPr="004A6334">
        <w:br/>
        <w:t xml:space="preserve"> </w:t>
      </w:r>
      <w:r w:rsidRPr="004A6334">
        <w:tab/>
      </w:r>
      <w:r w:rsidRPr="004A6334">
        <w:tab/>
      </w:r>
      <w:r w:rsidRPr="004A6334">
        <w:rPr>
          <w:color w:val="000096"/>
        </w:rPr>
        <w:t>&lt;xsd:element</w:t>
      </w:r>
      <w:r w:rsidRPr="004A6334">
        <w:rPr>
          <w:color w:val="F5844C"/>
        </w:rPr>
        <w:t xml:space="preserve"> ref</w:t>
      </w:r>
      <w:r w:rsidRPr="004A6334">
        <w:rPr>
          <w:color w:val="FF8040"/>
        </w:rPr>
        <w:t>=</w:t>
      </w:r>
      <w:r w:rsidRPr="004A6334">
        <w:t>"aid:Exception"</w:t>
      </w:r>
      <w:r w:rsidRPr="004A6334">
        <w:rPr>
          <w:color w:val="F5844C"/>
        </w:rPr>
        <w:t xml:space="preserve"> minOccurs</w:t>
      </w:r>
      <w:r w:rsidRPr="004A6334">
        <w:rPr>
          <w:color w:val="FF8040"/>
        </w:rPr>
        <w:t>=</w:t>
      </w:r>
      <w:r w:rsidRPr="004A6334">
        <w:t>"0"</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the exception raised for the activity instance</w:t>
      </w:r>
      <w:r w:rsidRPr="004A6334">
        <w:br/>
        <w:t xml:space="preserve"> </w:t>
      </w:r>
      <w:r w:rsidRPr="004A6334">
        <w:tab/>
      </w:r>
      <w:r w:rsidRPr="004A6334">
        <w:tab/>
      </w:r>
      <w:r w:rsidRPr="004A6334">
        <w:tab/>
      </w:r>
      <w:r w:rsidRPr="004A6334">
        <w:tab/>
      </w:r>
      <w:r w:rsidRPr="004A6334">
        <w:tab/>
        <w:t>with respect to the enclosing record. See also abstract</w:t>
      </w:r>
    </w:p>
    <w:p w:rsidR="005B7807" w:rsidRPr="00CA2FBD" w:rsidRDefault="004A6334">
      <w:pPr>
        <w:pStyle w:val="XMLSnippet"/>
      </w:pPr>
      <w:r w:rsidRPr="004A6334">
        <w:rPr>
          <w:color w:val="000000"/>
        </w:rP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element Exception.</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t>&lt;/xsd:element&gt;</w:t>
      </w:r>
      <w:r w:rsidRPr="004A6334">
        <w:rPr>
          <w:color w:val="000000"/>
        </w:rPr>
        <w:br/>
        <w:t xml:space="preserve"> </w:t>
      </w:r>
      <w:r w:rsidRPr="004A6334">
        <w:rPr>
          <w:color w:val="000000"/>
        </w:rPr>
        <w:tab/>
      </w:r>
      <w:r w:rsidRPr="004A6334">
        <w:t>&lt;/xsd:sequence&gt;</w:t>
      </w:r>
      <w:r w:rsidRPr="004A6334">
        <w:rPr>
          <w:color w:val="000000"/>
        </w:rPr>
        <w:br/>
      </w:r>
      <w:r w:rsidRPr="004A6334">
        <w:t>&lt;/xsd:complexType&gt;</w:t>
      </w:r>
    </w:p>
    <w:p w:rsidR="005B7807" w:rsidRPr="00CA2FBD" w:rsidRDefault="004A6334">
      <w:pPr>
        <w:pStyle w:val="XMLSnippet"/>
        <w:rPr>
          <w:color w:val="000096"/>
        </w:rPr>
      </w:pPr>
      <w:r w:rsidRPr="004A6334">
        <w:br/>
      </w:r>
      <w:r w:rsidRPr="004A6334">
        <w:rPr>
          <w:color w:val="000096"/>
        </w:rPr>
        <w:t>&lt;xsd:element</w:t>
      </w:r>
      <w:r w:rsidRPr="004A6334">
        <w:rPr>
          <w:color w:val="F5844C"/>
        </w:rPr>
        <w:t xml:space="preserve"> abstract</w:t>
      </w:r>
      <w:r w:rsidRPr="004A6334">
        <w:rPr>
          <w:color w:val="FF8040"/>
        </w:rPr>
        <w:t>=</w:t>
      </w:r>
      <w:r w:rsidRPr="004A6334">
        <w:t>"true"</w:t>
      </w:r>
      <w:r w:rsidRPr="004A6334">
        <w:rPr>
          <w:color w:val="F5844C"/>
        </w:rPr>
        <w:t xml:space="preserve"> name</w:t>
      </w:r>
      <w:r w:rsidRPr="004A6334">
        <w:rPr>
          <w:color w:val="FF8040"/>
        </w:rPr>
        <w:t>=</w:t>
      </w:r>
      <w:r w:rsidRPr="004A6334">
        <w:t>"ActivityDefinition"</w:t>
      </w:r>
      <w:r w:rsidRPr="004A6334">
        <w:rPr>
          <w:color w:val="000096"/>
        </w:rPr>
        <w:t>&gt;</w:t>
      </w:r>
      <w:r w:rsidRPr="004A6334">
        <w:br/>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rPr>
          <w:color w:val="000096"/>
        </w:rPr>
        <w:br/>
      </w:r>
      <w:r w:rsidRPr="004A6334">
        <w:t xml:space="preserve"> </w:t>
      </w:r>
      <w:r w:rsidRPr="004A6334">
        <w:tab/>
      </w:r>
      <w:r w:rsidRPr="004A6334">
        <w:tab/>
      </w:r>
      <w:r w:rsidRPr="004A6334">
        <w:tab/>
        <w:t>Defines the requirements of an activity, for example the</w:t>
      </w:r>
      <w:r w:rsidRPr="004A6334">
        <w:br/>
        <w:t xml:space="preserve"> </w:t>
      </w:r>
      <w:r w:rsidRPr="004A6334">
        <w:tab/>
      </w:r>
      <w:r w:rsidRPr="004A6334">
        <w:tab/>
      </w:r>
      <w:r w:rsidRPr="004A6334">
        <w:tab/>
        <w:t>description template used to create the activity. The initial</w:t>
      </w:r>
      <w:r w:rsidRPr="004A6334">
        <w:br/>
        <w:t xml:space="preserve"> </w:t>
      </w:r>
      <w:r w:rsidRPr="004A6334">
        <w:tab/>
      </w:r>
      <w:r w:rsidRPr="004A6334">
        <w:tab/>
      </w:r>
      <w:r w:rsidRPr="004A6334">
        <w:tab/>
        <w:t>definition (template) MAY change over time due to refinement of</w:t>
      </w:r>
      <w:r w:rsidRPr="004A6334">
        <w:br/>
        <w:t xml:space="preserve"> </w:t>
      </w:r>
      <w:r w:rsidRPr="004A6334">
        <w:tab/>
      </w:r>
      <w:r w:rsidRPr="004A6334">
        <w:tab/>
      </w:r>
      <w:r w:rsidRPr="004A6334">
        <w:tab/>
        <w:t>the requirements as a result of scheduling, delegation, or</w:t>
      </w:r>
      <w:r w:rsidRPr="004A6334">
        <w:br/>
        <w:t xml:space="preserve"> </w:t>
      </w:r>
      <w:r w:rsidRPr="004A6334">
        <w:tab/>
      </w:r>
      <w:r w:rsidRPr="004A6334">
        <w:tab/>
      </w:r>
      <w:r w:rsidRPr="004A6334">
        <w:tab/>
        <w:t>negotiation processes, etc. Therefore, this element MAY appear</w:t>
      </w:r>
      <w:r w:rsidRPr="004A6334">
        <w:br/>
        <w:t xml:space="preserve"> </w:t>
      </w:r>
      <w:r w:rsidRPr="004A6334">
        <w:tab/>
      </w:r>
      <w:r w:rsidRPr="004A6334">
        <w:tab/>
      </w:r>
      <w:r w:rsidRPr="004A6334">
        <w:tab/>
        <w:t>in more than one ActivityHistoryEntry. This is an abstract type</w:t>
      </w:r>
      <w:r w:rsidRPr="004A6334">
        <w:br/>
        <w:t xml:space="preserve"> </w:t>
      </w:r>
      <w:r w:rsidRPr="004A6334">
        <w:tab/>
      </w:r>
      <w:r w:rsidRPr="004A6334">
        <w:tab/>
      </w:r>
      <w:r w:rsidRPr="004A6334">
        <w:tab/>
        <w:t>and has to be substituted by an appropriate definition (see</w:t>
      </w:r>
      <w:r w:rsidRPr="004A6334">
        <w:br/>
        <w:t xml:space="preserve"> </w:t>
      </w:r>
      <w:r w:rsidRPr="004A6334">
        <w:tab/>
      </w:r>
      <w:r w:rsidRPr="004A6334">
        <w:tab/>
      </w:r>
      <w:r w:rsidRPr="004A6334">
        <w:tab/>
        <w:t>GFD.X, Sections 4.8 and 5.1).</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r>
      <w:r w:rsidRPr="004A6334">
        <w:rPr>
          <w:color w:val="000096"/>
        </w:rPr>
        <w:t>&lt;/xsd:element&gt;</w:t>
      </w:r>
    </w:p>
    <w:p w:rsidR="005B7807" w:rsidRPr="00CA2FBD" w:rsidRDefault="004A6334">
      <w:pPr>
        <w:pStyle w:val="XMLSnippet"/>
      </w:pPr>
      <w:r w:rsidRPr="004A6334">
        <w:br/>
      </w:r>
      <w:r w:rsidRPr="004A6334">
        <w:rPr>
          <w:color w:val="000096"/>
        </w:rPr>
        <w:t>&lt;xsd:element</w:t>
      </w:r>
      <w:r w:rsidRPr="004A6334">
        <w:rPr>
          <w:color w:val="F5844C"/>
        </w:rPr>
        <w:t xml:space="preserve"> abstract</w:t>
      </w:r>
      <w:r w:rsidRPr="004A6334">
        <w:rPr>
          <w:color w:val="FF8040"/>
        </w:rPr>
        <w:t>=</w:t>
      </w:r>
      <w:r w:rsidRPr="004A6334">
        <w:t>"true"</w:t>
      </w:r>
      <w:r w:rsidRPr="004A6334">
        <w:rPr>
          <w:color w:val="F5844C"/>
        </w:rPr>
        <w:t xml:space="preserve"> name</w:t>
      </w:r>
      <w:r w:rsidRPr="004A6334">
        <w:rPr>
          <w:color w:val="FF8040"/>
        </w:rPr>
        <w:t>=</w:t>
      </w:r>
      <w:r w:rsidRPr="004A6334">
        <w:t>"ActivityDependency"</w:t>
      </w:r>
      <w:r w:rsidRPr="004A6334">
        <w:rPr>
          <w:color w:val="000096"/>
        </w:rPr>
        <w:t>&gt;</w:t>
      </w:r>
      <w:r w:rsidRPr="004A6334">
        <w:br/>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Describes links to associated activities within a dependency</w:t>
      </w:r>
      <w:r w:rsidRPr="004A6334">
        <w:br/>
        <w:t xml:space="preserve"> </w:t>
      </w:r>
      <w:r w:rsidRPr="004A6334">
        <w:tab/>
      </w:r>
      <w:r w:rsidRPr="004A6334">
        <w:tab/>
      </w:r>
      <w:r w:rsidRPr="004A6334">
        <w:tab/>
        <w:t>structure (such as a workflow). This is an abstract type and</w:t>
      </w:r>
      <w:r w:rsidRPr="004A6334">
        <w:br/>
        <w:t xml:space="preserve"> </w:t>
      </w:r>
      <w:r w:rsidRPr="004A6334">
        <w:tab/>
      </w:r>
      <w:r w:rsidRPr="004A6334">
        <w:tab/>
      </w:r>
      <w:r w:rsidRPr="004A6334">
        <w:tab/>
        <w:t>has to be substituted by an appropriate definition (see GFD.X,</w:t>
      </w:r>
      <w:r w:rsidRPr="004A6334">
        <w:br/>
        <w:t xml:space="preserve"> </w:t>
      </w:r>
      <w:r w:rsidRPr="004A6334">
        <w:tab/>
      </w:r>
      <w:r w:rsidRPr="004A6334">
        <w:tab/>
      </w:r>
      <w:r w:rsidRPr="004A6334">
        <w:tab/>
        <w:t>Section 4.9).</w:t>
      </w:r>
      <w:r w:rsidRPr="004A6334">
        <w:br/>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r>
      <w:r w:rsidRPr="004A6334">
        <w:rPr>
          <w:color w:val="000096"/>
        </w:rPr>
        <w:t>&lt;/xsd:element&gt;</w:t>
      </w:r>
    </w:p>
    <w:p w:rsidR="005B7807" w:rsidRPr="00CA2FBD" w:rsidRDefault="004A6334">
      <w:pPr>
        <w:pStyle w:val="XMLSnippet"/>
      </w:pPr>
      <w:r w:rsidRPr="004A6334">
        <w:br/>
      </w:r>
      <w:r w:rsidRPr="004A6334">
        <w:rPr>
          <w:color w:val="000096"/>
        </w:rPr>
        <w:t>&lt;xsd:element</w:t>
      </w:r>
      <w:r w:rsidRPr="004A6334">
        <w:rPr>
          <w:color w:val="F5844C"/>
        </w:rPr>
        <w:t xml:space="preserve"> abstract</w:t>
      </w:r>
      <w:r w:rsidRPr="004A6334">
        <w:rPr>
          <w:color w:val="FF8040"/>
        </w:rPr>
        <w:t>=</w:t>
      </w:r>
      <w:r w:rsidRPr="004A6334">
        <w:t>"true"</w:t>
      </w:r>
      <w:r w:rsidRPr="004A6334">
        <w:rPr>
          <w:color w:val="F5844C"/>
        </w:rPr>
        <w:t xml:space="preserve"> name</w:t>
      </w:r>
      <w:r w:rsidRPr="004A6334">
        <w:rPr>
          <w:color w:val="FF8040"/>
        </w:rPr>
        <w:t>=</w:t>
      </w:r>
      <w:r w:rsidRPr="004A6334">
        <w:t>"ResourceUsage"</w:t>
      </w:r>
      <w:r w:rsidRPr="004A6334">
        <w:rPr>
          <w:color w:val="000096"/>
        </w:rPr>
        <w:t>&gt;</w:t>
      </w:r>
      <w:r w:rsidRPr="004A6334">
        <w:br/>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Describes the resource consumption/usage of an activity, e.g.,</w:t>
      </w:r>
      <w:r w:rsidRPr="004A6334">
        <w:br/>
        <w:t xml:space="preserve"> </w:t>
      </w:r>
      <w:r w:rsidRPr="004A6334">
        <w:tab/>
      </w:r>
      <w:r w:rsidRPr="004A6334">
        <w:tab/>
      </w:r>
      <w:r w:rsidRPr="004A6334">
        <w:tab/>
        <w:t>the number of CPUs used or maximum memory needed for some part</w:t>
      </w:r>
      <w:r w:rsidRPr="004A6334">
        <w:br/>
        <w:t xml:space="preserve"> </w:t>
      </w:r>
      <w:r w:rsidRPr="004A6334">
        <w:tab/>
      </w:r>
      <w:r w:rsidRPr="004A6334">
        <w:tab/>
      </w:r>
      <w:r w:rsidRPr="004A6334">
        <w:tab/>
        <w:t>of the activity. This element may appear multiple times for an</w:t>
      </w:r>
      <w:r w:rsidRPr="004A6334">
        <w:br/>
        <w:t xml:space="preserve"> </w:t>
      </w:r>
      <w:r w:rsidRPr="004A6334">
        <w:tab/>
      </w:r>
      <w:r w:rsidRPr="004A6334">
        <w:tab/>
      </w:r>
      <w:r w:rsidRPr="004A6334">
        <w:tab/>
        <w:t>activity, depending on the monitoring policies of the system</w:t>
      </w:r>
      <w:r w:rsidRPr="004A6334">
        <w:br/>
        <w:t xml:space="preserve"> </w:t>
      </w:r>
      <w:r w:rsidRPr="004A6334">
        <w:tab/>
      </w:r>
      <w:r w:rsidRPr="004A6334">
        <w:tab/>
      </w:r>
      <w:r w:rsidRPr="004A6334">
        <w:tab/>
        <w:t>generating them; the system may choose to perform averaging</w:t>
      </w:r>
      <w:r w:rsidRPr="004A6334">
        <w:br/>
        <w:t xml:space="preserve"> </w:t>
      </w:r>
      <w:r w:rsidRPr="004A6334">
        <w:tab/>
      </w:r>
      <w:r w:rsidRPr="004A6334">
        <w:tab/>
      </w:r>
      <w:r w:rsidRPr="004A6334">
        <w:tab/>
        <w:t>over the execution time, averaging over several periods that</w:t>
      </w:r>
      <w:r w:rsidRPr="004A6334">
        <w:br/>
        <w:t xml:space="preserve"> </w:t>
      </w:r>
      <w:r w:rsidRPr="004A6334">
        <w:tab/>
      </w:r>
      <w:r w:rsidRPr="004A6334">
        <w:tab/>
      </w:r>
      <w:r w:rsidRPr="004A6334">
        <w:tab/>
        <w:t>cover the execution time, sampling of the system, etc.</w:t>
      </w:r>
      <w:r w:rsidRPr="004A6334">
        <w:br/>
        <w:t xml:space="preserve"> </w:t>
      </w:r>
      <w:r w:rsidRPr="004A6334">
        <w:tab/>
      </w:r>
      <w:r w:rsidRPr="004A6334">
        <w:tab/>
      </w:r>
      <w:r w:rsidRPr="004A6334">
        <w:tab/>
        <w:t>Concretizations of this element SHOULD describe what time</w:t>
      </w:r>
    </w:p>
    <w:p w:rsidR="005B7807" w:rsidRPr="00CA2FBD" w:rsidRDefault="004A6334">
      <w:pPr>
        <w:pStyle w:val="XMLSnippet"/>
      </w:pPr>
      <w:r w:rsidRPr="004A6334">
        <w:t xml:space="preserve"> </w:t>
      </w:r>
      <w:r w:rsidRPr="004A6334">
        <w:tab/>
      </w:r>
      <w:r w:rsidRPr="004A6334">
        <w:tab/>
      </w:r>
      <w:r w:rsidRPr="004A6334">
        <w:tab/>
        <w:t>instant or time period they apply to. Because several</w:t>
      </w:r>
      <w:r w:rsidRPr="004A6334">
        <w:br/>
        <w:t xml:space="preserve"> </w:t>
      </w:r>
      <w:r w:rsidRPr="004A6334">
        <w:tab/>
      </w:r>
      <w:r w:rsidRPr="004A6334">
        <w:tab/>
      </w:r>
      <w:r w:rsidRPr="004A6334">
        <w:tab/>
        <w:t>monitoring systems may be feeding usage information into the</w:t>
      </w:r>
    </w:p>
    <w:p w:rsidR="005B7807" w:rsidRPr="00CA2FBD" w:rsidRDefault="004A6334">
      <w:pPr>
        <w:pStyle w:val="XMLSnippet"/>
      </w:pPr>
      <w:r w:rsidRPr="004A6334">
        <w:t xml:space="preserve"> </w:t>
      </w:r>
      <w:r w:rsidRPr="004A6334">
        <w:tab/>
      </w:r>
      <w:r w:rsidRPr="004A6334">
        <w:tab/>
      </w:r>
      <w:r w:rsidRPr="004A6334">
        <w:tab/>
        <w:t>activity instance document, the time points/periods MAY be</w:t>
      </w:r>
    </w:p>
    <w:p w:rsidR="002D5F62" w:rsidRPr="00CA2FBD" w:rsidRDefault="004A6334">
      <w:pPr>
        <w:pStyle w:val="XMLSnippet"/>
      </w:pPr>
      <w:r w:rsidRPr="004A6334">
        <w:t xml:space="preserve"> </w:t>
      </w:r>
      <w:r w:rsidRPr="004A6334">
        <w:tab/>
      </w:r>
      <w:r w:rsidRPr="004A6334">
        <w:tab/>
      </w:r>
      <w:r w:rsidRPr="004A6334">
        <w:tab/>
        <w:t>overlapping and MAY be non-contiguous. Note that there is no</w:t>
      </w:r>
      <w:r w:rsidRPr="004A6334">
        <w:tab/>
      </w:r>
      <w:r w:rsidRPr="004A6334">
        <w:br/>
        <w:t xml:space="preserve"> </w:t>
      </w:r>
      <w:r w:rsidRPr="004A6334">
        <w:tab/>
      </w:r>
      <w:r w:rsidRPr="004A6334">
        <w:tab/>
      </w:r>
      <w:r w:rsidRPr="004A6334">
        <w:tab/>
        <w:t>requirement for the information in the activity instance</w:t>
      </w:r>
      <w:r w:rsidRPr="004A6334">
        <w:br/>
        <w:t xml:space="preserve"> </w:t>
      </w:r>
      <w:r w:rsidRPr="004A6334">
        <w:tab/>
      </w:r>
      <w:r w:rsidRPr="004A6334">
        <w:tab/>
      </w:r>
      <w:r w:rsidRPr="004A6334">
        <w:tab/>
        <w:t>document to be either accurate or timely. This is an abstract</w:t>
      </w:r>
      <w:r w:rsidRPr="004A6334">
        <w:br/>
        <w:t xml:space="preserve"> </w:t>
      </w:r>
      <w:r w:rsidRPr="004A6334">
        <w:tab/>
      </w:r>
      <w:r w:rsidRPr="004A6334">
        <w:tab/>
      </w:r>
      <w:r w:rsidRPr="004A6334">
        <w:tab/>
        <w:t>type and has to be substituted by an appropriate definition</w:t>
      </w:r>
      <w:r w:rsidRPr="004A6334">
        <w:br/>
        <w:t xml:space="preserve"> </w:t>
      </w:r>
      <w:r w:rsidRPr="004A6334">
        <w:tab/>
      </w:r>
      <w:r w:rsidRPr="004A6334">
        <w:tab/>
      </w:r>
      <w:r w:rsidRPr="004A6334">
        <w:tab/>
        <w:t>(see GFD.X, sections 4.11 and 5.2).</w:t>
      </w:r>
      <w:r w:rsidRPr="004A6334">
        <w:br/>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r>
      <w:r w:rsidRPr="004A6334">
        <w:rPr>
          <w:color w:val="000096"/>
        </w:rPr>
        <w:t>&lt;/xsd:element&gt;</w:t>
      </w:r>
      <w:r w:rsidRPr="004A6334">
        <w:br/>
      </w:r>
    </w:p>
    <w:p w:rsidR="002F70D9" w:rsidRPr="00CA2FBD" w:rsidRDefault="004A6334">
      <w:pPr>
        <w:pStyle w:val="XMLSnippet"/>
      </w:pPr>
      <w:r w:rsidRPr="004A6334">
        <w:rPr>
          <w:color w:val="000096"/>
        </w:rPr>
        <w:t>&lt;xsd:simpleType</w:t>
      </w:r>
      <w:r w:rsidRPr="004A6334">
        <w:rPr>
          <w:color w:val="F5844C"/>
        </w:rPr>
        <w:t xml:space="preserve"> name</w:t>
      </w:r>
      <w:r w:rsidRPr="004A6334">
        <w:rPr>
          <w:color w:val="FF8040"/>
        </w:rPr>
        <w:t>=</w:t>
      </w:r>
      <w:r w:rsidRPr="004A6334">
        <w:t>"ActivityHistoryEntryCategoryType"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Describes the category of a historic entry for an activity. The</w:t>
      </w:r>
      <w:r w:rsidRPr="004A6334">
        <w:br/>
        <w:t xml:space="preserve"> </w:t>
      </w:r>
      <w:r w:rsidRPr="004A6334">
        <w:tab/>
      </w:r>
      <w:r w:rsidRPr="004A6334">
        <w:tab/>
      </w:r>
      <w:r w:rsidRPr="004A6334">
        <w:tab/>
        <w:t xml:space="preserve">possible options are "initial", "intermediate", and "final". </w:t>
      </w:r>
      <w:r w:rsidRPr="004A6334">
        <w:br/>
      </w:r>
      <w:r w:rsidRPr="004A6334">
        <w:tab/>
      </w:r>
      <w:r w:rsidRPr="004A6334">
        <w:tab/>
      </w:r>
      <w:r w:rsidRPr="004A6334">
        <w:rPr>
          <w:color w:val="000096"/>
        </w:rPr>
        <w:t>&lt;/xsd:documentation&gt;</w:t>
      </w:r>
      <w:r w:rsidRPr="004A6334">
        <w:br/>
      </w:r>
      <w:r w:rsidRPr="004A6334">
        <w:tab/>
      </w:r>
      <w:r w:rsidRPr="004A6334">
        <w:rPr>
          <w:color w:val="000096"/>
        </w:rPr>
        <w:t>&lt;/xsd:annotation&gt;</w:t>
      </w:r>
      <w:r w:rsidRPr="004A6334">
        <w:br/>
      </w:r>
      <w:r w:rsidRPr="004A6334">
        <w:tab/>
      </w:r>
      <w:r w:rsidRPr="004A6334">
        <w:rPr>
          <w:color w:val="000096"/>
        </w:rPr>
        <w:t>&lt;xsd:restriction</w:t>
      </w:r>
      <w:r w:rsidRPr="004A6334">
        <w:rPr>
          <w:color w:val="F5844C"/>
        </w:rPr>
        <w:t xml:space="preserve"> base</w:t>
      </w:r>
      <w:r w:rsidRPr="004A6334">
        <w:rPr>
          <w:color w:val="FF8040"/>
        </w:rPr>
        <w:t>=</w:t>
      </w:r>
      <w:r w:rsidRPr="004A6334">
        <w:t>"xsd:string"</w:t>
      </w:r>
      <w:r w:rsidRPr="004A6334">
        <w:rPr>
          <w:color w:val="000096"/>
        </w:rPr>
        <w:t>&gt;</w:t>
      </w:r>
      <w:r w:rsidRPr="004A6334">
        <w:br/>
        <w:t xml:space="preserve"> </w:t>
      </w:r>
      <w:r w:rsidRPr="004A6334">
        <w:tab/>
      </w:r>
      <w:r w:rsidRPr="004A6334">
        <w:tab/>
      </w:r>
      <w:r w:rsidRPr="004A6334">
        <w:rPr>
          <w:color w:val="000096"/>
        </w:rPr>
        <w:t>&lt;xsd:enumeration</w:t>
      </w:r>
      <w:r w:rsidRPr="004A6334">
        <w:rPr>
          <w:color w:val="F5844C"/>
        </w:rPr>
        <w:t xml:space="preserve"> value</w:t>
      </w:r>
      <w:r w:rsidRPr="004A6334">
        <w:rPr>
          <w:color w:val="FF8040"/>
        </w:rPr>
        <w:t>=</w:t>
      </w:r>
      <w:r w:rsidRPr="004A6334">
        <w:t>"initial"</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the initial history record for a given activity,</w:t>
      </w:r>
      <w:r w:rsidRPr="004A6334">
        <w:br/>
        <w:t xml:space="preserve"> </w:t>
      </w:r>
      <w:r w:rsidRPr="004A6334">
        <w:tab/>
      </w:r>
      <w:r w:rsidRPr="004A6334">
        <w:tab/>
      </w:r>
      <w:r w:rsidRPr="004A6334">
        <w:tab/>
      </w:r>
      <w:r w:rsidRPr="004A6334">
        <w:tab/>
      </w:r>
      <w:r w:rsidRPr="004A6334">
        <w:tab/>
        <w:t>which MUST be the first one created in the whole record.</w:t>
      </w:r>
      <w:r w:rsidRPr="004A6334">
        <w:br/>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&lt;/xsd:enumeration&gt;</w:t>
      </w:r>
      <w:r w:rsidRPr="004A6334">
        <w:br/>
      </w:r>
      <w:r w:rsidRPr="004A6334">
        <w:rPr>
          <w:color w:val="000096"/>
        </w:rPr>
        <w:t xml:space="preserve"> </w:t>
      </w:r>
      <w:r w:rsidRPr="004A6334">
        <w:rPr>
          <w:color w:val="000096"/>
        </w:rPr>
        <w:tab/>
      </w:r>
      <w:r w:rsidRPr="004A6334">
        <w:rPr>
          <w:color w:val="000096"/>
        </w:rPr>
        <w:tab/>
        <w:t>&lt;xsd:enumeration</w:t>
      </w:r>
      <w:r w:rsidRPr="004A6334">
        <w:rPr>
          <w:color w:val="F5844C"/>
        </w:rPr>
        <w:t xml:space="preserve"> value</w:t>
      </w:r>
      <w:r w:rsidRPr="004A6334">
        <w:rPr>
          <w:color w:val="FF8040"/>
        </w:rPr>
        <w:t>=</w:t>
      </w:r>
      <w:r w:rsidRPr="004A6334">
        <w:t>"intermediate"</w:t>
      </w:r>
      <w:r w:rsidRPr="004A6334">
        <w:rPr>
          <w:color w:val="000096"/>
        </w:rPr>
        <w:t>&gt;</w:t>
      </w:r>
      <w:r w:rsidRPr="004A6334">
        <w:br/>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an intermediate history record for a given</w:t>
      </w:r>
      <w:r w:rsidRPr="004A6334">
        <w:br/>
        <w:t xml:space="preserve"> </w:t>
      </w:r>
      <w:r w:rsidRPr="004A6334">
        <w:tab/>
      </w:r>
      <w:r w:rsidRPr="004A6334">
        <w:tab/>
      </w:r>
      <w:r w:rsidRPr="004A6334">
        <w:tab/>
      </w:r>
      <w:r w:rsidRPr="004A6334">
        <w:tab/>
      </w:r>
      <w:r w:rsidRPr="004A6334">
        <w:tab/>
        <w:t>activity. Such entry MUST NOT be the first one</w:t>
      </w:r>
      <w:r w:rsidRPr="004A6334">
        <w:br/>
        <w:t xml:space="preserve"> </w:t>
      </w:r>
      <w:r w:rsidRPr="004A6334">
        <w:tab/>
      </w:r>
      <w:r w:rsidRPr="004A6334">
        <w:tab/>
      </w:r>
      <w:r w:rsidRPr="004A6334">
        <w:tab/>
      </w:r>
      <w:r w:rsidRPr="004A6334">
        <w:tab/>
      </w:r>
      <w:r w:rsidRPr="004A6334">
        <w:tab/>
        <w:t>created in the whole record.</w:t>
      </w:r>
      <w:r w:rsidRPr="004A6334">
        <w:br/>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&lt;/xsd:enumeration&gt;</w:t>
      </w:r>
      <w:r w:rsidRPr="004A6334">
        <w:br/>
        <w:t xml:space="preserve"> </w:t>
      </w:r>
      <w:r w:rsidRPr="004A6334">
        <w:tab/>
      </w:r>
      <w:r w:rsidRPr="004A6334">
        <w:tab/>
      </w:r>
      <w:r w:rsidRPr="004A6334">
        <w:rPr>
          <w:color w:val="000096"/>
        </w:rPr>
        <w:t>&lt;xsd:enumeration</w:t>
      </w:r>
      <w:r w:rsidRPr="004A6334">
        <w:rPr>
          <w:color w:val="F5844C"/>
        </w:rPr>
        <w:t xml:space="preserve"> value</w:t>
      </w:r>
      <w:r w:rsidRPr="004A6334">
        <w:rPr>
          <w:color w:val="FF8040"/>
        </w:rPr>
        <w:t>=</w:t>
      </w:r>
      <w:r w:rsidRPr="004A6334">
        <w:t>"final"</w:t>
      </w:r>
      <w:r w:rsidRPr="004A6334">
        <w:rPr>
          <w:color w:val="000096"/>
        </w:rPr>
        <w:t>&gt;</w:t>
      </w:r>
      <w:r w:rsidRPr="004A6334">
        <w:br/>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the final history record for a given activity.</w:t>
      </w:r>
      <w:r w:rsidRPr="004A6334">
        <w:br/>
        <w:t xml:space="preserve"> </w:t>
      </w:r>
      <w:r w:rsidRPr="004A6334">
        <w:tab/>
      </w:r>
      <w:r w:rsidRPr="004A6334">
        <w:tab/>
      </w:r>
      <w:r w:rsidRPr="004A6334">
        <w:tab/>
      </w:r>
      <w:r w:rsidRPr="004A6334">
        <w:tab/>
      </w:r>
      <w:r w:rsidRPr="004A6334">
        <w:tab/>
        <w:t>Note that this does not imply that the activity on its</w:t>
      </w:r>
      <w:r w:rsidRPr="004A6334">
        <w:br/>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&lt;/xsd:enumeration&gt;</w:t>
      </w:r>
      <w:r w:rsidRPr="004A6334">
        <w:br/>
        <w:t xml:space="preserve"> </w:t>
      </w:r>
      <w:r w:rsidRPr="004A6334">
        <w:tab/>
      </w:r>
      <w:r w:rsidRPr="004A6334">
        <w:rPr>
          <w:color w:val="000096"/>
        </w:rPr>
        <w:t>&lt;/xsd:restriction&gt;</w:t>
      </w:r>
      <w:r w:rsidRPr="004A6334">
        <w:br/>
      </w:r>
      <w:r w:rsidRPr="004A6334">
        <w:rPr>
          <w:color w:val="000096"/>
        </w:rPr>
        <w:t>&lt;/xsd:simpleType&gt;</w:t>
      </w:r>
      <w:r w:rsidRPr="004A6334">
        <w:br/>
      </w:r>
    </w:p>
    <w:p w:rsidR="002F70D9" w:rsidRPr="00CA2FBD" w:rsidRDefault="004A6334">
      <w:pPr>
        <w:pStyle w:val="XMLSnippet"/>
        <w:rPr>
          <w:color w:val="000000"/>
        </w:rPr>
      </w:pPr>
      <w:r w:rsidRPr="004A6334">
        <w:t>&lt;xsd:complexType</w:t>
      </w:r>
      <w:r w:rsidRPr="004A6334">
        <w:rPr>
          <w:color w:val="F5844C"/>
        </w:rPr>
        <w:t xml:space="preserve"> name</w:t>
      </w:r>
      <w:r w:rsidRPr="004A6334">
        <w:rPr>
          <w:color w:val="FF8040"/>
        </w:rPr>
        <w:t>=</w:t>
      </w:r>
      <w:r w:rsidRPr="004A6334">
        <w:t>"ActivityHistoryEntryType"&gt;</w:t>
      </w:r>
      <w:r w:rsidRPr="004A6334">
        <w:rPr>
          <w:color w:val="000000"/>
        </w:rPr>
        <w:br/>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p>
    <w:p w:rsidR="006F00C8" w:rsidRPr="00CA2FBD" w:rsidRDefault="004A6334">
      <w:pPr>
        <w:pStyle w:val="XMLSnippet"/>
      </w:pPr>
      <w:r w:rsidRPr="004A6334">
        <w:t xml:space="preserve"> </w:t>
      </w:r>
      <w:r w:rsidRPr="004A6334">
        <w:tab/>
      </w:r>
      <w:r w:rsidRPr="004A6334">
        <w:tab/>
      </w:r>
      <w:r w:rsidRPr="004A6334">
        <w:tab/>
        <w:t>Denotes an event in the history of an activity, containing its</w:t>
      </w:r>
      <w:r w:rsidRPr="004A6334">
        <w:br/>
        <w:t xml:space="preserve"> </w:t>
      </w:r>
      <w:r w:rsidRPr="004A6334">
        <w:tab/>
      </w:r>
      <w:r w:rsidRPr="004A6334">
        <w:tab/>
      </w:r>
      <w:r w:rsidRPr="004A6334">
        <w:tab/>
        <w:t>properties at the time the event occurred. Every entry MUST</w:t>
      </w:r>
      <w:r w:rsidRPr="004A6334">
        <w:br/>
        <w:t xml:space="preserve"> </w:t>
      </w:r>
      <w:r w:rsidRPr="004A6334">
        <w:tab/>
      </w:r>
      <w:r w:rsidRPr="004A6334">
        <w:tab/>
      </w:r>
      <w:r w:rsidRPr="004A6334">
        <w:tab/>
        <w:t>contain at least a timestamp (as attribute), the status of the</w:t>
      </w:r>
      <w:r w:rsidRPr="004A6334">
        <w:br/>
        <w:t xml:space="preserve"> </w:t>
      </w:r>
      <w:r w:rsidRPr="004A6334">
        <w:tab/>
      </w:r>
      <w:r w:rsidRPr="004A6334">
        <w:tab/>
      </w:r>
      <w:r w:rsidRPr="004A6334">
        <w:tab/>
        <w:t>activity at this timestamp, and a WS-Adressing endpoint</w:t>
      </w:r>
      <w:r w:rsidRPr="004A6334">
        <w:br/>
        <w:t xml:space="preserve"> </w:t>
      </w:r>
      <w:r w:rsidRPr="004A6334">
        <w:tab/>
      </w:r>
      <w:r w:rsidRPr="004A6334">
        <w:tab/>
      </w:r>
      <w:r w:rsidRPr="004A6334">
        <w:tab/>
        <w:t>reference to the managing service.</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t xml:space="preserve"> </w:t>
      </w:r>
      <w:r w:rsidRPr="004A6334">
        <w:tab/>
      </w:r>
      <w:r w:rsidRPr="004A6334">
        <w:rPr>
          <w:color w:val="000096"/>
        </w:rPr>
        <w:t>&lt;xsd:sequence&gt;</w:t>
      </w:r>
      <w:r w:rsidRPr="004A6334">
        <w:br/>
        <w:t xml:space="preserve"> </w:t>
      </w:r>
      <w:r w:rsidRPr="004A6334">
        <w:tab/>
      </w:r>
      <w:r w:rsidRPr="004A6334">
        <w:tab/>
      </w:r>
      <w:r w:rsidRPr="004A6334">
        <w:rPr>
          <w:color w:val="000096"/>
        </w:rPr>
        <w:t>&lt;xsd:element</w:t>
      </w:r>
      <w:r w:rsidRPr="004A6334">
        <w:rPr>
          <w:color w:val="F5844C"/>
        </w:rPr>
        <w:t xml:space="preserve"> name</w:t>
      </w:r>
      <w:r w:rsidRPr="004A6334">
        <w:rPr>
          <w:color w:val="FF8040"/>
        </w:rPr>
        <w:t>=</w:t>
      </w:r>
      <w:r w:rsidRPr="004A6334">
        <w:t>"Status"</w:t>
      </w:r>
      <w:r w:rsidRPr="004A6334">
        <w:rPr>
          <w:color w:val="F5844C"/>
        </w:rPr>
        <w:t xml:space="preserve"> type</w:t>
      </w:r>
      <w:r w:rsidRPr="004A6334">
        <w:rPr>
          <w:color w:val="FF8040"/>
        </w:rPr>
        <w:t>=</w:t>
      </w:r>
      <w:r w:rsidRPr="004A6334">
        <w:t>"aid:ActivityStatusType"</w:t>
      </w:r>
      <w:r w:rsidRPr="004A6334">
        <w:rPr>
          <w:color w:val="000096"/>
        </w:rPr>
        <w:t>&gt;</w:t>
      </w:r>
      <w:r w:rsidRPr="004A6334">
        <w:br/>
      </w:r>
      <w:r w:rsidRPr="004A6334">
        <w:rPr>
          <w:color w:val="000096"/>
        </w:rPr>
        <w:t xml:space="preserve"> </w:t>
      </w:r>
      <w:r w:rsidRPr="004A6334">
        <w:rPr>
          <w:color w:val="000096"/>
        </w:rPr>
        <w:tab/>
      </w:r>
      <w:r w:rsidRPr="004A6334">
        <w:rPr>
          <w:color w:val="000096"/>
        </w:rPr>
        <w:tab/>
      </w:r>
      <w:r w:rsidRPr="004A6334">
        <w:rPr>
          <w:color w:val="000096"/>
        </w:rPr>
        <w:tab/>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 xml:space="preserve"> Stores the status of the activity instance at the time</w:t>
      </w:r>
      <w:r w:rsidRPr="004A6334">
        <w:br/>
        <w:t xml:space="preserve"> </w:t>
      </w:r>
      <w:r w:rsidRPr="004A6334">
        <w:tab/>
      </w:r>
      <w:r w:rsidRPr="004A6334">
        <w:tab/>
      </w:r>
      <w:r w:rsidRPr="004A6334">
        <w:tab/>
      </w:r>
      <w:r w:rsidRPr="004A6334">
        <w:tab/>
      </w:r>
      <w:r w:rsidRPr="004A6334">
        <w:tab/>
        <w:t xml:space="preserve">described by the surrounding history entry. The status </w:t>
      </w:r>
      <w:r w:rsidRPr="004A6334">
        <w:br/>
        <w:t xml:space="preserve"> </w:t>
      </w:r>
      <w:r w:rsidRPr="004A6334">
        <w:tab/>
      </w:r>
      <w:r w:rsidRPr="004A6334">
        <w:tab/>
      </w:r>
      <w:r w:rsidRPr="004A6334">
        <w:tab/>
      </w:r>
      <w:r w:rsidRPr="004A6334">
        <w:tab/>
      </w:r>
      <w:r w:rsidRPr="004A6334">
        <w:tab/>
        <w:t xml:space="preserve">of an activity comprises its current state </w:t>
      </w:r>
      <w:r w:rsidRPr="004A6334">
        <w:br/>
        <w:t xml:space="preserve"> </w:t>
      </w:r>
      <w:r w:rsidRPr="004A6334">
        <w:tab/>
      </w:r>
      <w:r w:rsidRPr="004A6334">
        <w:tab/>
      </w:r>
      <w:r w:rsidRPr="004A6334">
        <w:tab/>
      </w:r>
      <w:r w:rsidRPr="004A6334">
        <w:tab/>
      </w:r>
      <w:r w:rsidRPr="004A6334">
        <w:tab/>
        <w:t>(defined by an appropriate state model) and, if</w:t>
      </w:r>
      <w:r w:rsidRPr="004A6334">
        <w:br/>
        <w:t xml:space="preserve"> </w:t>
      </w:r>
      <w:r w:rsidRPr="004A6334">
        <w:tab/>
      </w:r>
      <w:r w:rsidRPr="004A6334">
        <w:tab/>
      </w:r>
      <w:r w:rsidRPr="004A6334">
        <w:tab/>
      </w:r>
      <w:r w:rsidRPr="004A6334">
        <w:tab/>
      </w:r>
      <w:r w:rsidRPr="004A6334">
        <w:tab/>
        <w:t>necessary, exception information. Every status record for</w:t>
      </w:r>
    </w:p>
    <w:p w:rsidR="006F00C8" w:rsidRPr="00CA2FBD" w:rsidRDefault="004A6334">
      <w:pPr>
        <w:pStyle w:val="XMLSnippet"/>
      </w:pPr>
      <w:r w:rsidRPr="004A6334">
        <w:t xml:space="preserve"> </w:t>
      </w:r>
      <w:r w:rsidRPr="004A6334">
        <w:tab/>
      </w:r>
      <w:r w:rsidRPr="004A6334">
        <w:tab/>
      </w:r>
      <w:r w:rsidRPr="004A6334">
        <w:tab/>
      </w:r>
      <w:r w:rsidRPr="004A6334">
        <w:tab/>
      </w:r>
      <w:r w:rsidRPr="004A6334">
        <w:tab/>
        <w:t>an activity MUST contain at least the current state; if</w:t>
      </w:r>
    </w:p>
    <w:p w:rsidR="00EB1F51" w:rsidRPr="00CA2FBD" w:rsidRDefault="004A6334">
      <w:pPr>
        <w:pStyle w:val="XMLSnippet"/>
      </w:pPr>
      <w:r w:rsidRPr="004A6334">
        <w:t xml:space="preserve"> </w:t>
      </w:r>
      <w:r w:rsidRPr="004A6334">
        <w:tab/>
      </w:r>
      <w:r w:rsidRPr="004A6334">
        <w:tab/>
      </w:r>
      <w:r w:rsidRPr="004A6334">
        <w:tab/>
      </w:r>
      <w:r w:rsidRPr="004A6334">
        <w:tab/>
      </w:r>
      <w:r w:rsidRPr="004A6334">
        <w:tab/>
        <w:t>an exceptional condition occurs during the activity's</w:t>
      </w:r>
    </w:p>
    <w:p w:rsidR="00EB1F51" w:rsidRPr="00CA2FBD" w:rsidRDefault="004A6334">
      <w:pPr>
        <w:pStyle w:val="XMLSnippet"/>
      </w:pPr>
      <w:r w:rsidRPr="004A6334">
        <w:t xml:space="preserve"> </w:t>
      </w:r>
      <w:r w:rsidRPr="004A6334">
        <w:tab/>
      </w:r>
      <w:r w:rsidRPr="004A6334">
        <w:tab/>
      </w:r>
      <w:r w:rsidRPr="004A6334">
        <w:tab/>
      </w:r>
      <w:r w:rsidRPr="004A6334">
        <w:tab/>
      </w:r>
      <w:r w:rsidRPr="004A6334">
        <w:tab/>
        <w:t>lifetime, it SHOULD be also recorded here. Note that the</w:t>
      </w:r>
    </w:p>
    <w:p w:rsidR="00EB1F51" w:rsidRPr="00CA2FBD" w:rsidRDefault="004A6334">
      <w:pPr>
        <w:pStyle w:val="XMLSnippet"/>
      </w:pPr>
      <w:r w:rsidRPr="004A6334">
        <w:t xml:space="preserve"> </w:t>
      </w:r>
      <w:r w:rsidRPr="004A6334">
        <w:tab/>
      </w:r>
      <w:r w:rsidRPr="004A6334">
        <w:tab/>
      </w:r>
      <w:r w:rsidRPr="004A6334">
        <w:tab/>
      </w:r>
      <w:r w:rsidRPr="004A6334">
        <w:tab/>
      </w:r>
      <w:r w:rsidRPr="004A6334">
        <w:tab/>
        <w:t>existence of an exception entry is not necessarily</w:t>
      </w:r>
    </w:p>
    <w:p w:rsidR="00EB1F51" w:rsidRPr="00CA2FBD" w:rsidRDefault="004A6334">
      <w:pPr>
        <w:pStyle w:val="XMLSnippet"/>
      </w:pPr>
      <w:r w:rsidRPr="004A6334">
        <w:t xml:space="preserve"> </w:t>
      </w:r>
      <w:r w:rsidRPr="004A6334">
        <w:tab/>
      </w:r>
      <w:r w:rsidRPr="004A6334">
        <w:tab/>
      </w:r>
      <w:r w:rsidRPr="004A6334">
        <w:tab/>
      </w:r>
      <w:r w:rsidRPr="004A6334">
        <w:tab/>
      </w:r>
      <w:r w:rsidRPr="004A6334">
        <w:tab/>
        <w:t>coupled to a corresponding exceptional state; a possible</w:t>
      </w:r>
      <w:r w:rsidRPr="004A6334">
        <w:br/>
        <w:t xml:space="preserve"> </w:t>
      </w:r>
      <w:r w:rsidRPr="004A6334">
        <w:tab/>
      </w:r>
      <w:r w:rsidRPr="004A6334">
        <w:tab/>
      </w:r>
      <w:r w:rsidRPr="004A6334">
        <w:tab/>
      </w:r>
      <w:r w:rsidRPr="004A6334">
        <w:tab/>
      </w:r>
      <w:r w:rsidRPr="004A6334">
        <w:tab/>
        <w:t>connection between these is left to the implementor and</w:t>
      </w:r>
      <w:r w:rsidRPr="004A6334">
        <w:br/>
        <w:t xml:space="preserve"> </w:t>
      </w:r>
      <w:r w:rsidRPr="004A6334">
        <w:tab/>
      </w:r>
      <w:r w:rsidRPr="004A6334">
        <w:tab/>
      </w:r>
      <w:r w:rsidRPr="004A6334">
        <w:tab/>
      </w:r>
      <w:r w:rsidRPr="004A6334">
        <w:tab/>
      </w:r>
      <w:r w:rsidRPr="004A6334">
        <w:tab/>
        <w:t>SHOULD be described in the concrete state model's</w:t>
      </w:r>
      <w:r w:rsidRPr="004A6334">
        <w:br/>
        <w:t xml:space="preserve"> </w:t>
      </w:r>
      <w:r w:rsidRPr="004A6334">
        <w:tab/>
      </w:r>
      <w:r w:rsidRPr="004A6334">
        <w:tab/>
      </w:r>
      <w:r w:rsidRPr="004A6334">
        <w:tab/>
      </w:r>
      <w:r w:rsidRPr="004A6334">
        <w:tab/>
      </w:r>
      <w:r w:rsidRPr="004A6334">
        <w:tab/>
        <w:t>documentation. See also ActivityStatusType and GFD.X,</w:t>
      </w:r>
    </w:p>
    <w:p w:rsidR="00AB5E41" w:rsidRDefault="004A6334">
      <w:pPr>
        <w:pStyle w:val="XMLSnippet"/>
      </w:pPr>
      <w:r w:rsidRPr="004A6334">
        <w:rPr>
          <w:color w:val="000000"/>
        </w:rP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Section 4.5.</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t>&lt;/xsd:element&gt;</w:t>
      </w:r>
      <w:r w:rsidRPr="004A6334">
        <w:rPr>
          <w:color w:val="000000"/>
        </w:rPr>
        <w:br/>
        <w:t xml:space="preserve"> </w:t>
      </w:r>
      <w:r w:rsidRPr="004A6334">
        <w:rPr>
          <w:color w:val="000000"/>
        </w:rPr>
        <w:tab/>
      </w:r>
      <w:r w:rsidRPr="004A6334">
        <w:rPr>
          <w:color w:val="000000"/>
        </w:rPr>
        <w:tab/>
      </w:r>
      <w:r w:rsidRPr="004A6334">
        <w:t>&lt;xsd:element</w:t>
      </w:r>
      <w:r w:rsidRPr="004A6334">
        <w:rPr>
          <w:color w:val="F5844C"/>
        </w:rPr>
        <w:t xml:space="preserve"> ref</w:t>
      </w:r>
      <w:r w:rsidRPr="004A6334">
        <w:rPr>
          <w:color w:val="FF8040"/>
        </w:rPr>
        <w:t>=</w:t>
      </w:r>
      <w:r w:rsidRPr="004A6334">
        <w:t>"aid:ActivityDefinition"</w:t>
      </w:r>
      <w:r w:rsidRPr="004A6334">
        <w:rPr>
          <w:color w:val="F5844C"/>
        </w:rPr>
        <w:t xml:space="preserve"> minOccurs</w:t>
      </w:r>
      <w:r w:rsidRPr="004A6334">
        <w:rPr>
          <w:color w:val="FF8040"/>
        </w:rPr>
        <w:t>=</w:t>
      </w:r>
      <w:r w:rsidRPr="004A6334">
        <w:t>"0"&gt;</w:t>
      </w:r>
      <w:r w:rsidRPr="004A6334">
        <w:rPr>
          <w:color w:val="000000"/>
        </w:rPr>
        <w:br/>
      </w:r>
      <w:r w:rsidRPr="004A6334">
        <w:tab/>
      </w:r>
      <w:r w:rsidRPr="004A6334">
        <w:tab/>
      </w:r>
      <w:r w:rsidRPr="004A6334">
        <w:tab/>
        <w:t>&lt;xsd:annotation&gt;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 xml:space="preserve"> Stores the definition of the activity with respect to</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the enclosing history record. See also</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 xml:space="preserve"> ActivityDefinition and GFD.X, Section 4.8.</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t>&lt;/xsd:element&gt;</w:t>
      </w:r>
      <w:r w:rsidRPr="004A6334">
        <w:rPr>
          <w:color w:val="000000"/>
        </w:rPr>
        <w:br/>
        <w:t xml:space="preserve"> </w:t>
      </w:r>
      <w:r w:rsidRPr="004A6334">
        <w:rPr>
          <w:color w:val="000000"/>
        </w:rPr>
        <w:tab/>
      </w:r>
      <w:r w:rsidRPr="004A6334">
        <w:rPr>
          <w:color w:val="000000"/>
        </w:rPr>
        <w:tab/>
      </w:r>
      <w:r w:rsidRPr="004A6334">
        <w:t>&lt;xsd:element</w:t>
      </w:r>
      <w:r w:rsidRPr="004A6334">
        <w:rPr>
          <w:color w:val="F5844C"/>
        </w:rPr>
        <w:t xml:space="preserve"> ref</w:t>
      </w:r>
      <w:r w:rsidRPr="004A6334">
        <w:rPr>
          <w:color w:val="FF8040"/>
        </w:rPr>
        <w:t>=</w:t>
      </w:r>
      <w:r w:rsidRPr="004A6334">
        <w:t>"aid:ActivityDependency"</w:t>
      </w:r>
      <w:r w:rsidRPr="004A6334">
        <w:rPr>
          <w:color w:val="F5844C"/>
        </w:rPr>
        <w:t xml:space="preserve"> minOccurs</w:t>
      </w:r>
      <w:r w:rsidRPr="004A6334">
        <w:rPr>
          <w:color w:val="FF8040"/>
        </w:rPr>
        <w:t>=</w:t>
      </w:r>
      <w:r w:rsidRPr="004A6334">
        <w:t>"0"</w:t>
      </w:r>
      <w:r w:rsidR="00AB5E41">
        <w:t xml:space="preserve">  </w:t>
      </w:r>
    </w:p>
    <w:p w:rsidR="00F06648" w:rsidRDefault="00AB5E41">
      <w:pPr>
        <w:pStyle w:val="XMLSnippet"/>
      </w:pPr>
      <w:r>
        <w:tab/>
      </w:r>
      <w:r>
        <w:tab/>
        <w:t>maxOccurs=”unbound”</w:t>
      </w:r>
      <w:r w:rsidR="004A6334" w:rsidRPr="004A6334">
        <w:t>&gt;</w:t>
      </w:r>
      <w:r w:rsidR="004A6334" w:rsidRPr="004A6334">
        <w:br/>
        <w:t xml:space="preserve"> </w:t>
      </w:r>
      <w:r w:rsidR="004A6334" w:rsidRPr="004A6334">
        <w:tab/>
      </w:r>
      <w:r w:rsidR="004A6334" w:rsidRPr="004A6334">
        <w:tab/>
      </w:r>
      <w:r w:rsidR="004A6334" w:rsidRPr="004A6334">
        <w:tab/>
        <w:t>&lt;xsd:annotation&gt;</w:t>
      </w:r>
      <w:r w:rsidR="004A6334" w:rsidRPr="004A6334">
        <w:br/>
        <w:t xml:space="preserve"> </w:t>
      </w:r>
      <w:r w:rsidR="004A6334" w:rsidRPr="004A6334">
        <w:tab/>
      </w:r>
      <w:r w:rsidR="004A6334" w:rsidRPr="004A6334">
        <w:tab/>
      </w:r>
      <w:r w:rsidR="004A6334" w:rsidRPr="004A6334">
        <w:tab/>
      </w:r>
      <w:r w:rsidR="004A6334" w:rsidRPr="004A6334">
        <w:tab/>
        <w:t>&lt;xsd:documentation</w:t>
      </w:r>
      <w:r w:rsidR="004A6334" w:rsidRPr="004A6334">
        <w:rPr>
          <w:color w:val="F5844C"/>
        </w:rPr>
        <w:t xml:space="preserve"> xml:lang</w:t>
      </w:r>
      <w:r w:rsidR="004A6334" w:rsidRPr="004A6334">
        <w:rPr>
          <w:color w:val="FF8040"/>
        </w:rPr>
        <w:t>=</w:t>
      </w:r>
      <w:r w:rsidR="004A6334" w:rsidRPr="004A6334">
        <w:t>"en"&gt;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Stores the dependency definitions for the activity with</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respect to the enclosing history record. See also</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ActivityDependency and GFD.X, Section 4.9.</w:t>
      </w:r>
      <w:r w:rsidR="004A6334" w:rsidRPr="004A6334">
        <w:br/>
        <w:t xml:space="preserve"> </w:t>
      </w:r>
      <w:r w:rsidR="004A6334" w:rsidRPr="004A6334">
        <w:tab/>
      </w:r>
      <w:r w:rsidR="004A6334" w:rsidRPr="004A6334">
        <w:tab/>
      </w:r>
      <w:r w:rsidR="004A6334" w:rsidRPr="004A6334">
        <w:tab/>
      </w:r>
      <w:r w:rsidR="004A6334" w:rsidRPr="004A6334">
        <w:tab/>
        <w:t>&lt;/xsd:documentation&gt;</w:t>
      </w:r>
      <w:r w:rsidR="004A6334" w:rsidRPr="004A6334">
        <w:br/>
        <w:t xml:space="preserve"> </w:t>
      </w:r>
      <w:r w:rsidR="004A6334" w:rsidRPr="004A6334">
        <w:tab/>
      </w:r>
      <w:r w:rsidR="004A6334" w:rsidRPr="004A6334">
        <w:tab/>
      </w:r>
      <w:r w:rsidR="004A6334" w:rsidRPr="004A6334">
        <w:tab/>
        <w:t>&lt;/xsd:annotation&gt;</w:t>
      </w:r>
      <w:r w:rsidR="004A6334" w:rsidRPr="004A6334">
        <w:br/>
        <w:t xml:space="preserve"> </w:t>
      </w:r>
      <w:r w:rsidR="004A6334" w:rsidRPr="004A6334">
        <w:tab/>
      </w:r>
      <w:r w:rsidR="004A6334" w:rsidRPr="004A6334">
        <w:tab/>
        <w:t>&lt;/xsd:element&gt;</w:t>
      </w:r>
      <w:r w:rsidR="004A6334" w:rsidRPr="004A6334">
        <w:br/>
        <w:t xml:space="preserve"> </w:t>
      </w:r>
      <w:r w:rsidR="004A6334" w:rsidRPr="004A6334">
        <w:tab/>
      </w:r>
      <w:r w:rsidR="004A6334" w:rsidRPr="004A6334">
        <w:tab/>
        <w:t>&lt;xsd:element</w:t>
      </w:r>
      <w:r w:rsidR="004A6334" w:rsidRPr="004A6334">
        <w:rPr>
          <w:color w:val="F5844C"/>
        </w:rPr>
        <w:t xml:space="preserve"> name</w:t>
      </w:r>
      <w:r w:rsidR="004A6334" w:rsidRPr="004A6334">
        <w:rPr>
          <w:color w:val="FF8040"/>
        </w:rPr>
        <w:t>=</w:t>
      </w:r>
      <w:r w:rsidR="004A6334" w:rsidRPr="004A6334">
        <w:t>"ManagerReference"</w:t>
      </w:r>
      <w:r w:rsidR="004A6334" w:rsidRPr="004A6334">
        <w:br/>
      </w:r>
      <w:r w:rsidR="004A6334" w:rsidRPr="004A6334">
        <w:rPr>
          <w:color w:val="F5844C"/>
        </w:rPr>
        <w:t xml:space="preserve"> </w:t>
      </w:r>
      <w:r w:rsidR="004A6334" w:rsidRPr="004A6334">
        <w:rPr>
          <w:color w:val="F5844C"/>
        </w:rPr>
        <w:tab/>
      </w:r>
      <w:r w:rsidR="004A6334" w:rsidRPr="004A6334">
        <w:rPr>
          <w:color w:val="F5844C"/>
        </w:rPr>
        <w:tab/>
        <w:t>type</w:t>
      </w:r>
      <w:r w:rsidR="004A6334" w:rsidRPr="004A6334">
        <w:rPr>
          <w:color w:val="FF8040"/>
        </w:rPr>
        <w:t>=</w:t>
      </w:r>
      <w:r w:rsidR="004A6334" w:rsidRPr="004A6334">
        <w:t>"wsa:EndpointReferenceType"</w:t>
      </w:r>
      <w:r w:rsidR="00945A38">
        <w:t xml:space="preserve"> </w:t>
      </w:r>
      <w:r w:rsidR="00945A38" w:rsidRPr="004A6334">
        <w:rPr>
          <w:color w:val="F5844C"/>
        </w:rPr>
        <w:t>minOccurs</w:t>
      </w:r>
      <w:r w:rsidR="00945A38" w:rsidRPr="004A6334">
        <w:rPr>
          <w:color w:val="FF8040"/>
        </w:rPr>
        <w:t>=</w:t>
      </w:r>
      <w:r w:rsidR="00945A38" w:rsidRPr="004A6334">
        <w:t>"0"</w:t>
      </w:r>
      <w:r w:rsidR="004A6334" w:rsidRPr="004A6334">
        <w:t>&gt;</w:t>
      </w:r>
      <w:r w:rsidR="004A6334" w:rsidRPr="004A6334">
        <w:br/>
        <w:t xml:space="preserve"> </w:t>
      </w:r>
      <w:r w:rsidR="004A6334" w:rsidRPr="004A6334">
        <w:tab/>
      </w:r>
      <w:r w:rsidR="004A6334" w:rsidRPr="004A6334">
        <w:tab/>
      </w:r>
      <w:r w:rsidR="004A6334" w:rsidRPr="004A6334">
        <w:tab/>
        <w:t>&lt;xsd:annotation&gt;</w:t>
      </w:r>
      <w:r w:rsidR="004A6334" w:rsidRPr="004A6334">
        <w:br/>
        <w:t xml:space="preserve"> </w:t>
      </w:r>
      <w:r w:rsidR="004A6334" w:rsidRPr="004A6334">
        <w:tab/>
      </w:r>
      <w:r w:rsidR="004A6334" w:rsidRPr="004A6334">
        <w:tab/>
      </w:r>
      <w:r w:rsidR="004A6334" w:rsidRPr="004A6334">
        <w:tab/>
      </w:r>
      <w:r w:rsidR="004A6334" w:rsidRPr="004A6334">
        <w:tab/>
        <w:t>&lt;xsd:documentation</w:t>
      </w:r>
      <w:r w:rsidR="004A6334" w:rsidRPr="004A6334">
        <w:rPr>
          <w:color w:val="F5844C"/>
        </w:rPr>
        <w:t xml:space="preserve"> xml:lang</w:t>
      </w:r>
      <w:r w:rsidR="004A6334" w:rsidRPr="004A6334">
        <w:rPr>
          <w:color w:val="FF8040"/>
        </w:rPr>
        <w:t>=</w:t>
      </w:r>
      <w:r w:rsidR="004A6334" w:rsidRPr="004A6334">
        <w:t>"en"&gt;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Keeps the endpoint reference of the activity's managing</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service at the time denoted by the enclosing record. The</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 xml:space="preserve">corresponding service </w:t>
      </w:r>
      <w:r w:rsidR="00AC00EB">
        <w:t>MAY</w:t>
      </w:r>
      <w:r w:rsidR="00AC00EB" w:rsidRPr="004A6334">
        <w:t xml:space="preserve"> </w:t>
      </w:r>
      <w:r w:rsidR="004A6334" w:rsidRPr="004A6334">
        <w:t>expose an interface for</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 xml:space="preserve">managing the activity's state, lifecycle, and execution. </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See also GFD.X, Section 4.10.</w:t>
      </w:r>
      <w:r w:rsidR="004A6334" w:rsidRPr="004A6334">
        <w:br/>
        <w:t xml:space="preserve"> </w:t>
      </w:r>
      <w:r w:rsidR="004A6334" w:rsidRPr="004A6334">
        <w:tab/>
      </w:r>
      <w:r w:rsidR="004A6334" w:rsidRPr="004A6334">
        <w:tab/>
      </w:r>
      <w:r w:rsidR="004A6334" w:rsidRPr="004A6334">
        <w:tab/>
      </w:r>
      <w:r w:rsidR="004A6334" w:rsidRPr="004A6334">
        <w:tab/>
        <w:t>&lt;/xsd:documentation&gt;</w:t>
      </w:r>
      <w:r w:rsidR="004A6334" w:rsidRPr="004A6334">
        <w:br/>
        <w:t xml:space="preserve"> </w:t>
      </w:r>
      <w:r w:rsidR="004A6334" w:rsidRPr="004A6334">
        <w:tab/>
      </w:r>
      <w:r w:rsidR="004A6334" w:rsidRPr="004A6334">
        <w:tab/>
      </w:r>
      <w:r w:rsidR="004A6334" w:rsidRPr="004A6334">
        <w:tab/>
        <w:t>&lt;/xsd:annotation&gt;</w:t>
      </w:r>
      <w:r w:rsidR="004A6334" w:rsidRPr="004A6334">
        <w:br/>
        <w:t xml:space="preserve"> </w:t>
      </w:r>
      <w:r w:rsidR="004A6334" w:rsidRPr="004A6334">
        <w:tab/>
      </w:r>
      <w:r w:rsidR="004A6334" w:rsidRPr="004A6334">
        <w:tab/>
        <w:t>&lt;/xsd:element&gt;</w:t>
      </w:r>
    </w:p>
    <w:p w:rsidR="001E4649" w:rsidRDefault="00F06648">
      <w:pPr>
        <w:pStyle w:val="XMLSnippet"/>
      </w:pPr>
      <w:r w:rsidRPr="004A6334">
        <w:rPr>
          <w:color w:val="000000"/>
        </w:rPr>
        <w:tab/>
      </w:r>
      <w:r w:rsidRPr="004A6334">
        <w:rPr>
          <w:color w:val="000000"/>
        </w:rPr>
        <w:tab/>
      </w:r>
      <w:r w:rsidRPr="004A6334">
        <w:t>&lt;xsd:element</w:t>
      </w:r>
      <w:r w:rsidRPr="004A6334">
        <w:rPr>
          <w:color w:val="F5844C"/>
        </w:rPr>
        <w:t xml:space="preserve"> name</w:t>
      </w:r>
      <w:r w:rsidRPr="004A6334">
        <w:rPr>
          <w:color w:val="FF8040"/>
        </w:rPr>
        <w:t>=</w:t>
      </w:r>
      <w:r w:rsidRPr="004A6334">
        <w:t>"</w:t>
      </w:r>
      <w:r>
        <w:t>Event</w:t>
      </w:r>
      <w:r w:rsidRPr="004A6334">
        <w:t>"</w:t>
      </w:r>
      <w:r w:rsidR="0043341B">
        <w:t xml:space="preserve"> </w:t>
      </w:r>
      <w:r w:rsidRPr="004A6334">
        <w:rPr>
          <w:color w:val="F5844C"/>
        </w:rPr>
        <w:t>type</w:t>
      </w:r>
      <w:r w:rsidRPr="004A6334">
        <w:rPr>
          <w:color w:val="FF8040"/>
        </w:rPr>
        <w:t>=</w:t>
      </w:r>
      <w:r w:rsidRPr="004A6334">
        <w:t>"</w:t>
      </w:r>
      <w:r>
        <w:t>xsd</w:t>
      </w:r>
      <w:r w:rsidRPr="004A6334">
        <w:t>:</w:t>
      </w:r>
      <w:r>
        <w:t>string</w:t>
      </w:r>
      <w:r w:rsidRPr="004A6334">
        <w:t>"</w:t>
      </w:r>
      <w:r>
        <w:t xml:space="preserve"> </w:t>
      </w:r>
      <w:r w:rsidRPr="004A6334">
        <w:rPr>
          <w:color w:val="F5844C"/>
        </w:rPr>
        <w:t>minOccurs</w:t>
      </w:r>
      <w:r w:rsidRPr="004A6334">
        <w:rPr>
          <w:color w:val="FF8040"/>
        </w:rPr>
        <w:t>=</w:t>
      </w:r>
      <w:r w:rsidRPr="004A6334">
        <w:t>"0"&gt;</w:t>
      </w:r>
      <w:r w:rsidRPr="004A6334">
        <w:rPr>
          <w:color w:val="000000"/>
        </w:rPr>
        <w:br/>
        <w:t xml:space="preserve"> </w:t>
      </w:r>
      <w:r w:rsidRPr="004A6334">
        <w:rPr>
          <w:color w:val="000000"/>
        </w:rPr>
        <w:tab/>
      </w:r>
      <w:r w:rsidRPr="004A6334">
        <w:rPr>
          <w:color w:val="000000"/>
        </w:rPr>
        <w:tab/>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p>
    <w:p w:rsidR="001E4649" w:rsidRDefault="001E4649">
      <w:pPr>
        <w:pStyle w:val="XMLSnippet"/>
      </w:pPr>
      <w:r>
        <w:rPr>
          <w:lang w:val="en-US"/>
        </w:rPr>
        <w:tab/>
      </w:r>
      <w:r>
        <w:rPr>
          <w:lang w:val="en-US"/>
        </w:rPr>
        <w:tab/>
        <w:t xml:space="preserve">      </w:t>
      </w:r>
      <w:r w:rsidRPr="00D751FA">
        <w:t>Th</w:t>
      </w:r>
      <w:r>
        <w:t>e</w:t>
      </w:r>
      <w:r w:rsidRPr="00D751FA">
        <w:t xml:space="preserve"> </w:t>
      </w:r>
      <w:r>
        <w:t xml:space="preserve">Event </w:t>
      </w:r>
      <w:r w:rsidRPr="00D751FA">
        <w:t xml:space="preserve">element </w:t>
      </w:r>
      <w:r>
        <w:t xml:space="preserve">denotes an additional information relating             </w:t>
      </w:r>
    </w:p>
    <w:p w:rsidR="001E4649" w:rsidRDefault="001E4649">
      <w:pPr>
        <w:pStyle w:val="XMLSnippet"/>
      </w:pPr>
      <w:r>
        <w:t xml:space="preserve">            to an event occurred within a specific activity state. It          </w:t>
      </w:r>
    </w:p>
    <w:p w:rsidR="001E4649" w:rsidRDefault="001E4649">
      <w:pPr>
        <w:pStyle w:val="XMLSnippet"/>
      </w:pPr>
      <w:r>
        <w:t xml:space="preserve">            is useful if an entity responsible of managing </w:t>
      </w:r>
    </w:p>
    <w:p w:rsidR="001E4649" w:rsidRDefault="001E4649">
      <w:pPr>
        <w:pStyle w:val="XMLSnippet"/>
      </w:pPr>
      <w:r>
        <w:t xml:space="preserve">            ActivityHistory, is expected to provide more information </w:t>
      </w:r>
    </w:p>
    <w:p w:rsidR="001E4649" w:rsidRDefault="001E4649">
      <w:pPr>
        <w:pStyle w:val="XMLSnippet"/>
      </w:pPr>
      <w:r>
        <w:t xml:space="preserve">            about the activity’s state rather than only the status and </w:t>
      </w:r>
    </w:p>
    <w:p w:rsidR="001E4649" w:rsidRDefault="001E4649">
      <w:pPr>
        <w:pStyle w:val="XMLSnippet"/>
      </w:pPr>
      <w:r>
        <w:t xml:space="preserve">            timestamp attributes. This will help </w:t>
      </w:r>
    </w:p>
    <w:p w:rsidR="001E4649" w:rsidRDefault="001E4649">
      <w:pPr>
        <w:pStyle w:val="XMLSnippet"/>
      </w:pPr>
      <w:r>
        <w:t xml:space="preserve">            ActivityInstanceDescription consumers, such as users or </w:t>
      </w:r>
    </w:p>
    <w:p w:rsidR="001E4649" w:rsidRDefault="001E4649">
      <w:pPr>
        <w:pStyle w:val="XMLSnippet"/>
      </w:pPr>
      <w:r>
        <w:t xml:space="preserve">            client applications to better analyze activity runs or </w:t>
      </w:r>
    </w:p>
    <w:p w:rsidR="001E4649" w:rsidRDefault="001E4649">
      <w:pPr>
        <w:pStyle w:val="XMLSnippet"/>
      </w:pPr>
      <w:r>
        <w:t xml:space="preserve">            failures during the activity lifecycle. A more specific </w:t>
      </w:r>
    </w:p>
    <w:p w:rsidR="001E4649" w:rsidRDefault="001E4649">
      <w:pPr>
        <w:pStyle w:val="XMLSnippet"/>
      </w:pPr>
      <w:r>
        <w:t xml:space="preserve">            example is, when an activity is failed due to a staging-in </w:t>
      </w:r>
    </w:p>
    <w:p w:rsidR="001E4649" w:rsidRDefault="001E4649">
      <w:pPr>
        <w:pStyle w:val="XMLSnippet"/>
      </w:pPr>
      <w:r>
        <w:t xml:space="preserve">            failure, in this case the error details will be captured in </w:t>
      </w:r>
    </w:p>
    <w:p w:rsidR="00156BD7" w:rsidRDefault="001E4649">
      <w:pPr>
        <w:pStyle w:val="XMLSnippet"/>
        <w:rPr>
          <w:lang w:val="en-US"/>
        </w:rPr>
      </w:pPr>
      <w:r>
        <w:t xml:space="preserve">            an Event instance.</w:t>
      </w:r>
      <w:r>
        <w:rPr>
          <w:lang w:val="en-US"/>
        </w:rPr>
        <w:tab/>
      </w:r>
      <w:r>
        <w:rPr>
          <w:lang w:val="en-US"/>
        </w:rPr>
        <w:tab/>
      </w:r>
      <w:r>
        <w:rPr>
          <w:lang w:val="en-US"/>
        </w:rPr>
        <w:tab/>
      </w:r>
      <w:r w:rsidR="00F06648" w:rsidRPr="004A6334">
        <w:rPr>
          <w:color w:val="000000"/>
          <w:lang w:val="en-US"/>
        </w:rPr>
        <w:br/>
        <w:t xml:space="preserve"> </w:t>
      </w:r>
      <w:r w:rsidR="00F06648" w:rsidRPr="004A6334">
        <w:rPr>
          <w:color w:val="000000"/>
          <w:lang w:val="en-US"/>
        </w:rPr>
        <w:tab/>
      </w:r>
      <w:r w:rsidR="00F06648" w:rsidRPr="004A6334">
        <w:rPr>
          <w:color w:val="000000"/>
          <w:lang w:val="en-US"/>
        </w:rPr>
        <w:tab/>
      </w:r>
      <w:r w:rsidR="00F06648" w:rsidRPr="004A6334">
        <w:rPr>
          <w:color w:val="000000"/>
          <w:lang w:val="en-US"/>
        </w:rPr>
        <w:tab/>
      </w:r>
      <w:r w:rsidR="00F06648" w:rsidRPr="004A6334">
        <w:rPr>
          <w:color w:val="000000"/>
          <w:lang w:val="en-US"/>
        </w:rPr>
        <w:tab/>
      </w:r>
      <w:r w:rsidR="00F06648" w:rsidRPr="004A6334">
        <w:rPr>
          <w:lang w:val="en-US"/>
        </w:rPr>
        <w:t>&lt;/</w:t>
      </w:r>
      <w:proofErr w:type="spellStart"/>
      <w:r w:rsidR="00F06648" w:rsidRPr="004A6334">
        <w:rPr>
          <w:lang w:val="en-US"/>
        </w:rPr>
        <w:t>xsd</w:t>
      </w:r>
      <w:proofErr w:type="gramStart"/>
      <w:r w:rsidR="00F06648" w:rsidRPr="004A6334">
        <w:rPr>
          <w:lang w:val="en-US"/>
        </w:rPr>
        <w:t>:documentation</w:t>
      </w:r>
      <w:proofErr w:type="spellEnd"/>
      <w:proofErr w:type="gramEnd"/>
      <w:r w:rsidR="00F06648" w:rsidRPr="004A6334">
        <w:rPr>
          <w:lang w:val="en-US"/>
        </w:rPr>
        <w:t>&gt;</w:t>
      </w:r>
      <w:r w:rsidR="00F06648" w:rsidRPr="004A6334">
        <w:rPr>
          <w:color w:val="000000"/>
          <w:lang w:val="en-US"/>
        </w:rPr>
        <w:br/>
        <w:t xml:space="preserve"> </w:t>
      </w:r>
      <w:r w:rsidR="00F06648" w:rsidRPr="004A6334">
        <w:rPr>
          <w:color w:val="000000"/>
          <w:lang w:val="en-US"/>
        </w:rPr>
        <w:tab/>
      </w:r>
      <w:r w:rsidR="00F06648" w:rsidRPr="004A6334">
        <w:rPr>
          <w:color w:val="000000"/>
          <w:lang w:val="en-US"/>
        </w:rPr>
        <w:tab/>
      </w:r>
      <w:r w:rsidR="00F06648" w:rsidRPr="004A6334">
        <w:rPr>
          <w:color w:val="000000"/>
          <w:lang w:val="en-US"/>
        </w:rPr>
        <w:tab/>
      </w:r>
      <w:r w:rsidR="00F06648" w:rsidRPr="004A6334">
        <w:rPr>
          <w:lang w:val="en-US"/>
        </w:rPr>
        <w:t>&lt;/</w:t>
      </w:r>
      <w:proofErr w:type="spellStart"/>
      <w:r w:rsidR="00F06648" w:rsidRPr="004A6334">
        <w:rPr>
          <w:lang w:val="en-US"/>
        </w:rPr>
        <w:t>xsd:annotation</w:t>
      </w:r>
      <w:proofErr w:type="spellEnd"/>
      <w:r w:rsidR="00F06648" w:rsidRPr="004A6334">
        <w:rPr>
          <w:lang w:val="en-US"/>
        </w:rPr>
        <w:t>&gt;</w:t>
      </w:r>
      <w:r w:rsidR="00F06648" w:rsidRPr="004A6334">
        <w:rPr>
          <w:color w:val="000000"/>
          <w:lang w:val="en-US"/>
        </w:rPr>
        <w:br/>
        <w:t xml:space="preserve"> </w:t>
      </w:r>
      <w:r w:rsidR="00F06648" w:rsidRPr="004A6334">
        <w:rPr>
          <w:color w:val="000000"/>
          <w:lang w:val="en-US"/>
        </w:rPr>
        <w:tab/>
      </w:r>
      <w:r w:rsidR="00F06648" w:rsidRPr="004A6334">
        <w:rPr>
          <w:color w:val="000000"/>
          <w:lang w:val="en-US"/>
        </w:rPr>
        <w:tab/>
      </w:r>
      <w:r w:rsidR="00F06648" w:rsidRPr="004A6334">
        <w:rPr>
          <w:lang w:val="en-US"/>
        </w:rPr>
        <w:t>&lt;/</w:t>
      </w:r>
      <w:proofErr w:type="spellStart"/>
      <w:r w:rsidR="00F06648" w:rsidRPr="004A6334">
        <w:rPr>
          <w:lang w:val="en-US"/>
        </w:rPr>
        <w:t>xsd:element</w:t>
      </w:r>
      <w:proofErr w:type="spellEnd"/>
      <w:r w:rsidR="00F06648" w:rsidRPr="004A6334">
        <w:rPr>
          <w:lang w:val="en-US"/>
        </w:rPr>
        <w:t>&gt;</w:t>
      </w:r>
      <w:r w:rsidR="00F06648" w:rsidRPr="004A6334">
        <w:rPr>
          <w:color w:val="000000"/>
          <w:lang w:val="en-US"/>
        </w:rPr>
        <w:br/>
      </w:r>
      <w:r w:rsidR="004A6334" w:rsidRPr="004A6334">
        <w:rPr>
          <w:color w:val="000000"/>
          <w:lang w:val="en-US"/>
        </w:rP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xsd:element</w:t>
      </w:r>
      <w:proofErr w:type="spellEnd"/>
      <w:r w:rsidR="004A6334" w:rsidRPr="004A6334">
        <w:rPr>
          <w:color w:val="F5844C"/>
          <w:lang w:val="en-US"/>
        </w:rPr>
        <w:t xml:space="preserve"> ref</w:t>
      </w:r>
      <w:r w:rsidR="004A6334" w:rsidRPr="004A6334">
        <w:rPr>
          <w:color w:val="FF8040"/>
          <w:lang w:val="en-US"/>
        </w:rPr>
        <w:t>=</w:t>
      </w:r>
      <w:r w:rsidR="004A6334" w:rsidRPr="004A6334">
        <w:rPr>
          <w:lang w:val="en-US"/>
        </w:rPr>
        <w:t>"</w:t>
      </w:r>
      <w:proofErr w:type="spellStart"/>
      <w:r w:rsidR="004A6334" w:rsidRPr="004A6334">
        <w:rPr>
          <w:lang w:val="en-US"/>
        </w:rPr>
        <w:t>aid:ResourceUsage</w:t>
      </w:r>
      <w:proofErr w:type="spellEnd"/>
      <w:r w:rsidR="004A6334" w:rsidRPr="004A6334">
        <w:rPr>
          <w:lang w:val="en-US"/>
        </w:rPr>
        <w:t>"</w:t>
      </w:r>
      <w:r w:rsidR="004A6334" w:rsidRPr="004A6334">
        <w:rPr>
          <w:color w:val="F5844C"/>
          <w:lang w:val="en-US"/>
        </w:rPr>
        <w:t xml:space="preserve"> </w:t>
      </w:r>
      <w:proofErr w:type="spellStart"/>
      <w:r w:rsidR="004A6334" w:rsidRPr="004A6334">
        <w:rPr>
          <w:color w:val="F5844C"/>
          <w:lang w:val="en-US"/>
        </w:rPr>
        <w:t>minOccurs</w:t>
      </w:r>
      <w:proofErr w:type="spellEnd"/>
      <w:r w:rsidR="004A6334" w:rsidRPr="004A6334">
        <w:rPr>
          <w:color w:val="FF8040"/>
          <w:lang w:val="en-US"/>
        </w:rPr>
        <w:t>=</w:t>
      </w:r>
      <w:r w:rsidR="004A6334" w:rsidRPr="004A6334">
        <w:rPr>
          <w:lang w:val="en-US"/>
        </w:rPr>
        <w:t>"0"</w:t>
      </w:r>
      <w:r w:rsidR="004A6334" w:rsidRPr="004A6334">
        <w:rPr>
          <w:lang w:val="en-US"/>
        </w:rPr>
        <w:br/>
      </w:r>
      <w:r w:rsidR="004A6334" w:rsidRPr="004A6334">
        <w:rPr>
          <w:color w:val="F5844C"/>
          <w:lang w:val="en-US"/>
        </w:rPr>
        <w:t xml:space="preserve"> </w:t>
      </w:r>
      <w:r w:rsidR="004A6334" w:rsidRPr="004A6334">
        <w:rPr>
          <w:color w:val="F5844C"/>
          <w:lang w:val="en-US"/>
        </w:rPr>
        <w:tab/>
      </w:r>
      <w:r w:rsidR="004A6334" w:rsidRPr="004A6334">
        <w:rPr>
          <w:color w:val="F5844C"/>
          <w:lang w:val="en-US"/>
        </w:rPr>
        <w:tab/>
      </w:r>
      <w:proofErr w:type="spellStart"/>
      <w:r w:rsidR="004A6334" w:rsidRPr="004A6334">
        <w:rPr>
          <w:color w:val="F5844C"/>
          <w:lang w:val="en-US"/>
        </w:rPr>
        <w:t>maxOccurs</w:t>
      </w:r>
      <w:proofErr w:type="spellEnd"/>
      <w:r w:rsidR="004A6334" w:rsidRPr="004A6334">
        <w:rPr>
          <w:color w:val="FF8040"/>
          <w:lang w:val="en-US"/>
        </w:rPr>
        <w:t>=</w:t>
      </w:r>
      <w:r w:rsidR="004A6334" w:rsidRPr="004A6334">
        <w:rPr>
          <w:lang w:val="en-US"/>
        </w:rPr>
        <w:t>"unbounded"&gt;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xsd:documentation</w:t>
      </w:r>
      <w:proofErr w:type="spellEnd"/>
      <w:r w:rsidR="004A6334" w:rsidRPr="004A6334">
        <w:rPr>
          <w:color w:val="F5844C"/>
          <w:lang w:val="en-US"/>
        </w:rPr>
        <w:t xml:space="preserve"> </w:t>
      </w:r>
      <w:proofErr w:type="spellStart"/>
      <w:r w:rsidR="004A6334" w:rsidRPr="004A6334">
        <w:rPr>
          <w:color w:val="F5844C"/>
          <w:lang w:val="en-US"/>
        </w:rPr>
        <w:t>xml:lang</w:t>
      </w:r>
      <w:proofErr w:type="spellEnd"/>
      <w:r w:rsidR="004A6334" w:rsidRPr="004A6334">
        <w:rPr>
          <w:color w:val="FF8040"/>
          <w:lang w:val="en-US"/>
        </w:rPr>
        <w:t>=</w:t>
      </w:r>
      <w:r w:rsidR="004A6334" w:rsidRPr="004A6334">
        <w:rPr>
          <w:lang w:val="en-US"/>
        </w:rPr>
        <w:t>"en"&gt;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Stores the resource usage for this activity with respect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 xml:space="preserve">to the enclosing history record. See also </w:t>
      </w:r>
      <w:proofErr w:type="spellStart"/>
      <w:r w:rsidR="004A6334" w:rsidRPr="004A6334">
        <w:rPr>
          <w:color w:val="000000"/>
          <w:lang w:val="en-US"/>
        </w:rPr>
        <w:t>ResourceUsage</w:t>
      </w:r>
      <w:proofErr w:type="spellEnd"/>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and GFD.X, Section 4.11.</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w:t>
      </w:r>
      <w:proofErr w:type="gramStart"/>
      <w:r w:rsidR="004A6334" w:rsidRPr="004A6334">
        <w:rPr>
          <w:lang w:val="en-US"/>
        </w:rPr>
        <w:t>:documentation</w:t>
      </w:r>
      <w:proofErr w:type="spellEnd"/>
      <w:proofErr w:type="gram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xsd:element</w:t>
      </w:r>
      <w:proofErr w:type="spellEnd"/>
      <w:r w:rsidR="004A6334" w:rsidRPr="004A6334">
        <w:rPr>
          <w:lang w:val="en-US"/>
        </w:rPr>
        <w:t>&gt;</w:t>
      </w:r>
    </w:p>
    <w:p w:rsidR="00997C2A" w:rsidRDefault="00156BD7">
      <w:pPr>
        <w:pStyle w:val="XMLSnippet"/>
      </w:pPr>
      <w:r w:rsidRPr="004A6334">
        <w:tab/>
      </w:r>
      <w:r w:rsidRPr="004A6334">
        <w:tab/>
      </w:r>
      <w:r w:rsidRPr="004A6334">
        <w:rPr>
          <w:color w:val="000096"/>
        </w:rPr>
        <w:t>&lt;xsd:any</w:t>
      </w:r>
      <w:r w:rsidRPr="004A6334">
        <w:rPr>
          <w:color w:val="F5844C"/>
        </w:rPr>
        <w:t xml:space="preserve"> namespace</w:t>
      </w:r>
      <w:r w:rsidRPr="004A6334">
        <w:rPr>
          <w:color w:val="FF8040"/>
        </w:rPr>
        <w:t>=</w:t>
      </w:r>
      <w:r w:rsidRPr="004A6334">
        <w:t>"##other"</w:t>
      </w:r>
      <w:r w:rsidRPr="004A6334">
        <w:rPr>
          <w:color w:val="F5844C"/>
        </w:rPr>
        <w:t xml:space="preserve"> processContents</w:t>
      </w:r>
      <w:r w:rsidRPr="004A6334">
        <w:rPr>
          <w:color w:val="FF8040"/>
        </w:rPr>
        <w:t>=</w:t>
      </w:r>
      <w:r w:rsidRPr="004A6334">
        <w:t>"lax"</w:t>
      </w:r>
      <w:r w:rsidRPr="004A6334">
        <w:rPr>
          <w:color w:val="F5844C"/>
        </w:rPr>
        <w:t xml:space="preserve"> minOccurs</w:t>
      </w:r>
      <w:r w:rsidRPr="004A6334">
        <w:rPr>
          <w:color w:val="FF8040"/>
        </w:rPr>
        <w:t>=</w:t>
      </w:r>
      <w:r w:rsidRPr="004A6334">
        <w:t>"0"</w:t>
      </w:r>
      <w:r w:rsidRPr="004A6334">
        <w:br/>
      </w:r>
      <w:r w:rsidRPr="004A6334">
        <w:rPr>
          <w:color w:val="F5844C"/>
        </w:rPr>
        <w:t xml:space="preserve"> </w:t>
      </w:r>
      <w:r w:rsidRPr="004A6334">
        <w:rPr>
          <w:color w:val="F5844C"/>
        </w:rPr>
        <w:tab/>
      </w:r>
      <w:r w:rsidRPr="004A6334">
        <w:rPr>
          <w:color w:val="F5844C"/>
        </w:rPr>
        <w:tab/>
        <w:t>maxOccurs</w:t>
      </w:r>
      <w:r w:rsidRPr="004A6334">
        <w:rPr>
          <w:color w:val="FF8040"/>
        </w:rPr>
        <w:t>=</w:t>
      </w:r>
      <w:r w:rsidRPr="004A6334">
        <w:t>"unbounded"</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Provides an extension point for additional elements in</w:t>
      </w:r>
      <w:r w:rsidRPr="004A6334">
        <w:br/>
        <w:t xml:space="preserve"> </w:t>
      </w:r>
      <w:r w:rsidRPr="004A6334">
        <w:tab/>
      </w:r>
      <w:r w:rsidRPr="004A6334">
        <w:tab/>
      </w:r>
      <w:r w:rsidRPr="004A6334">
        <w:tab/>
      </w:r>
      <w:r w:rsidRPr="004A6334">
        <w:tab/>
      </w:r>
      <w:r w:rsidRPr="004A6334">
        <w:tab/>
        <w:t xml:space="preserve">the </w:t>
      </w:r>
      <w:r>
        <w:t>ActivityInstanceDescription</w:t>
      </w:r>
      <w:r w:rsidRPr="004A6334">
        <w:t xml:space="preserve">Type. Implementations </w:t>
      </w:r>
    </w:p>
    <w:p w:rsidR="00D751FA" w:rsidRPr="00CA2FBD" w:rsidRDefault="00997C2A">
      <w:pPr>
        <w:pStyle w:val="XMLSnippet"/>
        <w:rPr>
          <w:lang w:val="en-US"/>
        </w:rPr>
      </w:pPr>
      <w:r>
        <w:t xml:space="preserve">              </w:t>
      </w:r>
      <w:r w:rsidR="00156BD7" w:rsidRPr="004A6334">
        <w:t>SHOULD ignore</w:t>
      </w:r>
      <w:r>
        <w:t xml:space="preserve"> </w:t>
      </w:r>
      <w:r w:rsidR="00156BD7" w:rsidRPr="004A6334">
        <w:t>unsupported extensions.</w:t>
      </w:r>
      <w:r w:rsidR="00156BD7" w:rsidRPr="004A6334">
        <w:br/>
        <w:t xml:space="preserve"> </w:t>
      </w:r>
      <w:r w:rsidR="00156BD7" w:rsidRPr="004A6334">
        <w:tab/>
      </w:r>
      <w:r w:rsidR="00156BD7" w:rsidRPr="004A6334">
        <w:tab/>
      </w:r>
      <w:r w:rsidR="00156BD7" w:rsidRPr="004A6334">
        <w:tab/>
      </w:r>
      <w:r w:rsidR="00156BD7" w:rsidRPr="004A6334">
        <w:tab/>
      </w:r>
      <w:r w:rsidR="00156BD7" w:rsidRPr="004A6334">
        <w:rPr>
          <w:color w:val="000096"/>
        </w:rPr>
        <w:t>&lt;/xsd:documentation&gt;</w:t>
      </w:r>
      <w:r w:rsidR="00156BD7" w:rsidRPr="004A6334">
        <w:br/>
        <w:t xml:space="preserve"> </w:t>
      </w:r>
      <w:r w:rsidR="00156BD7" w:rsidRPr="004A6334">
        <w:tab/>
      </w:r>
      <w:r w:rsidR="00156BD7" w:rsidRPr="004A6334">
        <w:tab/>
      </w:r>
      <w:r w:rsidR="00156BD7" w:rsidRPr="004A6334">
        <w:tab/>
      </w:r>
      <w:r w:rsidR="00156BD7" w:rsidRPr="004A6334">
        <w:rPr>
          <w:color w:val="000096"/>
        </w:rPr>
        <w:t>&lt;/xsd:annotation&gt;</w:t>
      </w:r>
      <w:r w:rsidR="00156BD7" w:rsidRPr="004A6334">
        <w:br/>
        <w:t xml:space="preserve"> </w:t>
      </w:r>
      <w:r w:rsidR="00156BD7" w:rsidRPr="004A6334">
        <w:tab/>
      </w:r>
      <w:r w:rsidR="00156BD7" w:rsidRPr="004A6334">
        <w:tab/>
      </w:r>
      <w:r w:rsidR="00156BD7" w:rsidRPr="004A6334">
        <w:rPr>
          <w:color w:val="000096"/>
        </w:rPr>
        <w:t>&lt;/xsd:any&gt;</w:t>
      </w:r>
      <w:r w:rsidR="00156BD7" w:rsidRPr="004A6334">
        <w:br/>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xsd:sequence</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xsd:attribute</w:t>
      </w:r>
      <w:proofErr w:type="spellEnd"/>
      <w:r w:rsidR="004A6334" w:rsidRPr="004A6334">
        <w:rPr>
          <w:color w:val="F5844C"/>
          <w:lang w:val="en-US"/>
        </w:rPr>
        <w:t xml:space="preserve"> name</w:t>
      </w:r>
      <w:r w:rsidR="004A6334" w:rsidRPr="004A6334">
        <w:rPr>
          <w:color w:val="FF8040"/>
          <w:lang w:val="en-US"/>
        </w:rPr>
        <w:t>=</w:t>
      </w:r>
      <w:r w:rsidR="004A6334" w:rsidRPr="004A6334">
        <w:rPr>
          <w:lang w:val="en-US"/>
        </w:rPr>
        <w:t>"timestamp"</w:t>
      </w:r>
      <w:r w:rsidR="004A6334" w:rsidRPr="004A6334">
        <w:rPr>
          <w:color w:val="F5844C"/>
          <w:lang w:val="en-US"/>
        </w:rPr>
        <w:t xml:space="preserve"> type</w:t>
      </w:r>
      <w:r w:rsidR="004A6334" w:rsidRPr="004A6334">
        <w:rPr>
          <w:color w:val="FF8040"/>
          <w:lang w:val="en-US"/>
        </w:rPr>
        <w:t>=</w:t>
      </w:r>
      <w:r w:rsidR="004A6334" w:rsidRPr="004A6334">
        <w:rPr>
          <w:lang w:val="en-US"/>
        </w:rPr>
        <w:t>"</w:t>
      </w:r>
      <w:proofErr w:type="spellStart"/>
      <w:r w:rsidR="004A6334" w:rsidRPr="004A6334">
        <w:rPr>
          <w:lang w:val="en-US"/>
        </w:rPr>
        <w:t>xsd:dateTime</w:t>
      </w:r>
      <w:proofErr w:type="spellEnd"/>
      <w:r w:rsidR="004A6334" w:rsidRPr="004A6334">
        <w:rPr>
          <w:lang w:val="en-US"/>
        </w:rPr>
        <w:t>"</w:t>
      </w:r>
      <w:r w:rsidR="004A6334" w:rsidRPr="004A6334">
        <w:rPr>
          <w:lang w:val="en-US"/>
        </w:rPr>
        <w:br/>
      </w:r>
      <w:r w:rsidR="004A6334" w:rsidRPr="004A6334">
        <w:rPr>
          <w:color w:val="F5844C"/>
          <w:lang w:val="en-US"/>
        </w:rPr>
        <w:t xml:space="preserve"> </w:t>
      </w:r>
      <w:r w:rsidR="004A6334" w:rsidRPr="004A6334">
        <w:rPr>
          <w:color w:val="F5844C"/>
          <w:lang w:val="en-US"/>
        </w:rPr>
        <w:tab/>
        <w:t>use</w:t>
      </w:r>
      <w:r w:rsidR="004A6334" w:rsidRPr="004A6334">
        <w:rPr>
          <w:color w:val="FF8040"/>
          <w:lang w:val="en-US"/>
        </w:rPr>
        <w:t>=</w:t>
      </w:r>
      <w:r w:rsidR="004A6334" w:rsidRPr="004A6334">
        <w:rPr>
          <w:lang w:val="en-US"/>
        </w:rPr>
        <w:t>"required"&gt;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xsd:documentation</w:t>
      </w:r>
      <w:proofErr w:type="spellEnd"/>
      <w:r w:rsidR="004A6334" w:rsidRPr="004A6334">
        <w:rPr>
          <w:color w:val="F5844C"/>
          <w:lang w:val="en-US"/>
        </w:rPr>
        <w:t xml:space="preserve"> </w:t>
      </w:r>
      <w:proofErr w:type="spellStart"/>
      <w:r w:rsidR="004A6334" w:rsidRPr="004A6334">
        <w:rPr>
          <w:color w:val="F5844C"/>
          <w:lang w:val="en-US"/>
        </w:rPr>
        <w:t>xml:lang</w:t>
      </w:r>
      <w:proofErr w:type="spellEnd"/>
      <w:r w:rsidR="004A6334" w:rsidRPr="004A6334">
        <w:rPr>
          <w:color w:val="FF8040"/>
          <w:lang w:val="en-US"/>
        </w:rPr>
        <w:t>=</w:t>
      </w:r>
      <w:r w:rsidR="004A6334" w:rsidRPr="004A6334">
        <w:rPr>
          <w:lang w:val="en-US"/>
        </w:rPr>
        <w:t>"en"&gt;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Keeps the timestamp at which this event has occurred in</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the activity's history. The entries in the whole activity</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 xml:space="preserve">history SHOULD be ordered ascending to their timestamp. </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See GFD.X, Section 4.4.4,</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w:t>
      </w:r>
      <w:proofErr w:type="gramStart"/>
      <w:r w:rsidR="004A6334" w:rsidRPr="004A6334">
        <w:rPr>
          <w:lang w:val="en-US"/>
        </w:rPr>
        <w:t>:documentation</w:t>
      </w:r>
      <w:proofErr w:type="spellEnd"/>
      <w:proofErr w:type="gram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xsd:attribute</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xsd:attribute</w:t>
      </w:r>
      <w:proofErr w:type="spellEnd"/>
      <w:r w:rsidR="004A6334" w:rsidRPr="004A6334">
        <w:rPr>
          <w:color w:val="F5844C"/>
          <w:lang w:val="en-US"/>
        </w:rPr>
        <w:t xml:space="preserve"> name</w:t>
      </w:r>
      <w:r w:rsidR="004A6334" w:rsidRPr="004A6334">
        <w:rPr>
          <w:color w:val="FF8040"/>
          <w:lang w:val="en-US"/>
        </w:rPr>
        <w:t>=</w:t>
      </w:r>
      <w:r w:rsidR="004A6334" w:rsidRPr="004A6334">
        <w:rPr>
          <w:lang w:val="en-US"/>
        </w:rPr>
        <w:t>"category"</w:t>
      </w:r>
      <w:r w:rsidR="004A6334" w:rsidRPr="004A6334">
        <w:rPr>
          <w:lang w:val="en-US"/>
        </w:rPr>
        <w:br/>
      </w:r>
      <w:r w:rsidR="004A6334" w:rsidRPr="004A6334">
        <w:rPr>
          <w:color w:val="F5844C"/>
          <w:lang w:val="en-US"/>
        </w:rPr>
        <w:t xml:space="preserve"> </w:t>
      </w:r>
      <w:r w:rsidR="004A6334" w:rsidRPr="004A6334">
        <w:rPr>
          <w:color w:val="F5844C"/>
          <w:lang w:val="en-US"/>
        </w:rPr>
        <w:tab/>
        <w:t>type</w:t>
      </w:r>
      <w:r w:rsidR="004A6334" w:rsidRPr="004A6334">
        <w:rPr>
          <w:color w:val="FF8040"/>
          <w:lang w:val="en-US"/>
        </w:rPr>
        <w:t>=</w:t>
      </w:r>
      <w:r w:rsidR="004A6334" w:rsidRPr="004A6334">
        <w:rPr>
          <w:lang w:val="en-US"/>
        </w:rPr>
        <w:t>"</w:t>
      </w:r>
      <w:proofErr w:type="spellStart"/>
      <w:r w:rsidR="004A6334" w:rsidRPr="004A6334">
        <w:rPr>
          <w:lang w:val="en-US"/>
        </w:rPr>
        <w:t>aid:ActivityHistoryEntryCategoryType</w:t>
      </w:r>
      <w:proofErr w:type="spellEnd"/>
      <w:r w:rsidR="004A6334" w:rsidRPr="004A6334">
        <w:rPr>
          <w:lang w:val="en-US"/>
        </w:rPr>
        <w:t>"</w:t>
      </w:r>
      <w:r w:rsidR="004A6334" w:rsidRPr="004A6334">
        <w:rPr>
          <w:color w:val="F5844C"/>
          <w:lang w:val="en-US"/>
        </w:rPr>
        <w:t xml:space="preserve"> use</w:t>
      </w:r>
      <w:r w:rsidR="004A6334" w:rsidRPr="004A6334">
        <w:rPr>
          <w:color w:val="FF8040"/>
          <w:lang w:val="en-US"/>
        </w:rPr>
        <w:t>=</w:t>
      </w:r>
      <w:r w:rsidR="004A6334" w:rsidRPr="004A6334">
        <w:rPr>
          <w:lang w:val="en-US"/>
        </w:rPr>
        <w:t>"optional"&gt;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xsd:documentation</w:t>
      </w:r>
      <w:proofErr w:type="spellEnd"/>
      <w:r w:rsidR="004A6334" w:rsidRPr="004A6334">
        <w:rPr>
          <w:color w:val="F5844C"/>
          <w:lang w:val="en-US"/>
        </w:rPr>
        <w:t xml:space="preserve"> </w:t>
      </w:r>
      <w:proofErr w:type="spellStart"/>
      <w:r w:rsidR="004A6334" w:rsidRPr="004A6334">
        <w:rPr>
          <w:color w:val="F5844C"/>
          <w:lang w:val="en-US"/>
        </w:rPr>
        <w:t>xml:lang</w:t>
      </w:r>
      <w:proofErr w:type="spellEnd"/>
      <w:r w:rsidR="004A6334" w:rsidRPr="004A6334">
        <w:rPr>
          <w:color w:val="FF8040"/>
          <w:lang w:val="en-US"/>
        </w:rPr>
        <w:t>=</w:t>
      </w:r>
      <w:r w:rsidR="004A6334" w:rsidRPr="004A6334">
        <w:rPr>
          <w:lang w:val="en-US"/>
        </w:rPr>
        <w:t>"en"&gt;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Denotes the category of this history record. See</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proofErr w:type="spellStart"/>
      <w:r w:rsidR="004A6334" w:rsidRPr="004A6334">
        <w:rPr>
          <w:color w:val="000000"/>
          <w:lang w:val="en-US"/>
        </w:rPr>
        <w:t>ActivityHistoryEntryCategoryType</w:t>
      </w:r>
      <w:proofErr w:type="spellEnd"/>
      <w:r w:rsidR="004A6334" w:rsidRPr="004A6334">
        <w:rPr>
          <w:color w:val="000000"/>
          <w:lang w:val="en-US"/>
        </w:rPr>
        <w:t xml:space="preserve"> and GFD.X, Section</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4.4.4, for possible values.</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w:t>
      </w:r>
      <w:proofErr w:type="gramStart"/>
      <w:r w:rsidR="004A6334" w:rsidRPr="004A6334">
        <w:rPr>
          <w:lang w:val="en-US"/>
        </w:rPr>
        <w:t>:documentation</w:t>
      </w:r>
      <w:proofErr w:type="spellEnd"/>
      <w:proofErr w:type="gram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xsd:attribute</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xsd:anyAttribute</w:t>
      </w:r>
      <w:proofErr w:type="spellEnd"/>
      <w:r w:rsidR="004A6334" w:rsidRPr="004A6334">
        <w:rPr>
          <w:color w:val="F5844C"/>
          <w:lang w:val="en-US"/>
        </w:rPr>
        <w:t xml:space="preserve"> namespace</w:t>
      </w:r>
      <w:r w:rsidR="004A6334" w:rsidRPr="004A6334">
        <w:rPr>
          <w:color w:val="FF8040"/>
          <w:lang w:val="en-US"/>
        </w:rPr>
        <w:t>=</w:t>
      </w:r>
      <w:r w:rsidR="004A6334" w:rsidRPr="004A6334">
        <w:rPr>
          <w:lang w:val="en-US"/>
        </w:rPr>
        <w:t>"##other"</w:t>
      </w:r>
      <w:r w:rsidR="004A6334" w:rsidRPr="004A6334">
        <w:rPr>
          <w:color w:val="F5844C"/>
          <w:lang w:val="en-US"/>
        </w:rPr>
        <w:t xml:space="preserve"> </w:t>
      </w:r>
      <w:proofErr w:type="spellStart"/>
      <w:r w:rsidR="004A6334" w:rsidRPr="004A6334">
        <w:rPr>
          <w:color w:val="F5844C"/>
          <w:lang w:val="en-US"/>
        </w:rPr>
        <w:t>processContents</w:t>
      </w:r>
      <w:proofErr w:type="spellEnd"/>
      <w:r w:rsidR="004A6334" w:rsidRPr="004A6334">
        <w:rPr>
          <w:color w:val="FF8040"/>
          <w:lang w:val="en-US"/>
        </w:rPr>
        <w:t>=</w:t>
      </w:r>
      <w:r w:rsidR="004A6334" w:rsidRPr="004A6334">
        <w:rPr>
          <w:lang w:val="en-US"/>
        </w:rPr>
        <w:t>"lax"/&gt;</w:t>
      </w:r>
      <w:r w:rsidR="004A6334" w:rsidRPr="004A6334">
        <w:rPr>
          <w:color w:val="000000"/>
          <w:lang w:val="en-US"/>
        </w:rPr>
        <w:br/>
      </w:r>
      <w:r w:rsidR="004A6334" w:rsidRPr="004A6334">
        <w:rPr>
          <w:lang w:val="en-US"/>
        </w:rPr>
        <w:t>&lt;/</w:t>
      </w:r>
      <w:proofErr w:type="spellStart"/>
      <w:r w:rsidR="004A6334" w:rsidRPr="004A6334">
        <w:rPr>
          <w:lang w:val="en-US"/>
        </w:rPr>
        <w:t>xsd:complexType</w:t>
      </w:r>
      <w:proofErr w:type="spellEnd"/>
      <w:r w:rsidR="004A6334" w:rsidRPr="004A6334">
        <w:rPr>
          <w:lang w:val="en-US"/>
        </w:rPr>
        <w:t>&gt;</w:t>
      </w:r>
    </w:p>
    <w:p w:rsidR="00D751FA" w:rsidRPr="00CA2FBD" w:rsidRDefault="00D751FA">
      <w:pPr>
        <w:pStyle w:val="XMLSnippet"/>
      </w:pPr>
    </w:p>
    <w:p w:rsidR="00B4512C" w:rsidRDefault="004A6334">
      <w:pPr>
        <w:pStyle w:val="XMLSnippet"/>
        <w:rPr>
          <w:color w:val="F5844C"/>
        </w:rPr>
      </w:pPr>
      <w:r w:rsidRPr="004A6334">
        <w:rPr>
          <w:color w:val="000096"/>
        </w:rPr>
        <w:t>&lt;xsd:complexType</w:t>
      </w:r>
      <w:r w:rsidRPr="004A6334">
        <w:rPr>
          <w:color w:val="F5844C"/>
        </w:rPr>
        <w:t xml:space="preserve"> name</w:t>
      </w:r>
      <w:r w:rsidRPr="004A6334">
        <w:rPr>
          <w:color w:val="FF8040"/>
        </w:rPr>
        <w:t>=</w:t>
      </w:r>
      <w:r w:rsidRPr="004A6334">
        <w:t>"ActivityHistoryType"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Keeps track of the record of the activity's history. This</w:t>
      </w:r>
      <w:r w:rsidRPr="004A6334">
        <w:br/>
        <w:t xml:space="preserve"> </w:t>
      </w:r>
      <w:r w:rsidRPr="004A6334">
        <w:tab/>
      </w:r>
      <w:r w:rsidRPr="004A6334">
        <w:tab/>
      </w:r>
      <w:r w:rsidRPr="004A6334">
        <w:tab/>
        <w:t>record MUST contain one initial record and, at most, one final</w:t>
      </w:r>
      <w:r w:rsidRPr="004A6334">
        <w:br/>
        <w:t xml:space="preserve"> </w:t>
      </w:r>
      <w:r w:rsidRPr="004A6334">
        <w:tab/>
      </w:r>
      <w:r w:rsidRPr="004A6334">
        <w:tab/>
      </w:r>
      <w:r w:rsidRPr="004A6334">
        <w:tab/>
        <w:t>record see also ActivityHistoryEntryCategoryType). Note that,</w:t>
      </w:r>
      <w:r w:rsidRPr="004A6334">
        <w:br/>
        <w:t xml:space="preserve"> </w:t>
      </w:r>
      <w:r w:rsidRPr="004A6334">
        <w:tab/>
      </w:r>
      <w:r w:rsidRPr="004A6334">
        <w:tab/>
      </w:r>
      <w:r w:rsidRPr="004A6334">
        <w:tab/>
        <w:t>although a final record MAY have been written already, the</w:t>
      </w:r>
      <w:r w:rsidRPr="004A6334">
        <w:br/>
        <w:t xml:space="preserve"> </w:t>
      </w:r>
      <w:r w:rsidRPr="004A6334">
        <w:tab/>
      </w:r>
      <w:r w:rsidRPr="004A6334">
        <w:tab/>
      </w:r>
      <w:r w:rsidRPr="004A6334">
        <w:tab/>
        <w:t>activity document MAY still be modified.</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t xml:space="preserve"> </w:t>
      </w:r>
      <w:r w:rsidRPr="004A6334">
        <w:tab/>
      </w:r>
      <w:r w:rsidRPr="004A6334">
        <w:rPr>
          <w:color w:val="000096"/>
        </w:rPr>
        <w:t>&lt;xsd:sequence&gt;</w:t>
      </w:r>
      <w:r w:rsidRPr="004A6334">
        <w:br/>
        <w:t xml:space="preserve"> </w:t>
      </w:r>
      <w:r w:rsidRPr="004A6334">
        <w:tab/>
      </w:r>
      <w:r w:rsidRPr="004A6334">
        <w:tab/>
      </w:r>
      <w:r w:rsidRPr="004A6334">
        <w:rPr>
          <w:color w:val="000096"/>
        </w:rPr>
        <w:t>&lt;xsd:element</w:t>
      </w:r>
      <w:r w:rsidRPr="004A6334">
        <w:rPr>
          <w:color w:val="F5844C"/>
        </w:rPr>
        <w:t xml:space="preserve"> name</w:t>
      </w:r>
      <w:r w:rsidRPr="004A6334">
        <w:rPr>
          <w:color w:val="FF8040"/>
        </w:rPr>
        <w:t>=</w:t>
      </w:r>
      <w:r w:rsidRPr="004A6334">
        <w:t>"ActivityHistoryEntry"</w:t>
      </w:r>
      <w:r w:rsidRPr="004A6334">
        <w:br/>
      </w:r>
      <w:r w:rsidRPr="004A6334">
        <w:rPr>
          <w:color w:val="F5844C"/>
        </w:rPr>
        <w:t xml:space="preserve"> </w:t>
      </w:r>
      <w:r w:rsidRPr="004A6334">
        <w:rPr>
          <w:color w:val="F5844C"/>
        </w:rPr>
        <w:tab/>
      </w:r>
      <w:r w:rsidRPr="004A6334">
        <w:rPr>
          <w:color w:val="F5844C"/>
        </w:rPr>
        <w:tab/>
        <w:t>type</w:t>
      </w:r>
      <w:r w:rsidRPr="004A6334">
        <w:rPr>
          <w:color w:val="FF8040"/>
        </w:rPr>
        <w:t>=</w:t>
      </w:r>
      <w:r w:rsidRPr="004A6334">
        <w:t>"aid:ActivityHistoryEntryType"</w:t>
      </w:r>
      <w:r w:rsidRPr="004A6334">
        <w:rPr>
          <w:color w:val="F5844C"/>
        </w:rPr>
        <w:t xml:space="preserve"> </w:t>
      </w:r>
      <w:r w:rsidR="00B4512C">
        <w:rPr>
          <w:color w:val="F5844C"/>
        </w:rPr>
        <w:t xml:space="preserve">minOccurs=”0” </w:t>
      </w:r>
    </w:p>
    <w:p w:rsidR="00D751FA" w:rsidRPr="00CA2FBD" w:rsidRDefault="00B4512C">
      <w:pPr>
        <w:pStyle w:val="XMLSnippet"/>
      </w:pPr>
      <w:r>
        <w:rPr>
          <w:color w:val="F5844C"/>
        </w:rPr>
        <w:tab/>
      </w:r>
      <w:r>
        <w:rPr>
          <w:color w:val="F5844C"/>
        </w:rPr>
        <w:tab/>
      </w:r>
      <w:r w:rsidR="004A6334" w:rsidRPr="004A6334">
        <w:rPr>
          <w:color w:val="F5844C"/>
        </w:rPr>
        <w:t>maxOccurs</w:t>
      </w:r>
      <w:r w:rsidR="004A6334" w:rsidRPr="004A6334">
        <w:rPr>
          <w:color w:val="FF8040"/>
        </w:rPr>
        <w:t>=</w:t>
      </w:r>
      <w:r w:rsidR="004A6334" w:rsidRPr="004A6334">
        <w:t>"unbounded"</w:t>
      </w:r>
      <w:r w:rsidR="004A6334" w:rsidRPr="004A6334">
        <w:rPr>
          <w:color w:val="000096"/>
        </w:rPr>
        <w:t>&gt;</w:t>
      </w:r>
      <w:r w:rsidR="004A6334" w:rsidRPr="004A6334">
        <w:br/>
        <w:t xml:space="preserve"> </w:t>
      </w:r>
      <w:r w:rsidR="004A6334" w:rsidRPr="004A6334">
        <w:tab/>
      </w:r>
      <w:r w:rsidR="004A6334" w:rsidRPr="004A6334">
        <w:tab/>
      </w:r>
      <w:r w:rsidR="004A6334" w:rsidRPr="004A6334">
        <w:tab/>
      </w:r>
      <w:r w:rsidR="004A6334" w:rsidRPr="004A6334">
        <w:rPr>
          <w:color w:val="000096"/>
        </w:rPr>
        <w:t>&lt;xsd:annotation&gt;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rPr>
          <w:color w:val="000096"/>
        </w:rPr>
        <w:t>&lt;xsd:documentation</w:t>
      </w:r>
      <w:r w:rsidR="004A6334" w:rsidRPr="004A6334">
        <w:rPr>
          <w:color w:val="F5844C"/>
        </w:rPr>
        <w:t xml:space="preserve"> xml:lang</w:t>
      </w:r>
      <w:r w:rsidR="004A6334" w:rsidRPr="004A6334">
        <w:rPr>
          <w:color w:val="FF8040"/>
        </w:rPr>
        <w:t>=</w:t>
      </w:r>
      <w:r w:rsidR="004A6334" w:rsidRPr="004A6334">
        <w:t>"en"</w:t>
      </w:r>
      <w:r w:rsidR="004A6334" w:rsidRPr="004A6334">
        <w:rPr>
          <w:color w:val="000096"/>
        </w:rPr>
        <w:t>&gt;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Stores a single event in an activity's history. It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denotes an event in the history of an activity,</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containing its properties at the time the event</w:t>
      </w:r>
    </w:p>
    <w:p w:rsidR="00D751FA" w:rsidRPr="00CA2FBD" w:rsidRDefault="004A6334">
      <w:pPr>
        <w:pStyle w:val="XMLSnippet"/>
      </w:pPr>
      <w:r w:rsidRPr="004A6334">
        <w:t xml:space="preserve"> </w:t>
      </w:r>
      <w:r w:rsidRPr="004A6334">
        <w:tab/>
      </w:r>
      <w:r w:rsidRPr="004A6334">
        <w:tab/>
      </w:r>
      <w:r w:rsidRPr="004A6334">
        <w:tab/>
      </w:r>
      <w:r w:rsidRPr="004A6334">
        <w:tab/>
      </w:r>
      <w:r w:rsidRPr="004A6334">
        <w:tab/>
        <w:t xml:space="preserve">occurred. Every entry MUST contain at least a </w:t>
      </w:r>
      <w:r w:rsidRPr="004A6334">
        <w:br/>
        <w:t xml:space="preserve"> </w:t>
      </w:r>
      <w:r w:rsidRPr="004A6334">
        <w:tab/>
      </w:r>
      <w:r w:rsidRPr="004A6334">
        <w:tab/>
      </w:r>
      <w:r w:rsidRPr="004A6334">
        <w:tab/>
      </w:r>
      <w:r w:rsidRPr="004A6334">
        <w:tab/>
      </w:r>
      <w:r w:rsidRPr="004A6334">
        <w:tab/>
        <w:t xml:space="preserve">timestamp (as attribute), the status of </w:t>
      </w:r>
      <w:r w:rsidRPr="004A6334">
        <w:br/>
        <w:t xml:space="preserve"> </w:t>
      </w:r>
      <w:r w:rsidRPr="004A6334">
        <w:tab/>
      </w:r>
      <w:r w:rsidRPr="004A6334">
        <w:tab/>
      </w:r>
      <w:r w:rsidRPr="004A6334">
        <w:tab/>
      </w:r>
      <w:r w:rsidRPr="004A6334">
        <w:tab/>
      </w:r>
      <w:r w:rsidRPr="004A6334">
        <w:tab/>
        <w:t>the activity at this timestamp, and a WS-Addressing</w:t>
      </w:r>
      <w:r w:rsidRPr="004A6334">
        <w:br/>
        <w:t xml:space="preserve"> </w:t>
      </w:r>
      <w:r w:rsidRPr="004A6334">
        <w:tab/>
      </w:r>
      <w:r w:rsidRPr="004A6334">
        <w:tab/>
      </w:r>
      <w:r w:rsidRPr="004A6334">
        <w:tab/>
      </w:r>
      <w:r w:rsidRPr="004A6334">
        <w:tab/>
      </w:r>
      <w:r w:rsidRPr="004A6334">
        <w:tab/>
        <w:t>[WSADDR] endpoint reference to the managing service.</w:t>
      </w:r>
      <w:r w:rsidRPr="004A6334">
        <w:br/>
        <w:t xml:space="preserve"> </w:t>
      </w:r>
      <w:r w:rsidRPr="004A6334">
        <w:tab/>
      </w:r>
      <w:r w:rsidRPr="004A6334">
        <w:tab/>
      </w:r>
      <w:r w:rsidRPr="004A6334">
        <w:tab/>
      </w:r>
      <w:r w:rsidRPr="004A6334">
        <w:tab/>
      </w:r>
      <w:r w:rsidRPr="004A6334">
        <w:tab/>
        <w:t>Once an ActivityHistoryEntry is written, it MUST NOT</w:t>
      </w:r>
      <w:r w:rsidRPr="004A6334">
        <w:br/>
        <w:t xml:space="preserve"> </w:t>
      </w:r>
      <w:r w:rsidRPr="004A6334">
        <w:tab/>
      </w:r>
      <w:r w:rsidRPr="004A6334">
        <w:tab/>
      </w:r>
      <w:r w:rsidRPr="004A6334">
        <w:tab/>
      </w:r>
      <w:r w:rsidRPr="004A6334">
        <w:tab/>
      </w:r>
      <w:r w:rsidRPr="004A6334">
        <w:tab/>
        <w:t>be altered. Additional information about the</w:t>
      </w:r>
      <w:r w:rsidRPr="004A6334">
        <w:br/>
        <w:t xml:space="preserve"> </w:t>
      </w:r>
      <w:r w:rsidRPr="004A6334">
        <w:tab/>
      </w:r>
      <w:r w:rsidRPr="004A6334">
        <w:tab/>
      </w:r>
      <w:r w:rsidRPr="004A6334">
        <w:tab/>
      </w:r>
      <w:r w:rsidRPr="004A6334">
        <w:tab/>
      </w:r>
      <w:r w:rsidRPr="004A6334">
        <w:tab/>
        <w:t>respective activity has to be appended to the</w:t>
      </w:r>
      <w:r w:rsidRPr="004A6334">
        <w:br/>
        <w:t xml:space="preserve"> </w:t>
      </w:r>
      <w:r w:rsidRPr="004A6334">
        <w:tab/>
      </w:r>
      <w:r w:rsidRPr="004A6334">
        <w:tab/>
      </w:r>
      <w:r w:rsidRPr="004A6334">
        <w:tab/>
      </w:r>
      <w:r w:rsidRPr="004A6334">
        <w:tab/>
      </w:r>
      <w:r w:rsidRPr="004A6334">
        <w:tab/>
        <w:t>ActivityHistory by adding a new ActivityHistoryEntry</w:t>
      </w:r>
      <w:r w:rsidRPr="004A6334">
        <w:br/>
        <w:t xml:space="preserve"> </w:t>
      </w:r>
      <w:r w:rsidRPr="004A6334">
        <w:tab/>
      </w:r>
      <w:r w:rsidRPr="004A6334">
        <w:tab/>
      </w:r>
      <w:r w:rsidRPr="004A6334">
        <w:tab/>
      </w:r>
      <w:r w:rsidRPr="004A6334">
        <w:tab/>
      </w:r>
      <w:r w:rsidRPr="004A6334">
        <w:tab/>
        <w:t>element. See also ActivityHistoryEntryType and GFD.X,</w:t>
      </w:r>
      <w:r w:rsidRPr="004A6334">
        <w:br/>
        <w:t xml:space="preserve"> </w:t>
      </w:r>
      <w:r w:rsidRPr="004A6334">
        <w:tab/>
      </w:r>
      <w:r w:rsidRPr="004A6334">
        <w:tab/>
      </w:r>
      <w:r w:rsidRPr="004A6334">
        <w:tab/>
      </w:r>
      <w:r w:rsidRPr="004A6334">
        <w:tab/>
      </w:r>
      <w:r w:rsidRPr="004A6334">
        <w:tab/>
        <w:t>Section 4.4.</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&lt;/xsd:element&gt;</w:t>
      </w:r>
      <w:r w:rsidRPr="004A6334">
        <w:br/>
        <w:t xml:space="preserve"> </w:t>
      </w:r>
      <w:r w:rsidRPr="004A6334">
        <w:tab/>
      </w:r>
      <w:r w:rsidRPr="004A6334">
        <w:rPr>
          <w:color w:val="000096"/>
        </w:rPr>
        <w:t>&lt;/xsd:sequence&gt;</w:t>
      </w:r>
      <w:r w:rsidRPr="004A6334">
        <w:br/>
      </w:r>
      <w:r w:rsidRPr="004A6334">
        <w:rPr>
          <w:color w:val="000096"/>
        </w:rPr>
        <w:t>&lt;/xsd:complexType&gt;</w:t>
      </w:r>
      <w:r w:rsidRPr="004A6334">
        <w:br/>
      </w:r>
      <w:r w:rsidRPr="004A6334">
        <w:br/>
      </w:r>
      <w:r w:rsidRPr="004A6334">
        <w:rPr>
          <w:color w:val="000096"/>
        </w:rPr>
        <w:t>&lt;xsd:complexType</w:t>
      </w:r>
      <w:r w:rsidRPr="004A6334">
        <w:rPr>
          <w:color w:val="F5844C"/>
        </w:rPr>
        <w:t xml:space="preserve"> name</w:t>
      </w:r>
      <w:r w:rsidRPr="004A6334">
        <w:rPr>
          <w:color w:val="FF8040"/>
        </w:rPr>
        <w:t>=</w:t>
      </w:r>
      <w:r w:rsidRPr="004A6334">
        <w:t>"</w:t>
      </w:r>
      <w:r w:rsidR="001617AE">
        <w:t>ActivityInstanceDescription</w:t>
      </w:r>
      <w:r w:rsidRPr="004A6334">
        <w:t>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Contains an activity's meta-data and history and provides a</w:t>
      </w:r>
    </w:p>
    <w:p w:rsidR="00D751FA" w:rsidRPr="00CA2FBD" w:rsidRDefault="004A6334">
      <w:pPr>
        <w:pStyle w:val="XMLSnippet"/>
      </w:pPr>
      <w:r w:rsidRPr="004A6334">
        <w:t xml:space="preserve"> </w:t>
      </w:r>
      <w:r w:rsidRPr="004A6334">
        <w:tab/>
      </w:r>
      <w:r w:rsidRPr="004A6334">
        <w:tab/>
      </w:r>
      <w:r w:rsidRPr="004A6334">
        <w:tab/>
        <w:t>root element for every activity. While the meta-data part MAY</w:t>
      </w:r>
      <w:r w:rsidRPr="004A6334">
        <w:br/>
        <w:t xml:space="preserve"> </w:t>
      </w:r>
      <w:r w:rsidRPr="004A6334">
        <w:tab/>
      </w:r>
      <w:r w:rsidRPr="004A6334">
        <w:tab/>
      </w:r>
      <w:r w:rsidRPr="004A6334">
        <w:tab/>
        <w:t>carry information about the activity's creator, purpose, and</w:t>
      </w:r>
      <w:r w:rsidRPr="004A6334">
        <w:br/>
        <w:t xml:space="preserve"> </w:t>
      </w:r>
      <w:r w:rsidRPr="004A6334">
        <w:tab/>
      </w:r>
      <w:r w:rsidRPr="004A6334">
        <w:tab/>
      </w:r>
      <w:r w:rsidRPr="004A6334">
        <w:tab/>
        <w:t>references (i.e. to other activities), the history part SHOULD</w:t>
      </w:r>
      <w:r w:rsidRPr="004A6334">
        <w:br/>
        <w:t xml:space="preserve"> </w:t>
      </w:r>
      <w:r w:rsidRPr="004A6334">
        <w:tab/>
      </w:r>
      <w:r w:rsidRPr="004A6334">
        <w:tab/>
      </w:r>
      <w:r w:rsidRPr="004A6334">
        <w:tab/>
        <w:t>describe the full lifecycle of the activity.</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t xml:space="preserve">      </w:t>
      </w:r>
      <w:r w:rsidRPr="004A6334">
        <w:br/>
        <w:t xml:space="preserve"> </w:t>
      </w:r>
      <w:r w:rsidRPr="004A6334">
        <w:tab/>
      </w:r>
      <w:r w:rsidRPr="004A6334">
        <w:rPr>
          <w:color w:val="000096"/>
        </w:rPr>
        <w:t>&lt;xsd:sequence&gt;</w:t>
      </w:r>
      <w:r w:rsidRPr="004A6334">
        <w:t xml:space="preserve">    </w:t>
      </w:r>
      <w:r w:rsidRPr="004A6334">
        <w:br/>
        <w:t xml:space="preserve"> </w:t>
      </w:r>
      <w:r w:rsidRPr="004A6334">
        <w:tab/>
      </w:r>
      <w:r w:rsidRPr="004A6334">
        <w:tab/>
      </w:r>
      <w:r w:rsidRPr="004A6334">
        <w:rPr>
          <w:color w:val="000096"/>
        </w:rPr>
        <w:t>&lt;xsd:element</w:t>
      </w:r>
      <w:r w:rsidRPr="004A6334">
        <w:rPr>
          <w:color w:val="F5844C"/>
        </w:rPr>
        <w:t xml:space="preserve"> name</w:t>
      </w:r>
      <w:r w:rsidRPr="004A6334">
        <w:rPr>
          <w:color w:val="FF8040"/>
        </w:rPr>
        <w:t>=</w:t>
      </w:r>
      <w:r w:rsidRPr="004A6334">
        <w:t>"ActivityDescription"</w:t>
      </w:r>
      <w:r w:rsidRPr="004A6334">
        <w:rPr>
          <w:color w:val="F5844C"/>
        </w:rPr>
        <w:t xml:space="preserve"> type</w:t>
      </w:r>
      <w:r w:rsidRPr="004A6334">
        <w:rPr>
          <w:color w:val="FF8040"/>
        </w:rPr>
        <w:t>=</w:t>
      </w:r>
      <w:r w:rsidRPr="004A6334">
        <w:t>"xsd:string"</w:t>
      </w:r>
      <w:r w:rsidRPr="004A6334">
        <w:br/>
      </w:r>
      <w:r w:rsidRPr="004A6334">
        <w:rPr>
          <w:color w:val="F5844C"/>
        </w:rPr>
        <w:t xml:space="preserve"> </w:t>
      </w:r>
      <w:r w:rsidRPr="004A6334">
        <w:rPr>
          <w:color w:val="F5844C"/>
        </w:rPr>
        <w:tab/>
      </w:r>
      <w:r w:rsidRPr="004A6334">
        <w:rPr>
          <w:color w:val="F5844C"/>
        </w:rPr>
        <w:tab/>
        <w:t>minOccurs</w:t>
      </w:r>
      <w:r w:rsidRPr="004A6334">
        <w:rPr>
          <w:color w:val="FF8040"/>
        </w:rPr>
        <w:t>=</w:t>
      </w:r>
      <w:r w:rsidRPr="004A6334">
        <w:t>"0"</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Contains a natural-language description of the activity</w:t>
      </w:r>
      <w:r w:rsidRPr="004A6334">
        <w:br/>
        <w:t xml:space="preserve"> </w:t>
      </w:r>
      <w:r w:rsidRPr="004A6334">
        <w:tab/>
      </w:r>
      <w:r w:rsidRPr="004A6334">
        <w:tab/>
      </w:r>
      <w:r w:rsidRPr="004A6334">
        <w:tab/>
      </w:r>
      <w:r w:rsidRPr="004A6334">
        <w:tab/>
      </w:r>
      <w:r w:rsidRPr="004A6334">
        <w:tab/>
        <w:t>and offers means for storing additional information on</w:t>
      </w:r>
      <w:r w:rsidRPr="004A6334">
        <w:br/>
        <w:t xml:space="preserve"> </w:t>
      </w:r>
      <w:r w:rsidRPr="004A6334">
        <w:tab/>
      </w:r>
      <w:r w:rsidRPr="004A6334">
        <w:tab/>
      </w:r>
      <w:r w:rsidRPr="004A6334">
        <w:tab/>
      </w:r>
      <w:r w:rsidRPr="004A6334">
        <w:tab/>
      </w:r>
      <w:r w:rsidRPr="004A6334">
        <w:tab/>
        <w:t>the activity for displaying purposes (e.g. in a user</w:t>
      </w:r>
      <w:r w:rsidRPr="004A6334">
        <w:br/>
        <w:t xml:space="preserve"> </w:t>
      </w:r>
      <w:r w:rsidRPr="004A6334">
        <w:tab/>
      </w:r>
      <w:r w:rsidRPr="004A6334">
        <w:tab/>
      </w:r>
      <w:r w:rsidRPr="004A6334">
        <w:tab/>
      </w:r>
      <w:r w:rsidRPr="004A6334">
        <w:tab/>
      </w:r>
      <w:r w:rsidRPr="004A6334">
        <w:tab/>
        <w:t>interface). See also ActivityDescriptionType and GFD.X,</w:t>
      </w:r>
      <w:r w:rsidRPr="004A6334">
        <w:br/>
        <w:t xml:space="preserve"> </w:t>
      </w:r>
      <w:r w:rsidRPr="004A6334">
        <w:tab/>
      </w:r>
      <w:r w:rsidRPr="004A6334">
        <w:tab/>
      </w:r>
      <w:r w:rsidRPr="004A6334">
        <w:tab/>
      </w:r>
      <w:r w:rsidRPr="004A6334">
        <w:tab/>
      </w:r>
      <w:r w:rsidRPr="004A6334">
        <w:tab/>
        <w:t>Section 4.2.</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&lt;/xsd:element&gt;</w:t>
      </w:r>
      <w:r w:rsidRPr="004A6334">
        <w:br/>
        <w:t xml:space="preserve"> </w:t>
      </w:r>
      <w:r w:rsidRPr="004A6334">
        <w:tab/>
      </w:r>
      <w:r w:rsidRPr="004A6334">
        <w:tab/>
      </w:r>
      <w:r w:rsidRPr="004A6334">
        <w:rPr>
          <w:color w:val="000096"/>
        </w:rPr>
        <w:t>&lt;xsd:element</w:t>
      </w:r>
      <w:r w:rsidRPr="004A6334">
        <w:rPr>
          <w:color w:val="F5844C"/>
        </w:rPr>
        <w:t xml:space="preserve"> name</w:t>
      </w:r>
      <w:r w:rsidRPr="004A6334">
        <w:rPr>
          <w:color w:val="FF8040"/>
        </w:rPr>
        <w:t>=</w:t>
      </w:r>
      <w:r w:rsidRPr="004A6334">
        <w:t>"ActivityHistory"</w:t>
      </w:r>
      <w:r w:rsidRPr="004A6334">
        <w:br/>
      </w:r>
      <w:r w:rsidRPr="004A6334">
        <w:rPr>
          <w:color w:val="F5844C"/>
        </w:rPr>
        <w:t xml:space="preserve"> </w:t>
      </w:r>
      <w:r w:rsidRPr="004A6334">
        <w:rPr>
          <w:color w:val="F5844C"/>
        </w:rPr>
        <w:tab/>
      </w:r>
      <w:r w:rsidRPr="004A6334">
        <w:rPr>
          <w:color w:val="F5844C"/>
        </w:rPr>
        <w:tab/>
        <w:t>type</w:t>
      </w:r>
      <w:r w:rsidRPr="004A6334">
        <w:rPr>
          <w:color w:val="FF8040"/>
        </w:rPr>
        <w:t>=</w:t>
      </w:r>
      <w:r w:rsidRPr="004A6334">
        <w:t>"aid:ActivityHistoryType"</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Stores the history of an activity. See also</w:t>
      </w:r>
      <w:r w:rsidRPr="004A6334">
        <w:br/>
        <w:t xml:space="preserve"> </w:t>
      </w:r>
      <w:r w:rsidRPr="004A6334">
        <w:tab/>
      </w:r>
      <w:r w:rsidRPr="004A6334">
        <w:tab/>
      </w:r>
      <w:r w:rsidRPr="004A6334">
        <w:tab/>
      </w:r>
      <w:r w:rsidRPr="004A6334">
        <w:tab/>
      </w:r>
      <w:r w:rsidRPr="004A6334">
        <w:tab/>
        <w:t>ActivityHistoryType and GFD.X, Section 4.3.</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&lt;/xsd:element&gt;</w:t>
      </w:r>
      <w:r w:rsidRPr="004A6334">
        <w:br/>
        <w:t xml:space="preserve"> </w:t>
      </w:r>
      <w:r w:rsidRPr="004A6334">
        <w:tab/>
      </w:r>
      <w:r w:rsidRPr="004A6334">
        <w:tab/>
      </w:r>
      <w:r w:rsidRPr="004A6334">
        <w:rPr>
          <w:color w:val="000096"/>
        </w:rPr>
        <w:t>&lt;xsd:any</w:t>
      </w:r>
      <w:r w:rsidRPr="004A6334">
        <w:rPr>
          <w:color w:val="F5844C"/>
        </w:rPr>
        <w:t xml:space="preserve"> namespace</w:t>
      </w:r>
      <w:r w:rsidRPr="004A6334">
        <w:rPr>
          <w:color w:val="FF8040"/>
        </w:rPr>
        <w:t>=</w:t>
      </w:r>
      <w:r w:rsidRPr="004A6334">
        <w:t>"##other"</w:t>
      </w:r>
      <w:r w:rsidRPr="004A6334">
        <w:rPr>
          <w:color w:val="F5844C"/>
        </w:rPr>
        <w:t xml:space="preserve"> processContents</w:t>
      </w:r>
      <w:r w:rsidRPr="004A6334">
        <w:rPr>
          <w:color w:val="FF8040"/>
        </w:rPr>
        <w:t>=</w:t>
      </w:r>
      <w:r w:rsidRPr="004A6334">
        <w:t>"lax"</w:t>
      </w:r>
      <w:r w:rsidRPr="004A6334">
        <w:rPr>
          <w:color w:val="F5844C"/>
        </w:rPr>
        <w:t xml:space="preserve"> minOccurs</w:t>
      </w:r>
      <w:r w:rsidRPr="004A6334">
        <w:rPr>
          <w:color w:val="FF8040"/>
        </w:rPr>
        <w:t>=</w:t>
      </w:r>
      <w:r w:rsidRPr="004A6334">
        <w:t>"0"</w:t>
      </w:r>
      <w:r w:rsidRPr="004A6334">
        <w:br/>
      </w:r>
      <w:r w:rsidRPr="004A6334">
        <w:rPr>
          <w:color w:val="F5844C"/>
        </w:rPr>
        <w:t xml:space="preserve"> </w:t>
      </w:r>
      <w:r w:rsidRPr="004A6334">
        <w:rPr>
          <w:color w:val="F5844C"/>
        </w:rPr>
        <w:tab/>
      </w:r>
      <w:r w:rsidRPr="004A6334">
        <w:rPr>
          <w:color w:val="F5844C"/>
        </w:rPr>
        <w:tab/>
        <w:t>maxOccurs</w:t>
      </w:r>
      <w:r w:rsidRPr="004A6334">
        <w:rPr>
          <w:color w:val="FF8040"/>
        </w:rPr>
        <w:t>=</w:t>
      </w:r>
      <w:r w:rsidRPr="004A6334">
        <w:t>"unbounded"</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Provides an extension point for additional root elements</w:t>
      </w:r>
      <w:r w:rsidRPr="004A6334">
        <w:br/>
        <w:t xml:space="preserve"> </w:t>
      </w:r>
      <w:r w:rsidRPr="004A6334">
        <w:tab/>
      </w:r>
      <w:r w:rsidRPr="004A6334">
        <w:tab/>
      </w:r>
      <w:r w:rsidRPr="004A6334">
        <w:tab/>
      </w:r>
      <w:r w:rsidRPr="004A6334">
        <w:tab/>
      </w:r>
      <w:r w:rsidRPr="004A6334">
        <w:tab/>
        <w:t>in the activity document. Implementations SHOULD ignore</w:t>
      </w:r>
      <w:r w:rsidRPr="004A6334">
        <w:br/>
        <w:t xml:space="preserve"> </w:t>
      </w:r>
      <w:r w:rsidRPr="004A6334">
        <w:tab/>
      </w:r>
      <w:r w:rsidRPr="004A6334">
        <w:tab/>
      </w:r>
      <w:r w:rsidRPr="004A6334">
        <w:tab/>
      </w:r>
      <w:r w:rsidRPr="004A6334">
        <w:tab/>
      </w:r>
      <w:r w:rsidRPr="004A6334">
        <w:tab/>
        <w:t>unsupported extensions.</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&lt;/xsd:any&gt;</w:t>
      </w:r>
      <w:r w:rsidRPr="004A6334">
        <w:br/>
        <w:t xml:space="preserve"> </w:t>
      </w:r>
      <w:r w:rsidRPr="004A6334">
        <w:tab/>
      </w:r>
      <w:r w:rsidRPr="004A6334">
        <w:rPr>
          <w:color w:val="000096"/>
        </w:rPr>
        <w:t>&lt;/xsd:sequence&gt;</w:t>
      </w:r>
      <w:r w:rsidRPr="004A6334">
        <w:br/>
        <w:t xml:space="preserve"> </w:t>
      </w:r>
      <w:r w:rsidRPr="004A6334">
        <w:tab/>
      </w:r>
      <w:r w:rsidRPr="004A6334">
        <w:rPr>
          <w:color w:val="000096"/>
        </w:rPr>
        <w:t>&lt;xsd:attribute</w:t>
      </w:r>
      <w:r w:rsidRPr="004A6334">
        <w:rPr>
          <w:color w:val="F5844C"/>
        </w:rPr>
        <w:t xml:space="preserve"> name</w:t>
      </w:r>
      <w:r w:rsidRPr="004A6334">
        <w:rPr>
          <w:color w:val="FF8040"/>
        </w:rPr>
        <w:t>=</w:t>
      </w:r>
      <w:r w:rsidRPr="004A6334">
        <w:t>"id"</w:t>
      </w:r>
      <w:r w:rsidRPr="004A6334">
        <w:rPr>
          <w:color w:val="F5844C"/>
        </w:rPr>
        <w:t xml:space="preserve"> type</w:t>
      </w:r>
      <w:r w:rsidRPr="004A6334">
        <w:rPr>
          <w:color w:val="FF8040"/>
        </w:rPr>
        <w:t>=</w:t>
      </w:r>
      <w:r w:rsidRPr="004A6334">
        <w:t>"xsd:string"</w:t>
      </w:r>
      <w:r w:rsidRPr="004A6334">
        <w:rPr>
          <w:color w:val="000096"/>
        </w:rPr>
        <w:t>&gt;</w:t>
      </w:r>
      <w:r w:rsidRPr="004A6334">
        <w:br/>
        <w:t xml:space="preserve"> </w:t>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t>An identifier for the activity, which MUST be globally</w:t>
      </w:r>
    </w:p>
    <w:p w:rsidR="00D751FA" w:rsidRPr="00CA2FBD" w:rsidRDefault="004A6334">
      <w:pPr>
        <w:pStyle w:val="XMLSnippet"/>
      </w:pPr>
      <w:r w:rsidRPr="004A6334">
        <w:t xml:space="preserve"> </w:t>
      </w:r>
      <w:r w:rsidRPr="004A6334">
        <w:tab/>
      </w:r>
      <w:r w:rsidRPr="004A6334">
        <w:tab/>
      </w:r>
      <w:r w:rsidRPr="004A6334">
        <w:tab/>
      </w:r>
      <w:r w:rsidRPr="004A6334">
        <w:tab/>
        <w:t>unique. It is RECOMMENDED to use Universally Unique</w:t>
      </w:r>
    </w:p>
    <w:p w:rsidR="00D751FA" w:rsidRPr="00CA2FBD" w:rsidRDefault="004A6334">
      <w:pPr>
        <w:pStyle w:val="XMLSnippet"/>
        <w:rPr>
          <w:color w:val="000096"/>
        </w:rPr>
      </w:pPr>
      <w:r w:rsidRPr="004A6334">
        <w:t xml:space="preserve"> </w:t>
      </w:r>
      <w:r w:rsidRPr="004A6334">
        <w:tab/>
      </w:r>
      <w:r w:rsidRPr="004A6334">
        <w:tab/>
      </w:r>
      <w:r w:rsidRPr="004A6334">
        <w:tab/>
      </w:r>
      <w:r w:rsidRPr="004A6334">
        <w:tab/>
        <w:t>Identifiers as described in RFC 4122, "A Universally Unique</w:t>
      </w:r>
      <w:r w:rsidRPr="004A6334">
        <w:br/>
        <w:t xml:space="preserve"> </w:t>
      </w:r>
      <w:r w:rsidRPr="004A6334">
        <w:tab/>
      </w:r>
      <w:r w:rsidRPr="004A6334">
        <w:tab/>
      </w:r>
      <w:r w:rsidRPr="004A6334">
        <w:tab/>
      </w:r>
      <w:r w:rsidRPr="004A6334">
        <w:tab/>
        <w:t>IDentifier (UUID) URN Namespace". See also GFD.X, Section</w:t>
      </w:r>
      <w:r w:rsidRPr="004A6334">
        <w:br/>
        <w:t xml:space="preserve"> </w:t>
      </w:r>
      <w:r w:rsidRPr="004A6334">
        <w:tab/>
      </w:r>
      <w:r w:rsidRPr="004A6334">
        <w:tab/>
      </w:r>
      <w:r w:rsidRPr="004A6334">
        <w:tab/>
      </w:r>
      <w:r w:rsidRPr="004A6334">
        <w:tab/>
        <w:t>4.1.4.</w:t>
      </w:r>
      <w:r w:rsidRPr="004A6334">
        <w:br/>
        <w:t xml:space="preserve"> </w:t>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rPr>
          <w:color w:val="000096"/>
        </w:rPr>
        <w:t>&lt;/xsd:annotation&gt;</w:t>
      </w:r>
      <w:r w:rsidRPr="004A6334">
        <w:br/>
        <w:t xml:space="preserve"> </w:t>
      </w:r>
      <w:r w:rsidRPr="004A6334">
        <w:tab/>
      </w:r>
      <w:r w:rsidRPr="004A6334">
        <w:rPr>
          <w:color w:val="000096"/>
        </w:rPr>
        <w:t>&lt;/xsd:attribute&gt;</w:t>
      </w:r>
      <w:r w:rsidRPr="004A6334">
        <w:br/>
        <w:t xml:space="preserve"> </w:t>
      </w:r>
      <w:r w:rsidRPr="004A6334">
        <w:tab/>
      </w:r>
      <w:r w:rsidRPr="004A6334">
        <w:rPr>
          <w:color w:val="000096"/>
        </w:rPr>
        <w:t>&lt;xsd:anyAttribute</w:t>
      </w:r>
      <w:r w:rsidRPr="004A6334">
        <w:rPr>
          <w:color w:val="F5844C"/>
        </w:rPr>
        <w:t xml:space="preserve"> namespace</w:t>
      </w:r>
      <w:r w:rsidRPr="004A6334">
        <w:rPr>
          <w:color w:val="FF8040"/>
        </w:rPr>
        <w:t>=</w:t>
      </w:r>
      <w:r w:rsidRPr="004A6334">
        <w:t>"##other"</w:t>
      </w:r>
      <w:r w:rsidRPr="004A6334">
        <w:rPr>
          <w:color w:val="F5844C"/>
        </w:rPr>
        <w:t xml:space="preserve"> processContents</w:t>
      </w:r>
      <w:r w:rsidRPr="004A6334">
        <w:rPr>
          <w:color w:val="FF8040"/>
        </w:rPr>
        <w:t>=</w:t>
      </w:r>
      <w:r w:rsidRPr="004A6334">
        <w:t>"lax"</w:t>
      </w:r>
      <w:r w:rsidRPr="004A6334">
        <w:rPr>
          <w:color w:val="000096"/>
        </w:rPr>
        <w:t>&gt;</w:t>
      </w:r>
      <w:r w:rsidRPr="004A6334">
        <w:br/>
        <w:t xml:space="preserve"> </w:t>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t>Provides an extension point for additional root attributes</w:t>
      </w:r>
      <w:r w:rsidRPr="004A6334">
        <w:br/>
        <w:t xml:space="preserve"> </w:t>
      </w:r>
      <w:r w:rsidRPr="004A6334">
        <w:tab/>
      </w:r>
      <w:r w:rsidRPr="004A6334">
        <w:tab/>
      </w:r>
      <w:r w:rsidRPr="004A6334">
        <w:tab/>
      </w:r>
      <w:r w:rsidRPr="004A6334">
        <w:tab/>
        <w:t>in the activity document. Implementations SHOULD ignore</w:t>
      </w:r>
      <w:r w:rsidRPr="004A6334">
        <w:br/>
        <w:t xml:space="preserve"> </w:t>
      </w:r>
      <w:r w:rsidRPr="004A6334">
        <w:tab/>
      </w:r>
      <w:r w:rsidRPr="004A6334">
        <w:tab/>
      </w:r>
      <w:r w:rsidRPr="004A6334">
        <w:tab/>
      </w:r>
      <w:r w:rsidRPr="004A6334">
        <w:tab/>
        <w:t>unsupported extensions.</w:t>
      </w:r>
      <w:r w:rsidRPr="004A6334">
        <w:br/>
        <w:t xml:space="preserve"> </w:t>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rPr>
          <w:color w:val="000096"/>
        </w:rPr>
        <w:t>&lt;/xsd:annotation&gt;</w:t>
      </w:r>
      <w:r w:rsidRPr="004A6334">
        <w:br/>
        <w:t xml:space="preserve"> </w:t>
      </w:r>
      <w:r w:rsidRPr="004A6334">
        <w:tab/>
      </w:r>
      <w:r w:rsidRPr="004A6334">
        <w:rPr>
          <w:color w:val="000096"/>
        </w:rPr>
        <w:t>&lt;/xsd:anyAttribute&gt;</w:t>
      </w:r>
      <w:r w:rsidRPr="004A6334">
        <w:br/>
      </w:r>
      <w:r w:rsidRPr="004A6334">
        <w:rPr>
          <w:color w:val="000096"/>
        </w:rPr>
        <w:t>&lt;/xsd:complexType&gt;</w:t>
      </w:r>
    </w:p>
    <w:p w:rsidR="00D751FA" w:rsidRPr="00CA2FBD" w:rsidRDefault="00D751FA">
      <w:pPr>
        <w:pStyle w:val="XMLSnippet"/>
      </w:pPr>
    </w:p>
    <w:p w:rsidR="00D751FA" w:rsidRPr="00CA2FBD" w:rsidRDefault="004A6334">
      <w:pPr>
        <w:pStyle w:val="XMLSnippet"/>
      </w:pPr>
      <w:r w:rsidRPr="004A6334">
        <w:rPr>
          <w:color w:val="000096"/>
        </w:rPr>
        <w:t>&lt;xsd:element</w:t>
      </w:r>
      <w:r w:rsidRPr="004A6334">
        <w:rPr>
          <w:color w:val="F5844C"/>
        </w:rPr>
        <w:t xml:space="preserve"> name</w:t>
      </w:r>
      <w:r w:rsidRPr="004A6334">
        <w:rPr>
          <w:color w:val="FF8040"/>
        </w:rPr>
        <w:t>=</w:t>
      </w:r>
      <w:r w:rsidRPr="004A6334">
        <w:t>"</w:t>
      </w:r>
      <w:r w:rsidR="001617AE">
        <w:t>ActivityInstanceDescription</w:t>
      </w:r>
      <w:r w:rsidRPr="004A6334">
        <w:t>"</w:t>
      </w:r>
      <w:r w:rsidRPr="004A6334">
        <w:rPr>
          <w:color w:val="F5844C"/>
        </w:rPr>
        <w:t xml:space="preserve"> type</w:t>
      </w:r>
      <w:r w:rsidRPr="004A6334">
        <w:rPr>
          <w:color w:val="FF8040"/>
        </w:rPr>
        <w:t>=</w:t>
      </w:r>
      <w:r w:rsidRPr="004A6334">
        <w:t>"aid:</w:t>
      </w:r>
      <w:r w:rsidR="001617AE">
        <w:t>ActivityInstanceDescription</w:t>
      </w:r>
      <w:r w:rsidRPr="004A6334">
        <w:t>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 xml:space="preserve">The document root of a single activity instancewhich contains </w:t>
      </w:r>
      <w:r w:rsidRPr="004A6334">
        <w:br/>
        <w:t xml:space="preserve"> </w:t>
      </w:r>
      <w:r w:rsidRPr="004A6334">
        <w:tab/>
      </w:r>
      <w:r w:rsidRPr="004A6334">
        <w:tab/>
      </w:r>
      <w:r w:rsidRPr="004A6334">
        <w:tab/>
        <w:t xml:space="preserve"> an activity's meta-data and history and provides the entry </w:t>
      </w:r>
      <w:r w:rsidRPr="004A6334">
        <w:br/>
        <w:t xml:space="preserve"> </w:t>
      </w:r>
      <w:r w:rsidRPr="004A6334">
        <w:tab/>
      </w:r>
      <w:r w:rsidRPr="004A6334">
        <w:tab/>
      </w:r>
      <w:r w:rsidRPr="004A6334">
        <w:tab/>
        <w:t xml:space="preserve"> point for every activity. While the meta-data part MAY carry </w:t>
      </w:r>
      <w:r w:rsidRPr="004A6334">
        <w:br/>
        <w:t xml:space="preserve"> </w:t>
      </w:r>
      <w:r w:rsidRPr="004A6334">
        <w:tab/>
      </w:r>
      <w:r w:rsidRPr="004A6334">
        <w:tab/>
      </w:r>
      <w:r w:rsidRPr="004A6334">
        <w:tab/>
        <w:t xml:space="preserve">information about the activity's creator, purpose, and </w:t>
      </w:r>
      <w:r w:rsidRPr="004A6334">
        <w:br/>
        <w:t xml:space="preserve"> </w:t>
      </w:r>
      <w:r w:rsidRPr="004A6334">
        <w:tab/>
      </w:r>
      <w:r w:rsidRPr="004A6334">
        <w:tab/>
      </w:r>
      <w:r w:rsidRPr="004A6334">
        <w:tab/>
        <w:t xml:space="preserve"> references (i.e. to other activities), the history part </w:t>
      </w:r>
      <w:r w:rsidRPr="004A6334">
        <w:br/>
        <w:t xml:space="preserve"> </w:t>
      </w:r>
      <w:r w:rsidRPr="004A6334">
        <w:tab/>
      </w:r>
      <w:r w:rsidRPr="004A6334">
        <w:tab/>
      </w:r>
      <w:r w:rsidRPr="004A6334">
        <w:tab/>
        <w:t xml:space="preserve"> SHOULD describe the full lifecycle of the activity. See also</w:t>
      </w:r>
      <w:r w:rsidRPr="004A6334">
        <w:br/>
        <w:t xml:space="preserve"> </w:t>
      </w:r>
      <w:r w:rsidRPr="004A6334">
        <w:tab/>
      </w:r>
      <w:r w:rsidRPr="004A6334">
        <w:tab/>
      </w:r>
      <w:r w:rsidRPr="004A6334">
        <w:tab/>
      </w:r>
      <w:r w:rsidR="001617AE">
        <w:t>ActivityInstanceDescription</w:t>
      </w:r>
      <w:r w:rsidRPr="004A6334">
        <w:t>Type and GFD.X, Section 4.1.</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t xml:space="preserve"> </w:t>
      </w:r>
    </w:p>
    <w:p w:rsidR="00D751FA" w:rsidRPr="00CA2FBD" w:rsidRDefault="004A6334">
      <w:pPr>
        <w:pStyle w:val="XMLSnippet"/>
      </w:pPr>
      <w:r w:rsidRPr="004A6334">
        <w:t>&lt;/xsd:element&gt;</w:t>
      </w:r>
    </w:p>
    <w:p w:rsidR="00D751FA" w:rsidRPr="00CA2FBD" w:rsidRDefault="00D751FA">
      <w:pPr>
        <w:pStyle w:val="XMLSnippet"/>
      </w:pPr>
    </w:p>
    <w:p w:rsidR="00D751FA" w:rsidRPr="00CA2FBD" w:rsidRDefault="004A6334">
      <w:pPr>
        <w:pStyle w:val="XMLSnippet"/>
      </w:pPr>
      <w:r w:rsidRPr="004A6334">
        <w:t>&lt;/xsd:schema</w:t>
      </w:r>
    </w:p>
    <w:p w:rsidR="00592CF3" w:rsidRPr="008F5AE0" w:rsidRDefault="00D751FA" w:rsidP="00592CF3">
      <w:pPr>
        <w:pStyle w:val="JSDLAppendix"/>
        <w:rPr>
          <w:sz w:val="20"/>
        </w:rPr>
      </w:pPr>
      <w:r w:rsidRPr="00D751FA">
        <w:rPr>
          <w:sz w:val="20"/>
        </w:rPr>
        <w:br w:type="page"/>
      </w:r>
      <w:bookmarkStart w:id="241" w:name="_Toc355344624"/>
      <w:bookmarkStart w:id="242" w:name="_Ref130022415"/>
      <w:bookmarkStart w:id="243" w:name="_Toc135995913"/>
      <w:r w:rsidRPr="00D751FA">
        <w:rPr>
          <w:sz w:val="20"/>
        </w:rPr>
        <w:t xml:space="preserve">Open Grid-Forum-related Activity Instance </w:t>
      </w:r>
      <w:r w:rsidR="007E556B" w:rsidRPr="008F5AE0">
        <w:rPr>
          <w:sz w:val="20"/>
        </w:rPr>
        <w:t xml:space="preserve">Description </w:t>
      </w:r>
      <w:r w:rsidRPr="00D751FA">
        <w:rPr>
          <w:sz w:val="20"/>
        </w:rPr>
        <w:t>Schema</w:t>
      </w:r>
      <w:bookmarkEnd w:id="241"/>
    </w:p>
    <w:p w:rsidR="00E727EE" w:rsidRPr="00CA2FBD" w:rsidRDefault="004A6334">
      <w:pPr>
        <w:pStyle w:val="XMLSnippet"/>
      </w:pPr>
      <w:r w:rsidRPr="004A6334">
        <w:t>&lt;?xml version="1.0" encoding="UTF-8"?&gt;</w:t>
      </w:r>
      <w:r w:rsidRPr="004A6334">
        <w:br/>
        <w:t>&lt;xsd:schema attributeFormDefault="unqualified"</w:t>
      </w:r>
      <w:r w:rsidRPr="004A6334">
        <w:br/>
        <w:t>elementFormDefault="qualified"</w:t>
      </w:r>
      <w:r w:rsidRPr="004A6334">
        <w:br/>
        <w:t>targetNamespace="http://schemas.ogf.org/jsdl/2010/06/activity-instance-description-ogf" version="1.0"</w:t>
      </w:r>
      <w:r w:rsidRPr="004A6334">
        <w:br/>
        <w:t>xmlns:aid="http://schemas.ogf.org/jsdl/2010/06/activity-instance-description"</w:t>
      </w:r>
      <w:r w:rsidRPr="004A6334">
        <w:br/>
        <w:t>xmlns:aid-ogf="http://schemas.ogf.org/jsdl/2010/06/activity-instance-description-ogf"</w:t>
      </w:r>
      <w:r w:rsidRPr="004A6334">
        <w:br/>
        <w:t>xmlns:bes-factory="http://schemas.ggf.org/bes/2006/08/bes-factory"</w:t>
      </w:r>
      <w:r w:rsidRPr="004A6334">
        <w:br/>
        <w:t>xmlns:jsdl="http://schemas.ggf.org/jsdl/2005/11/jsdl"</w:t>
      </w:r>
      <w:r w:rsidRPr="004A6334">
        <w:br/>
        <w:t>xmlns:urf="http://schema.ogf.org/urf/2003/09/urf"</w:t>
      </w:r>
      <w:r w:rsidRPr="004A6334">
        <w:br/>
        <w:t xml:space="preserve">xmlns:xsd="http://www.w3.org/2001/XMLSchema" </w:t>
      </w:r>
      <w:r w:rsidRPr="004A6334">
        <w:br/>
        <w:t>xmlns:xsi="http://www.w3.org/2001/XMLSchema-instance"&gt;</w:t>
      </w:r>
    </w:p>
    <w:p w:rsidR="00E727EE" w:rsidRPr="00CA2FBD" w:rsidRDefault="00E727EE">
      <w:pPr>
        <w:pStyle w:val="XMLSnippet"/>
      </w:pPr>
    </w:p>
    <w:p w:rsidR="00E727EE" w:rsidRPr="00CA2FBD" w:rsidRDefault="004A6334">
      <w:pPr>
        <w:pStyle w:val="XMLSnippet"/>
      </w:pPr>
      <w:r w:rsidRPr="004A6334">
        <w:rPr>
          <w:color w:val="000096"/>
        </w:rPr>
        <w:t>&lt;xsd:annotation&gt;</w:t>
      </w:r>
      <w:r w:rsidRPr="004A6334">
        <w:br/>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r>
      <w:r w:rsidRPr="004A6334">
        <w:tab/>
      </w:r>
      <w:r w:rsidRPr="004A6334">
        <w:tab/>
        <w:t>The OGF takes no position regarding the validity or scope of</w:t>
      </w:r>
      <w:r w:rsidRPr="004A6334">
        <w:br/>
      </w:r>
      <w:r w:rsidRPr="004A6334">
        <w:tab/>
      </w:r>
      <w:r w:rsidRPr="004A6334">
        <w:tab/>
        <w:t>any intellectual property or other rights that might be claim</w:t>
      </w:r>
      <w:r w:rsidRPr="004A6334">
        <w:br/>
      </w:r>
      <w:r w:rsidRPr="004A6334">
        <w:tab/>
      </w:r>
      <w:r w:rsidRPr="004A6334">
        <w:tab/>
        <w:t>to pertain to the implementation or use of the technology</w:t>
      </w:r>
      <w:r w:rsidRPr="004A6334">
        <w:br/>
      </w:r>
      <w:r w:rsidRPr="004A6334">
        <w:tab/>
      </w:r>
      <w:r w:rsidRPr="004A6334">
        <w:tab/>
        <w:t>described in this document or the extent to which any license</w:t>
      </w:r>
      <w:r w:rsidRPr="004A6334">
        <w:br/>
      </w:r>
      <w:r w:rsidRPr="004A6334">
        <w:tab/>
      </w:r>
      <w:r w:rsidRPr="004A6334">
        <w:tab/>
        <w:t>under such rights might or might not be available; neither does</w:t>
      </w:r>
      <w:r w:rsidRPr="004A6334">
        <w:br/>
      </w:r>
      <w:r w:rsidRPr="004A6334">
        <w:tab/>
      </w:r>
      <w:r w:rsidRPr="004A6334">
        <w:tab/>
        <w:t xml:space="preserve">it represent that it has made any effort to identify any such </w:t>
      </w:r>
      <w:r w:rsidRPr="004A6334">
        <w:br/>
      </w:r>
      <w:r w:rsidRPr="004A6334">
        <w:tab/>
      </w:r>
      <w:r w:rsidRPr="004A6334">
        <w:tab/>
        <w:t>rights. Copies of claims of rights made available for</w:t>
      </w:r>
      <w:r w:rsidRPr="004A6334">
        <w:br/>
      </w:r>
      <w:r w:rsidRPr="004A6334">
        <w:tab/>
      </w:r>
      <w:r w:rsidRPr="004A6334">
        <w:tab/>
        <w:t>publication and any assurances of licenses to be made</w:t>
      </w:r>
      <w:r w:rsidRPr="004A6334">
        <w:br/>
      </w:r>
      <w:r w:rsidRPr="004A6334">
        <w:tab/>
      </w:r>
      <w:r w:rsidRPr="004A6334">
        <w:tab/>
        <w:t>available, or the result of an attempt made to obtain a general</w:t>
      </w:r>
      <w:r w:rsidRPr="004A6334">
        <w:br/>
      </w:r>
      <w:r w:rsidRPr="004A6334">
        <w:tab/>
      </w:r>
      <w:r w:rsidRPr="004A6334">
        <w:tab/>
        <w:t>license or permission for the use of such proprietary rights by</w:t>
      </w:r>
      <w:r w:rsidRPr="004A6334">
        <w:br/>
      </w:r>
      <w:r w:rsidRPr="004A6334">
        <w:tab/>
      </w:r>
      <w:r w:rsidRPr="004A6334">
        <w:tab/>
        <w:t>implementers or users of this specification can be obtained</w:t>
      </w:r>
      <w:r w:rsidRPr="004A6334">
        <w:br/>
      </w:r>
      <w:r w:rsidRPr="004A6334">
        <w:tab/>
      </w:r>
      <w:r w:rsidRPr="004A6334">
        <w:tab/>
        <w:t>from the OGF Secretariat.</w:t>
      </w:r>
      <w:r w:rsidRPr="004A6334">
        <w:br/>
      </w:r>
      <w:r w:rsidRPr="004A6334">
        <w:br/>
      </w:r>
      <w:r w:rsidRPr="004A6334">
        <w:tab/>
      </w:r>
      <w:r w:rsidRPr="004A6334">
        <w:tab/>
        <w:t>The OGF invites any interested party to bring to its attention</w:t>
      </w:r>
      <w:r w:rsidRPr="004A6334">
        <w:br/>
      </w:r>
      <w:r w:rsidRPr="004A6334">
        <w:tab/>
      </w:r>
      <w:r w:rsidRPr="004A6334">
        <w:tab/>
        <w:t>any copyrights, patents or patent applications, or other</w:t>
      </w:r>
      <w:r w:rsidRPr="004A6334">
        <w:br/>
      </w:r>
      <w:r w:rsidRPr="004A6334">
        <w:tab/>
      </w:r>
      <w:r w:rsidRPr="004A6334">
        <w:tab/>
        <w:t>proprietary rights which may cover technology that may be</w:t>
      </w:r>
      <w:r w:rsidRPr="004A6334">
        <w:br/>
      </w:r>
      <w:r w:rsidRPr="004A6334">
        <w:tab/>
      </w:r>
      <w:r w:rsidRPr="004A6334">
        <w:tab/>
        <w:t>required to practice this recommendation. Please address the</w:t>
      </w:r>
      <w:r w:rsidRPr="004A6334">
        <w:br/>
      </w:r>
      <w:r w:rsidRPr="004A6334">
        <w:tab/>
      </w:r>
      <w:r w:rsidRPr="004A6334">
        <w:tab/>
        <w:t>information to the OGF Executive Director.</w:t>
      </w:r>
      <w:r w:rsidRPr="004A6334">
        <w:br/>
      </w:r>
      <w:r w:rsidRPr="004A6334">
        <w:br/>
      </w:r>
      <w:r w:rsidRPr="004A6334">
        <w:tab/>
      </w:r>
      <w:r w:rsidRPr="004A6334">
        <w:tab/>
        <w:t>This document and the information contained herein is provided</w:t>
      </w:r>
      <w:r w:rsidRPr="004A6334">
        <w:br/>
      </w:r>
      <w:r w:rsidRPr="004A6334">
        <w:tab/>
      </w:r>
      <w:r w:rsidRPr="004A6334">
        <w:tab/>
        <w:t>on an "As Is" basis and the OGF disclaims all warranties,</w:t>
      </w:r>
      <w:r w:rsidRPr="004A6334">
        <w:br/>
      </w:r>
      <w:r w:rsidRPr="004A6334">
        <w:tab/>
      </w:r>
      <w:r w:rsidRPr="004A6334">
        <w:tab/>
        <w:t>express or implied, including but not limited to any warranty</w:t>
      </w:r>
      <w:r w:rsidRPr="004A6334">
        <w:br/>
      </w:r>
      <w:r w:rsidRPr="004A6334">
        <w:tab/>
      </w:r>
      <w:r w:rsidRPr="004A6334">
        <w:tab/>
        <w:t>that the use of the information herein will not infringe any</w:t>
      </w:r>
      <w:r w:rsidRPr="004A6334">
        <w:br/>
      </w:r>
      <w:r w:rsidRPr="004A6334">
        <w:tab/>
      </w:r>
      <w:r w:rsidRPr="004A6334">
        <w:tab/>
        <w:t>rights or any implied warranties of merchantability or fitness</w:t>
      </w:r>
      <w:r w:rsidRPr="004A6334">
        <w:br/>
      </w:r>
      <w:r w:rsidRPr="004A6334">
        <w:tab/>
      </w:r>
      <w:r w:rsidRPr="004A6334">
        <w:tab/>
        <w:t>for a particular purpose.</w:t>
      </w:r>
    </w:p>
    <w:p w:rsidR="00E727EE" w:rsidRPr="00CA2FBD" w:rsidRDefault="004A6334">
      <w:pPr>
        <w:pStyle w:val="XMLSnippet"/>
        <w:rPr>
          <w:color w:val="000096"/>
        </w:rPr>
      </w:pPr>
      <w:r w:rsidRPr="004A6334">
        <w:br/>
      </w:r>
      <w:r w:rsidRPr="004A6334">
        <w:tab/>
      </w:r>
      <w:r w:rsidRPr="004A6334">
        <w:tab/>
        <w:t>Copyright (C) Open Grid Forum (2010). All Rights Reserved. This</w:t>
      </w:r>
      <w:r w:rsidRPr="004A6334">
        <w:br/>
      </w:r>
      <w:r w:rsidRPr="004A6334">
        <w:tab/>
      </w:r>
      <w:r w:rsidRPr="004A6334">
        <w:tab/>
        <w:t>document and translations of it may be copied and furnished to</w:t>
      </w:r>
      <w:r w:rsidRPr="004A6334">
        <w:br/>
      </w:r>
      <w:r w:rsidRPr="004A6334">
        <w:tab/>
      </w:r>
      <w:r w:rsidRPr="004A6334">
        <w:tab/>
        <w:t>others, and derivative works that comment on or otherwise</w:t>
      </w:r>
      <w:r w:rsidRPr="004A6334">
        <w:br/>
      </w:r>
      <w:r w:rsidRPr="004A6334">
        <w:tab/>
      </w:r>
      <w:r w:rsidRPr="004A6334">
        <w:tab/>
        <w:t>explain it or assist in its implementation may be prepared,</w:t>
      </w:r>
      <w:r w:rsidRPr="004A6334">
        <w:br/>
      </w:r>
      <w:r w:rsidRPr="004A6334">
        <w:tab/>
      </w:r>
      <w:r w:rsidRPr="004A6334">
        <w:tab/>
        <w:t>copied, published and distributed, in whole or in part, without</w:t>
      </w:r>
      <w:r w:rsidRPr="004A6334">
        <w:br/>
      </w:r>
      <w:r w:rsidRPr="004A6334">
        <w:tab/>
      </w:r>
      <w:r w:rsidRPr="004A6334">
        <w:tab/>
        <w:t>restriction of any kind, provided that the above copyright</w:t>
      </w:r>
      <w:r w:rsidRPr="004A6334">
        <w:br/>
      </w:r>
      <w:r w:rsidRPr="004A6334">
        <w:tab/>
      </w:r>
      <w:r w:rsidRPr="004A6334">
        <w:tab/>
        <w:t>notice and this paragraph are included on all such copies and</w:t>
      </w:r>
      <w:r w:rsidRPr="004A6334">
        <w:br/>
      </w:r>
      <w:r w:rsidRPr="004A6334">
        <w:tab/>
      </w:r>
      <w:r w:rsidRPr="004A6334">
        <w:tab/>
        <w:t>derivative works. However, this document itself may not be</w:t>
      </w:r>
      <w:r w:rsidRPr="004A6334">
        <w:br/>
      </w:r>
      <w:r w:rsidRPr="004A6334">
        <w:tab/>
      </w:r>
      <w:r w:rsidRPr="004A6334">
        <w:tab/>
        <w:t>modified in any way, such as by removing the copyright notice</w:t>
      </w:r>
      <w:r w:rsidRPr="004A6334">
        <w:br/>
      </w:r>
      <w:r w:rsidRPr="004A6334">
        <w:tab/>
      </w:r>
      <w:r w:rsidRPr="004A6334">
        <w:tab/>
        <w:t>or references to the OGF or other organizations, except as</w:t>
      </w:r>
      <w:r w:rsidRPr="004A6334">
        <w:br/>
      </w:r>
      <w:r w:rsidRPr="004A6334">
        <w:tab/>
      </w:r>
      <w:r w:rsidRPr="004A6334">
        <w:tab/>
        <w:t>needed for the purpose of developing Grid Recommendations in</w:t>
      </w:r>
      <w:r w:rsidRPr="004A6334">
        <w:br/>
      </w:r>
      <w:r w:rsidRPr="004A6334">
        <w:tab/>
      </w:r>
      <w:r w:rsidRPr="004A6334">
        <w:tab/>
        <w:t>which case the procedures for copyrights defined in the OGF</w:t>
      </w:r>
      <w:r w:rsidRPr="004A6334">
        <w:br/>
      </w:r>
      <w:r w:rsidRPr="004A6334">
        <w:tab/>
      </w:r>
      <w:r w:rsidRPr="004A6334">
        <w:tab/>
        <w:t>Document process must be followed, or as required to translate</w:t>
      </w:r>
      <w:r w:rsidRPr="004A6334">
        <w:br/>
      </w:r>
      <w:r w:rsidRPr="004A6334">
        <w:tab/>
      </w:r>
      <w:r w:rsidRPr="004A6334">
        <w:tab/>
        <w:t>it into languages other than English.</w:t>
      </w:r>
      <w:r w:rsidRPr="004A6334">
        <w:br/>
      </w:r>
      <w:r w:rsidRPr="004A6334">
        <w:br/>
      </w:r>
      <w:r w:rsidRPr="004A6334">
        <w:tab/>
      </w:r>
      <w:r w:rsidRPr="004A6334">
        <w:tab/>
        <w:t>The limited permissions granted above are perpetual and will</w:t>
      </w:r>
      <w:r w:rsidRPr="004A6334">
        <w:br/>
      </w:r>
      <w:r w:rsidRPr="004A6334">
        <w:tab/>
      </w:r>
      <w:r w:rsidRPr="004A6334">
        <w:tab/>
        <w:t>not be revoked by the OGF or its successors or assignees.</w:t>
      </w:r>
      <w:r w:rsidRPr="004A6334">
        <w:br/>
      </w:r>
      <w:r w:rsidRPr="004A6334">
        <w:tab/>
      </w:r>
      <w:r w:rsidRPr="004A6334">
        <w:rPr>
          <w:color w:val="000096"/>
        </w:rPr>
        <w:t>&lt;/xsd:documentation&gt;</w:t>
      </w:r>
      <w:r w:rsidRPr="004A6334">
        <w:br/>
      </w:r>
      <w:r w:rsidRPr="004A6334">
        <w:rPr>
          <w:color w:val="000096"/>
        </w:rPr>
        <w:t>&lt;/xsd:annotation&gt;</w:t>
      </w:r>
    </w:p>
    <w:p w:rsidR="007B7E85" w:rsidRPr="00CA2FBD" w:rsidRDefault="004A6334">
      <w:pPr>
        <w:pStyle w:val="XMLSnippet"/>
      </w:pPr>
      <w:r w:rsidRPr="004A6334">
        <w:t>&lt;xsd:annotation&gt;</w:t>
      </w:r>
    </w:p>
    <w:p w:rsidR="000029D3" w:rsidRDefault="004A6334" w:rsidP="000029D3">
      <w:pPr>
        <w:pStyle w:val="XMLSnippet"/>
      </w:pPr>
      <w:r w:rsidRPr="004A6334">
        <w:tab/>
        <w:t>&lt;xsd:documentation xml:lang="en"&gt;</w:t>
      </w:r>
      <w:r w:rsidRPr="004A6334">
        <w:br/>
      </w:r>
      <w:r w:rsidRPr="004A6334">
        <w:tab/>
      </w:r>
      <w:r w:rsidRPr="004A6334">
        <w:tab/>
        <w:t>OGF-specific Activity Instance schema document according to the</w:t>
      </w:r>
      <w:r w:rsidRPr="004A6334">
        <w:br/>
      </w:r>
      <w:r w:rsidRPr="004A6334">
        <w:tab/>
      </w:r>
      <w:r w:rsidRPr="004A6334">
        <w:tab/>
        <w:t>Activity Instance Description Specification Version 1.0 (GFD.X).</w:t>
      </w:r>
      <w:r w:rsidRPr="004A6334">
        <w:br/>
      </w:r>
      <w:r w:rsidRPr="004A6334">
        <w:br/>
      </w:r>
      <w:r w:rsidRPr="004A6334">
        <w:tab/>
      </w:r>
      <w:r w:rsidRPr="004A6334">
        <w:tab/>
        <w:t>Authors:</w:t>
      </w:r>
      <w:r w:rsidRPr="004A6334">
        <w:br/>
      </w:r>
      <w:r w:rsidRPr="004A6334">
        <w:tab/>
      </w:r>
      <w:r w:rsidRPr="004A6334">
        <w:tab/>
      </w:r>
      <w:r w:rsidR="000029D3">
        <w:t xml:space="preserve">     Philipp Wieder, GWDG</w:t>
      </w:r>
    </w:p>
    <w:p w:rsidR="000029D3" w:rsidRDefault="000029D3">
      <w:pPr>
        <w:pStyle w:val="XMLSnippet"/>
      </w:pPr>
      <w:r>
        <w:t xml:space="preserve">           Alexander Papaspyrou, Adesso AG</w:t>
      </w:r>
    </w:p>
    <w:p w:rsidR="000029D3" w:rsidRDefault="000029D3">
      <w:pPr>
        <w:pStyle w:val="XMLSnippet"/>
      </w:pPr>
      <w:r>
        <w:t xml:space="preserve">           Andreas Savva, Fujitsu Laboratories Ltd</w:t>
      </w:r>
    </w:p>
    <w:p w:rsidR="000029D3" w:rsidRDefault="000029D3">
      <w:pPr>
        <w:pStyle w:val="XMLSnippet"/>
      </w:pPr>
      <w:r>
        <w:t xml:space="preserve">           Donal Fellows, The University of Manchester</w:t>
      </w:r>
    </w:p>
    <w:p w:rsidR="007B7E85" w:rsidRPr="00CA2FBD" w:rsidRDefault="000029D3">
      <w:pPr>
        <w:pStyle w:val="XMLSnippet"/>
      </w:pPr>
      <w:r>
        <w:t xml:space="preserve">           Shahbaz Memon, Juelich Supercomptuting Centre</w:t>
      </w:r>
      <w:r w:rsidR="004A6334" w:rsidRPr="004A6334">
        <w:tab/>
        <w:t>&lt;/xsd:documentation&gt;</w:t>
      </w:r>
      <w:r w:rsidR="004A6334" w:rsidRPr="004A6334">
        <w:br/>
        <w:t>&lt;/xsd:annotation&gt;</w:t>
      </w:r>
    </w:p>
    <w:p w:rsidR="009D4D1B" w:rsidRPr="00CA2FBD" w:rsidRDefault="009D4D1B">
      <w:pPr>
        <w:pStyle w:val="XMLSnippet"/>
      </w:pPr>
    </w:p>
    <w:p w:rsidR="002646B2" w:rsidRPr="00CA2FBD" w:rsidRDefault="004A6334">
      <w:pPr>
        <w:pStyle w:val="XMLSnippet"/>
        <w:rPr>
          <w:color w:val="006400"/>
        </w:rPr>
      </w:pPr>
      <w:r w:rsidRPr="004A6334">
        <w:t>&lt;xsd:import</w:t>
      </w:r>
      <w:r w:rsidRPr="004A6334">
        <w:br/>
      </w:r>
      <w:r w:rsidRPr="004A6334">
        <w:rPr>
          <w:color w:val="F5844C"/>
        </w:rPr>
        <w:t>namespace</w:t>
      </w:r>
      <w:r w:rsidRPr="004A6334">
        <w:rPr>
          <w:color w:val="FF8040"/>
        </w:rPr>
        <w:t>=</w:t>
      </w:r>
      <w:r w:rsidRPr="004A6334">
        <w:t>"http://schemas.ogf.org/jsdl/2010/06/activity-instance-description"</w:t>
      </w:r>
      <w:r w:rsidRPr="004A6334">
        <w:rPr>
          <w:color w:val="F5844C"/>
        </w:rPr>
        <w:br/>
        <w:t>schemaLocation</w:t>
      </w:r>
      <w:r w:rsidRPr="004A6334">
        <w:t xml:space="preserve"> http://schemas.ogf.org/jsdl/2010/06/activity-instance-description /&gt;</w:t>
      </w:r>
      <w:r w:rsidRPr="004A6334">
        <w:rPr>
          <w:color w:val="000000"/>
        </w:rPr>
        <w:br/>
      </w:r>
      <w:r w:rsidRPr="004A6334">
        <w:rPr>
          <w:color w:val="000000"/>
        </w:rPr>
        <w:br/>
      </w:r>
      <w:r w:rsidRPr="004A6334">
        <w:t>&lt;xsd:import</w:t>
      </w:r>
      <w:r w:rsidRPr="004A6334">
        <w:br/>
      </w:r>
      <w:r w:rsidRPr="004A6334">
        <w:rPr>
          <w:color w:val="F5844C"/>
        </w:rPr>
        <w:t>namespace</w:t>
      </w:r>
      <w:r w:rsidRPr="004A6334">
        <w:rPr>
          <w:color w:val="FF8040"/>
        </w:rPr>
        <w:t>=</w:t>
      </w:r>
      <w:r w:rsidRPr="004A6334">
        <w:t>"http://schemas.ggf.org/bes/2006/08/bes-factory"</w:t>
      </w:r>
      <w:r w:rsidRPr="004A6334">
        <w:rPr>
          <w:color w:val="F5844C"/>
        </w:rPr>
        <w:br/>
        <w:t>schemaLocation</w:t>
      </w:r>
      <w:r w:rsidRPr="004A6334">
        <w:rPr>
          <w:color w:val="FF8040"/>
        </w:rPr>
        <w:t>=</w:t>
      </w:r>
      <w:r w:rsidRPr="004A6334">
        <w:t>"http://schemas.ggf.org/bes/2006/08/bes-factory"/&gt;</w:t>
      </w:r>
      <w:r w:rsidRPr="004A6334">
        <w:rPr>
          <w:color w:val="000000"/>
        </w:rPr>
        <w:br/>
      </w:r>
      <w:r w:rsidRPr="004A6334">
        <w:rPr>
          <w:color w:val="000000"/>
        </w:rPr>
        <w:br/>
      </w:r>
      <w:r w:rsidRPr="004A6334">
        <w:t>&lt;xsd:import</w:t>
      </w:r>
      <w:r w:rsidRPr="004A6334">
        <w:br/>
      </w:r>
      <w:r w:rsidRPr="004A6334">
        <w:rPr>
          <w:color w:val="F5844C"/>
        </w:rPr>
        <w:t>namespace</w:t>
      </w:r>
      <w:r w:rsidRPr="004A6334">
        <w:rPr>
          <w:color w:val="FF8040"/>
        </w:rPr>
        <w:t>=</w:t>
      </w:r>
      <w:r w:rsidRPr="004A6334">
        <w:t>"http://schemas.ggf.org/jsdl/2005/11/jsdl"</w:t>
      </w:r>
      <w:r w:rsidRPr="004A6334">
        <w:rPr>
          <w:color w:val="F5844C"/>
        </w:rPr>
        <w:t xml:space="preserve"> </w:t>
      </w:r>
      <w:r w:rsidRPr="004A6334">
        <w:rPr>
          <w:color w:val="F5844C"/>
        </w:rPr>
        <w:br/>
        <w:t>schemaLocation</w:t>
      </w:r>
      <w:r w:rsidRPr="004A6334">
        <w:rPr>
          <w:color w:val="FF8040"/>
        </w:rPr>
        <w:t>=</w:t>
      </w:r>
      <w:r w:rsidRPr="004A6334">
        <w:t>"http://schemas.ggf.org/jsdl/2005/11/jsdl"/&gt;</w:t>
      </w:r>
      <w:r w:rsidRPr="004A6334">
        <w:rPr>
          <w:color w:val="000000"/>
        </w:rPr>
        <w:br/>
      </w:r>
      <w:r w:rsidRPr="004A6334">
        <w:rPr>
          <w:color w:val="000000"/>
        </w:rPr>
        <w:br/>
      </w:r>
      <w:r w:rsidRPr="004A6334">
        <w:t>&lt;xsd:import</w:t>
      </w:r>
      <w:r w:rsidRPr="004A6334">
        <w:br/>
      </w:r>
      <w:r w:rsidRPr="004A6334">
        <w:rPr>
          <w:color w:val="F5844C"/>
        </w:rPr>
        <w:t>namespace</w:t>
      </w:r>
      <w:r w:rsidRPr="004A6334">
        <w:rPr>
          <w:color w:val="FF8040"/>
        </w:rPr>
        <w:t>=</w:t>
      </w:r>
      <w:r w:rsidRPr="004A6334">
        <w:t>"http://schema.ogf.org/urf/2003/09/urf"</w:t>
      </w:r>
      <w:r w:rsidRPr="004A6334">
        <w:rPr>
          <w:color w:val="F5844C"/>
        </w:rPr>
        <w:br/>
        <w:t>schemaLocation</w:t>
      </w:r>
      <w:r w:rsidRPr="004A6334">
        <w:rPr>
          <w:color w:val="FF8040"/>
        </w:rPr>
        <w:t>=</w:t>
      </w:r>
      <w:r w:rsidRPr="004A6334">
        <w:t>"http://schemas.ogf.org/urf/2003/09/url"/&gt;</w:t>
      </w:r>
      <w:r w:rsidRPr="004A6334">
        <w:rPr>
          <w:color w:val="000000"/>
        </w:rPr>
        <w:br/>
      </w:r>
      <w:r w:rsidRPr="004A6334">
        <w:rPr>
          <w:color w:val="000000"/>
        </w:rPr>
        <w:br/>
      </w:r>
      <w:r w:rsidRPr="004A6334">
        <w:rPr>
          <w:color w:val="006400"/>
        </w:rPr>
        <w:t>&lt;!-- ===== ELEMENTS WITHIN SUBSTITUTION GROUPS ===== --&gt;</w:t>
      </w:r>
    </w:p>
    <w:p w:rsidR="00E14E23" w:rsidRPr="00CA2FBD" w:rsidRDefault="004A6334">
      <w:pPr>
        <w:pStyle w:val="XMLSnippet"/>
        <w:rPr>
          <w:color w:val="000000"/>
        </w:rPr>
      </w:pPr>
      <w:r w:rsidRPr="004A6334">
        <w:rPr>
          <w:color w:val="000000"/>
        </w:rPr>
        <w:br/>
      </w:r>
      <w:r w:rsidRPr="004A6334">
        <w:t>&lt;xsd:element</w:t>
      </w:r>
      <w:r w:rsidRPr="004A6334">
        <w:rPr>
          <w:color w:val="F5844C"/>
        </w:rPr>
        <w:t xml:space="preserve"> name</w:t>
      </w:r>
      <w:r w:rsidRPr="004A6334">
        <w:rPr>
          <w:color w:val="FF8040"/>
        </w:rPr>
        <w:t>=</w:t>
      </w:r>
      <w:r w:rsidRPr="004A6334">
        <w:t>"ActivityStatus"</w:t>
      </w:r>
      <w:r w:rsidRPr="004A6334">
        <w:rPr>
          <w:color w:val="F5844C"/>
        </w:rPr>
        <w:t xml:space="preserve"> substitutionGroup</w:t>
      </w:r>
      <w:r w:rsidRPr="004A6334">
        <w:rPr>
          <w:color w:val="FF8040"/>
        </w:rPr>
        <w:t>=</w:t>
      </w:r>
      <w:r w:rsidRPr="004A6334">
        <w:t>"aid:State"</w:t>
      </w:r>
      <w:r w:rsidRPr="004A6334">
        <w:br/>
      </w:r>
      <w:r w:rsidRPr="004A6334">
        <w:rPr>
          <w:color w:val="F5844C"/>
        </w:rPr>
        <w:t>type</w:t>
      </w:r>
      <w:r w:rsidRPr="004A6334">
        <w:rPr>
          <w:color w:val="FF8040"/>
        </w:rPr>
        <w:t>=</w:t>
      </w:r>
      <w:r w:rsidRPr="004A6334">
        <w:t>"bes-factory:ActivityStatusType"/&gt;</w:t>
      </w:r>
      <w:r w:rsidRPr="004A6334">
        <w:rPr>
          <w:color w:val="000000"/>
        </w:rPr>
        <w:br/>
      </w:r>
    </w:p>
    <w:p w:rsidR="00E14E23" w:rsidRPr="00CA2FBD" w:rsidRDefault="004A6334">
      <w:pPr>
        <w:pStyle w:val="XMLSnippet"/>
        <w:rPr>
          <w:color w:val="000000"/>
        </w:rPr>
      </w:pPr>
      <w:r w:rsidRPr="004A6334">
        <w:t>&lt;xsd:element</w:t>
      </w:r>
      <w:r w:rsidRPr="004A6334">
        <w:rPr>
          <w:color w:val="F5844C"/>
        </w:rPr>
        <w:t xml:space="preserve"> name</w:t>
      </w:r>
      <w:r w:rsidRPr="004A6334">
        <w:rPr>
          <w:color w:val="FF8040"/>
        </w:rPr>
        <w:t>=</w:t>
      </w:r>
      <w:r w:rsidRPr="004A6334">
        <w:t>"Exception"</w:t>
      </w:r>
      <w:r w:rsidRPr="004A6334">
        <w:rPr>
          <w:color w:val="F5844C"/>
        </w:rPr>
        <w:t xml:space="preserve"> substitutionGroup</w:t>
      </w:r>
      <w:r w:rsidRPr="004A6334">
        <w:rPr>
          <w:color w:val="FF8040"/>
        </w:rPr>
        <w:t>=</w:t>
      </w:r>
      <w:r w:rsidRPr="004A6334">
        <w:t>"aid:Exception"&gt;</w:t>
      </w:r>
      <w:r w:rsidRPr="004A6334">
        <w:rPr>
          <w:color w:val="000000"/>
        </w:rPr>
        <w:br/>
      </w:r>
      <w:r w:rsidRPr="004A6334">
        <w:rPr>
          <w:color w:val="000000"/>
        </w:rPr>
        <w:tab/>
      </w:r>
      <w:r w:rsidRPr="004A6334">
        <w:t>&lt;xsd:complexType&gt;</w:t>
      </w:r>
      <w:r w:rsidRPr="004A6334">
        <w:rPr>
          <w:color w:val="000000"/>
        </w:rPr>
        <w:br/>
      </w:r>
      <w:r w:rsidRPr="004A6334">
        <w:rPr>
          <w:color w:val="000000"/>
        </w:rPr>
        <w:tab/>
      </w:r>
      <w:r w:rsidRPr="004A6334">
        <w:rPr>
          <w:color w:val="000000"/>
        </w:rPr>
        <w:tab/>
      </w:r>
      <w:r w:rsidRPr="004A6334">
        <w:t>&lt;xsd:sequence&gt;</w:t>
      </w:r>
      <w:r w:rsidRPr="004A6334">
        <w:rPr>
          <w:color w:val="000000"/>
        </w:rPr>
        <w:br/>
      </w:r>
      <w:r w:rsidRPr="004A6334">
        <w:rPr>
          <w:color w:val="000000"/>
        </w:rPr>
        <w:tab/>
      </w:r>
      <w:r w:rsidRPr="004A6334">
        <w:rPr>
          <w:color w:val="000000"/>
        </w:rPr>
        <w:tab/>
      </w:r>
      <w:r w:rsidRPr="004A6334">
        <w:rPr>
          <w:color w:val="000000"/>
        </w:rPr>
        <w:tab/>
      </w:r>
      <w:r w:rsidRPr="004A6334">
        <w:t>&lt;xsd:element</w:t>
      </w:r>
      <w:r w:rsidRPr="004A6334">
        <w:rPr>
          <w:color w:val="F5844C"/>
        </w:rPr>
        <w:t xml:space="preserve"> name</w:t>
      </w:r>
      <w:r w:rsidRPr="004A6334">
        <w:rPr>
          <w:color w:val="FF8040"/>
        </w:rPr>
        <w:t>=</w:t>
      </w:r>
      <w:r w:rsidRPr="004A6334">
        <w:t>"Identifier"</w:t>
      </w:r>
      <w:r w:rsidRPr="004A6334">
        <w:rPr>
          <w:color w:val="F5844C"/>
        </w:rPr>
        <w:t xml:space="preserve"> type</w:t>
      </w:r>
      <w:r w:rsidRPr="004A6334">
        <w:rPr>
          <w:color w:val="FF8040"/>
        </w:rPr>
        <w:t>=</w:t>
      </w:r>
      <w:r w:rsidRPr="004A6334">
        <w:t>"xsd:string"&gt;</w:t>
      </w:r>
      <w:r w:rsidRPr="004A6334">
        <w:rPr>
          <w:color w:val="000000"/>
        </w:rP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 xml:space="preserve">Identifies the raised exception by name. </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It provides information on the kind of exception</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raised. There are no format requirements.</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t>&lt;/xsd:element&gt;</w:t>
      </w:r>
      <w:r w:rsidRPr="004A6334">
        <w:rPr>
          <w:color w:val="000000"/>
        </w:rPr>
        <w:br/>
      </w:r>
      <w:r w:rsidRPr="004A6334">
        <w:rPr>
          <w:color w:val="000000"/>
        </w:rPr>
        <w:tab/>
      </w:r>
      <w:r w:rsidRPr="004A6334">
        <w:rPr>
          <w:color w:val="000000"/>
        </w:rPr>
        <w:tab/>
      </w:r>
      <w:r w:rsidRPr="004A6334">
        <w:rPr>
          <w:color w:val="000000"/>
        </w:rPr>
        <w:tab/>
      </w:r>
      <w:r w:rsidRPr="004A6334">
        <w:t>&lt;xsd:element</w:t>
      </w:r>
      <w:r w:rsidRPr="004A6334">
        <w:rPr>
          <w:color w:val="F5844C"/>
        </w:rPr>
        <w:t xml:space="preserve"> name</w:t>
      </w:r>
      <w:r w:rsidRPr="004A6334">
        <w:rPr>
          <w:color w:val="FF8040"/>
        </w:rPr>
        <w:t>=</w:t>
      </w:r>
      <w:r w:rsidRPr="004A6334">
        <w:t>"Reason"</w:t>
      </w:r>
      <w:r w:rsidRPr="004A6334">
        <w:rPr>
          <w:color w:val="F5844C"/>
        </w:rPr>
        <w:t xml:space="preserve"> type</w:t>
      </w:r>
      <w:r w:rsidRPr="004A6334">
        <w:rPr>
          <w:color w:val="FF8040"/>
        </w:rPr>
        <w:t>=</w:t>
      </w:r>
      <w:r w:rsidRPr="004A6334">
        <w:t>"xsd:string"&gt;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Provides additional information about the raised</w:t>
      </w:r>
    </w:p>
    <w:p w:rsidR="00B1358E"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exception. There are no formal requirements.</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t>&lt;/xsd:element&gt;</w:t>
      </w:r>
      <w:r w:rsidRPr="004A6334">
        <w:rPr>
          <w:color w:val="000000"/>
        </w:rPr>
        <w:br/>
      </w:r>
      <w:r w:rsidRPr="004A6334">
        <w:rPr>
          <w:color w:val="000000"/>
        </w:rPr>
        <w:tab/>
      </w:r>
      <w:r w:rsidRPr="004A6334">
        <w:rPr>
          <w:color w:val="000000"/>
        </w:rPr>
        <w:tab/>
      </w:r>
      <w:r w:rsidRPr="004A6334">
        <w:rPr>
          <w:color w:val="000000"/>
        </w:rPr>
        <w:tab/>
      </w:r>
      <w:r w:rsidRPr="004A6334">
        <w:t>&lt;xsd:any</w:t>
      </w:r>
      <w:r w:rsidRPr="004A6334">
        <w:rPr>
          <w:color w:val="F5844C"/>
        </w:rPr>
        <w:t xml:space="preserve"> namespace</w:t>
      </w:r>
      <w:r w:rsidRPr="004A6334">
        <w:rPr>
          <w:color w:val="FF8040"/>
        </w:rPr>
        <w:t>=</w:t>
      </w:r>
      <w:r w:rsidRPr="004A6334">
        <w:t>"##other"</w:t>
      </w:r>
      <w:r w:rsidRPr="004A6334">
        <w:rPr>
          <w:color w:val="F5844C"/>
        </w:rPr>
        <w:t xml:space="preserve"> processContents</w:t>
      </w:r>
      <w:r w:rsidRPr="004A6334">
        <w:rPr>
          <w:color w:val="FF8040"/>
        </w:rPr>
        <w:t>=</w:t>
      </w:r>
      <w:r w:rsidRPr="004A6334">
        <w:t>"lax"</w:t>
      </w:r>
      <w:r w:rsidRPr="004A6334">
        <w:br/>
      </w:r>
      <w:r w:rsidRPr="004A6334">
        <w:rPr>
          <w:color w:val="F5844C"/>
        </w:rPr>
        <w:tab/>
      </w:r>
      <w:r w:rsidRPr="004A6334">
        <w:rPr>
          <w:color w:val="F5844C"/>
        </w:rPr>
        <w:tab/>
      </w:r>
      <w:r w:rsidRPr="004A6334">
        <w:rPr>
          <w:color w:val="F5844C"/>
        </w:rPr>
        <w:tab/>
        <w:t>minOccurs</w:t>
      </w:r>
      <w:r w:rsidRPr="004A6334">
        <w:rPr>
          <w:color w:val="FF8040"/>
        </w:rPr>
        <w:t>=</w:t>
      </w:r>
      <w:r w:rsidRPr="004A6334">
        <w:t>"0"</w:t>
      </w:r>
      <w:r w:rsidRPr="004A6334">
        <w:rPr>
          <w:color w:val="F5844C"/>
        </w:rPr>
        <w:t xml:space="preserve"> maxOccurs</w:t>
      </w:r>
      <w:r w:rsidRPr="004A6334">
        <w:rPr>
          <w:color w:val="FF8040"/>
        </w:rPr>
        <w:t>=</w:t>
      </w:r>
      <w:r w:rsidRPr="004A6334">
        <w:t>"unbounded"&gt;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Provides an extension point for additional root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elements ib the activity document. Implementations</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SHOULD ignore uupported extensions.</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t>&lt;/xsd:any&gt;</w:t>
      </w:r>
      <w:r w:rsidRPr="004A6334">
        <w:rPr>
          <w:color w:val="000000"/>
        </w:rPr>
        <w:br/>
      </w:r>
      <w:r w:rsidRPr="004A6334">
        <w:rPr>
          <w:color w:val="000000"/>
        </w:rPr>
        <w:tab/>
      </w:r>
      <w:r w:rsidRPr="004A6334">
        <w:rPr>
          <w:color w:val="000000"/>
        </w:rPr>
        <w:tab/>
      </w:r>
      <w:r w:rsidRPr="004A6334">
        <w:t>&lt;/xsd:sequence&gt;</w:t>
      </w:r>
    </w:p>
    <w:p w:rsidR="00B1358E" w:rsidRPr="00CA2FBD" w:rsidRDefault="004A6334">
      <w:pPr>
        <w:pStyle w:val="XMLSnippet"/>
      </w:pPr>
      <w:r w:rsidRPr="004A6334">
        <w:rPr>
          <w:color w:val="000000"/>
        </w:rPr>
        <w:tab/>
      </w:r>
      <w:r w:rsidRPr="004A6334">
        <w:t>&lt;/xsd:complexType&gt;</w:t>
      </w:r>
      <w:r w:rsidRPr="004A6334">
        <w:rPr>
          <w:color w:val="000000"/>
        </w:rPr>
        <w:br/>
      </w:r>
      <w:r w:rsidRPr="004A6334">
        <w:t>&lt;/xsd:element&gt;</w:t>
      </w:r>
    </w:p>
    <w:p w:rsidR="00B1358E" w:rsidRPr="00CA2FBD" w:rsidRDefault="004A6334">
      <w:pPr>
        <w:pStyle w:val="XMLSnippet"/>
      </w:pPr>
      <w:r w:rsidRPr="004A6334">
        <w:rPr>
          <w:color w:val="000000"/>
        </w:rPr>
        <w:br/>
      </w:r>
      <w:r w:rsidRPr="004A6334">
        <w:t>&lt;xsd:element</w:t>
      </w:r>
      <w:r w:rsidRPr="004A6334">
        <w:rPr>
          <w:color w:val="F5844C"/>
        </w:rPr>
        <w:t xml:space="preserve"> name</w:t>
      </w:r>
      <w:r w:rsidRPr="004A6334">
        <w:rPr>
          <w:color w:val="FF8040"/>
        </w:rPr>
        <w:t>=</w:t>
      </w:r>
      <w:r w:rsidRPr="004A6334">
        <w:t>"JobDefinition"</w:t>
      </w:r>
      <w:r w:rsidRPr="004A6334">
        <w:br/>
      </w:r>
      <w:r w:rsidRPr="004A6334">
        <w:rPr>
          <w:color w:val="F5844C"/>
        </w:rPr>
        <w:t>substitutionGroup</w:t>
      </w:r>
      <w:r w:rsidRPr="004A6334">
        <w:rPr>
          <w:color w:val="FF8040"/>
        </w:rPr>
        <w:t>=</w:t>
      </w:r>
      <w:r w:rsidRPr="004A6334">
        <w:t>"aid:ActivityDefinition"</w:t>
      </w:r>
      <w:r w:rsidRPr="004A6334">
        <w:rPr>
          <w:color w:val="F5844C"/>
        </w:rPr>
        <w:t xml:space="preserve"> type</w:t>
      </w:r>
      <w:r w:rsidRPr="004A6334">
        <w:rPr>
          <w:color w:val="FF8040"/>
        </w:rPr>
        <w:t>=</w:t>
      </w:r>
      <w:r w:rsidRPr="004A6334">
        <w:t>"jsdl:JobDefinition_Type"/&gt;</w:t>
      </w:r>
    </w:p>
    <w:p w:rsidR="00B1358E" w:rsidRPr="00CA2FBD" w:rsidRDefault="004A6334">
      <w:pPr>
        <w:pStyle w:val="XMLSnippet"/>
      </w:pPr>
      <w:r w:rsidRPr="004A6334">
        <w:rPr>
          <w:color w:val="000000"/>
        </w:rPr>
        <w:br/>
      </w:r>
      <w:r w:rsidRPr="004A6334">
        <w:t>&lt;xsd:element</w:t>
      </w:r>
      <w:r w:rsidRPr="004A6334">
        <w:rPr>
          <w:color w:val="F5844C"/>
        </w:rPr>
        <w:t xml:space="preserve"> name</w:t>
      </w:r>
      <w:r w:rsidRPr="004A6334">
        <w:rPr>
          <w:color w:val="FF8040"/>
        </w:rPr>
        <w:t>=</w:t>
      </w:r>
      <w:r w:rsidRPr="004A6334">
        <w:t>"UsageRecord"</w:t>
      </w:r>
      <w:r w:rsidRPr="004A6334">
        <w:rPr>
          <w:color w:val="F5844C"/>
        </w:rPr>
        <w:br/>
        <w:t>substitutionGroup</w:t>
      </w:r>
      <w:r w:rsidRPr="004A6334">
        <w:rPr>
          <w:color w:val="FF8040"/>
        </w:rPr>
        <w:t>=</w:t>
      </w:r>
      <w:r w:rsidRPr="004A6334">
        <w:t>"aid:ResourceUsage"</w:t>
      </w:r>
      <w:r w:rsidRPr="004A6334">
        <w:rPr>
          <w:color w:val="F5844C"/>
        </w:rPr>
        <w:t xml:space="preserve"> type</w:t>
      </w:r>
      <w:r w:rsidRPr="004A6334">
        <w:rPr>
          <w:color w:val="FF8040"/>
        </w:rPr>
        <w:t>=</w:t>
      </w:r>
      <w:r w:rsidRPr="004A6334">
        <w:t>"urf:UsageRecordType"/&gt;</w:t>
      </w:r>
      <w:r w:rsidRPr="004A6334">
        <w:rPr>
          <w:color w:val="000000"/>
        </w:rPr>
        <w:br/>
      </w:r>
    </w:p>
    <w:p w:rsidR="009D4D1B" w:rsidRPr="00CA2FBD" w:rsidRDefault="004A6334">
      <w:pPr>
        <w:pStyle w:val="XMLSnippet"/>
      </w:pPr>
      <w:r w:rsidRPr="004A6334">
        <w:t>&lt;/xsd:schema&gt;</w:t>
      </w:r>
    </w:p>
    <w:p w:rsidR="00D751FA" w:rsidRPr="00D751FA" w:rsidRDefault="00D751FA" w:rsidP="00D751FA">
      <w:pPr>
        <w:rPr>
          <w:kern w:val="32"/>
          <w:sz w:val="20"/>
        </w:rPr>
      </w:pPr>
      <w:r w:rsidRPr="00D751FA">
        <w:rPr>
          <w:kern w:val="32"/>
          <w:sz w:val="20"/>
        </w:rPr>
        <w:br w:type="page"/>
      </w:r>
    </w:p>
    <w:p w:rsidR="0054300A" w:rsidRPr="008F5AE0" w:rsidRDefault="00D751FA" w:rsidP="00A868EE">
      <w:pPr>
        <w:pStyle w:val="JSDLAppendix"/>
        <w:rPr>
          <w:sz w:val="20"/>
        </w:rPr>
      </w:pPr>
      <w:bookmarkStart w:id="244" w:name="_Ref213484574"/>
      <w:bookmarkStart w:id="245" w:name="_Toc355344625"/>
      <w:r w:rsidRPr="00D751FA">
        <w:rPr>
          <w:sz w:val="20"/>
        </w:rPr>
        <w:t>Activity Instance Description Example</w:t>
      </w:r>
      <w:r w:rsidR="0054300A" w:rsidRPr="008F5AE0">
        <w:rPr>
          <w:sz w:val="20"/>
        </w:rPr>
        <w:t xml:space="preserve"> </w:t>
      </w:r>
      <w:r w:rsidRPr="00D751FA">
        <w:rPr>
          <w:sz w:val="20"/>
        </w:rPr>
        <w:t>A</w:t>
      </w:r>
      <w:bookmarkEnd w:id="244"/>
      <w:bookmarkEnd w:id="245"/>
    </w:p>
    <w:p w:rsidR="0054300A" w:rsidRPr="008F5AE0" w:rsidRDefault="00D751FA" w:rsidP="0054300A">
      <w:pPr>
        <w:rPr>
          <w:kern w:val="32"/>
          <w:sz w:val="20"/>
        </w:rPr>
      </w:pPr>
      <w:r w:rsidRPr="00D751FA">
        <w:rPr>
          <w:kern w:val="32"/>
          <w:sz w:val="20"/>
        </w:rPr>
        <w:t xml:space="preserve">This example shows an Activity Instance created due to a job submitted to a scheduler. It contains an document ID (see Section </w:t>
      </w:r>
      <w:r w:rsidR="005D5A39"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_Ref142736195 \r \h </w:instrText>
      </w:r>
      <w:r w:rsidR="005D5A39" w:rsidRPr="00D751FA">
        <w:rPr>
          <w:kern w:val="32"/>
          <w:sz w:val="20"/>
        </w:rPr>
      </w:r>
      <w:r w:rsidR="005D5A39" w:rsidRPr="00D751FA">
        <w:rPr>
          <w:kern w:val="32"/>
          <w:sz w:val="20"/>
        </w:rPr>
        <w:fldChar w:fldCharType="separate"/>
      </w:r>
      <w:r w:rsidR="00225FB2">
        <w:rPr>
          <w:kern w:val="32"/>
          <w:sz w:val="20"/>
        </w:rPr>
        <w:t>4.1.4</w:t>
      </w:r>
      <w:r w:rsidR="005D5A39" w:rsidRPr="00D751FA">
        <w:rPr>
          <w:kern w:val="32"/>
          <w:sz w:val="20"/>
        </w:rPr>
        <w:fldChar w:fldCharType="end"/>
      </w:r>
      <w:r w:rsidRPr="00D751FA">
        <w:rPr>
          <w:kern w:val="32"/>
          <w:sz w:val="20"/>
        </w:rPr>
        <w:t xml:space="preserve">), and description of the activity (see Section </w:t>
      </w:r>
      <w:r w:rsidR="005D5A39"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_Ref142736225 \r \h </w:instrText>
      </w:r>
      <w:r w:rsidR="005D5A39" w:rsidRPr="00D751FA">
        <w:rPr>
          <w:kern w:val="32"/>
          <w:sz w:val="20"/>
        </w:rPr>
      </w:r>
      <w:r w:rsidR="005D5A39" w:rsidRPr="00D751FA">
        <w:rPr>
          <w:kern w:val="32"/>
          <w:sz w:val="20"/>
        </w:rPr>
        <w:fldChar w:fldCharType="separate"/>
      </w:r>
      <w:r w:rsidR="00225FB2">
        <w:rPr>
          <w:kern w:val="32"/>
          <w:sz w:val="20"/>
        </w:rPr>
        <w:t>4.2</w:t>
      </w:r>
      <w:r w:rsidR="005D5A39" w:rsidRPr="00D751FA">
        <w:rPr>
          <w:kern w:val="32"/>
          <w:sz w:val="20"/>
        </w:rPr>
        <w:fldChar w:fldCharType="end"/>
      </w:r>
      <w:r w:rsidRPr="00D751FA">
        <w:rPr>
          <w:kern w:val="32"/>
          <w:sz w:val="20"/>
        </w:rPr>
        <w:t xml:space="preserve">), the initial history entry (see Section </w:t>
      </w:r>
      <w:r w:rsidR="005D5A39"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_Ref142736250 \r \h </w:instrText>
      </w:r>
      <w:r w:rsidR="005D5A39" w:rsidRPr="00D751FA">
        <w:rPr>
          <w:kern w:val="32"/>
          <w:sz w:val="20"/>
        </w:rPr>
      </w:r>
      <w:r w:rsidR="005D5A39" w:rsidRPr="00D751FA">
        <w:rPr>
          <w:kern w:val="32"/>
          <w:sz w:val="20"/>
        </w:rPr>
        <w:fldChar w:fldCharType="separate"/>
      </w:r>
      <w:r w:rsidR="00225FB2">
        <w:rPr>
          <w:kern w:val="32"/>
          <w:sz w:val="20"/>
        </w:rPr>
        <w:t>4.4</w:t>
      </w:r>
      <w:r w:rsidR="005D5A39" w:rsidRPr="00D751FA">
        <w:rPr>
          <w:kern w:val="32"/>
          <w:sz w:val="20"/>
        </w:rPr>
        <w:fldChar w:fldCharType="end"/>
      </w:r>
      <w:r w:rsidRPr="00D751FA">
        <w:rPr>
          <w:kern w:val="32"/>
          <w:sz w:val="20"/>
        </w:rPr>
        <w:t xml:space="preserve">), which contains the status of the activity at the time of submission </w:t>
      </w:r>
      <w:r w:rsidR="00B95A3C">
        <w:rPr>
          <w:kern w:val="32"/>
          <w:sz w:val="20"/>
        </w:rPr>
        <w:t>(Pending</w:t>
      </w:r>
      <w:r w:rsidRPr="00D751FA">
        <w:rPr>
          <w:kern w:val="32"/>
          <w:sz w:val="20"/>
        </w:rPr>
        <w:t xml:space="preserve">) (see Section </w:t>
      </w:r>
      <w:r w:rsidR="005D5A39"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_Ref142736350 \r \h </w:instrText>
      </w:r>
      <w:r w:rsidR="005D5A39" w:rsidRPr="00D751FA">
        <w:rPr>
          <w:kern w:val="32"/>
          <w:sz w:val="20"/>
        </w:rPr>
      </w:r>
      <w:r w:rsidR="005D5A39" w:rsidRPr="00D751FA">
        <w:rPr>
          <w:kern w:val="32"/>
          <w:sz w:val="20"/>
        </w:rPr>
        <w:fldChar w:fldCharType="separate"/>
      </w:r>
      <w:r w:rsidR="00225FB2">
        <w:rPr>
          <w:kern w:val="32"/>
          <w:sz w:val="20"/>
        </w:rPr>
        <w:t>4.5</w:t>
      </w:r>
      <w:r w:rsidR="005D5A39" w:rsidRPr="00D751FA">
        <w:rPr>
          <w:kern w:val="32"/>
          <w:sz w:val="20"/>
        </w:rPr>
        <w:fldChar w:fldCharType="end"/>
      </w:r>
      <w:r w:rsidRPr="00D751FA">
        <w:rPr>
          <w:kern w:val="32"/>
          <w:sz w:val="20"/>
        </w:rPr>
        <w:t>), a</w:t>
      </w:r>
      <w:r w:rsidR="00223788">
        <w:rPr>
          <w:kern w:val="32"/>
          <w:sz w:val="20"/>
        </w:rPr>
        <w:t>n initial</w:t>
      </w:r>
      <w:r w:rsidRPr="00D751FA">
        <w:rPr>
          <w:kern w:val="32"/>
          <w:sz w:val="20"/>
        </w:rPr>
        <w:t xml:space="preserve"> definition of the activity (see Section </w:t>
      </w:r>
      <w:r w:rsidR="005D5A39"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_Ref142736431 \r \h </w:instrText>
      </w:r>
      <w:r w:rsidR="005D5A39" w:rsidRPr="00D751FA">
        <w:rPr>
          <w:kern w:val="32"/>
          <w:sz w:val="20"/>
        </w:rPr>
      </w:r>
      <w:r w:rsidR="005D5A39" w:rsidRPr="00D751FA">
        <w:rPr>
          <w:kern w:val="32"/>
          <w:sz w:val="20"/>
        </w:rPr>
        <w:fldChar w:fldCharType="separate"/>
      </w:r>
      <w:r w:rsidR="00225FB2">
        <w:rPr>
          <w:kern w:val="32"/>
          <w:sz w:val="20"/>
        </w:rPr>
        <w:t>4.10</w:t>
      </w:r>
      <w:r w:rsidR="005D5A39" w:rsidRPr="00D751FA">
        <w:rPr>
          <w:kern w:val="32"/>
          <w:sz w:val="20"/>
        </w:rPr>
        <w:fldChar w:fldCharType="end"/>
      </w:r>
      <w:r w:rsidRPr="00D751FA">
        <w:rPr>
          <w:kern w:val="32"/>
          <w:sz w:val="20"/>
        </w:rPr>
        <w:t xml:space="preserve">), and a reference to the activity manager (see Section </w:t>
      </w:r>
      <w:r w:rsidR="005D5A39"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_Ref142736485 \r \h </w:instrText>
      </w:r>
      <w:r w:rsidR="005D5A39" w:rsidRPr="00D751FA">
        <w:rPr>
          <w:kern w:val="32"/>
          <w:sz w:val="20"/>
        </w:rPr>
      </w:r>
      <w:r w:rsidR="005D5A39" w:rsidRPr="00D751FA">
        <w:rPr>
          <w:kern w:val="32"/>
          <w:sz w:val="20"/>
        </w:rPr>
        <w:fldChar w:fldCharType="separate"/>
      </w:r>
      <w:r w:rsidR="00225FB2">
        <w:rPr>
          <w:kern w:val="32"/>
          <w:sz w:val="20"/>
        </w:rPr>
        <w:t>4.12</w:t>
      </w:r>
      <w:r w:rsidR="005D5A39" w:rsidRPr="00D751FA">
        <w:rPr>
          <w:kern w:val="32"/>
          <w:sz w:val="20"/>
        </w:rPr>
        <w:fldChar w:fldCharType="end"/>
      </w:r>
      <w:r w:rsidRPr="00D751FA">
        <w:rPr>
          <w:kern w:val="32"/>
          <w:sz w:val="20"/>
        </w:rPr>
        <w:t>).</w:t>
      </w:r>
    </w:p>
    <w:bookmarkEnd w:id="242"/>
    <w:bookmarkEnd w:id="243"/>
    <w:p w:rsidR="00D751FA" w:rsidRPr="00D751FA" w:rsidRDefault="00D751FA" w:rsidP="00D751FA">
      <w:pPr>
        <w:rPr>
          <w:sz w:val="20"/>
        </w:rPr>
      </w:pPr>
    </w:p>
    <w:p w:rsidR="00ED4813" w:rsidRPr="00CA2FBD" w:rsidRDefault="00076349">
      <w:pPr>
        <w:pStyle w:val="XMLSnippet"/>
        <w:rPr>
          <w:color w:val="000000"/>
        </w:rPr>
      </w:pPr>
      <w:r w:rsidRPr="00CA2FBD">
        <w:t>&lt;?xml version="1.0" encoding="UTF-8"?&gt;</w:t>
      </w:r>
      <w:r w:rsidR="004A6334" w:rsidRPr="004A6334">
        <w:rPr>
          <w:color w:val="000000"/>
        </w:rPr>
        <w:br/>
      </w:r>
      <w:r w:rsidR="004A6334" w:rsidRPr="004A6334">
        <w:rPr>
          <w:color w:val="000096"/>
        </w:rPr>
        <w:t>&lt;aid:</w:t>
      </w:r>
      <w:r w:rsidR="001617AE">
        <w:rPr>
          <w:color w:val="000096"/>
        </w:rPr>
        <w:t>ActivityInstanceDescription</w:t>
      </w:r>
      <w:r w:rsidR="004A6334" w:rsidRPr="004A6334">
        <w:rPr>
          <w:color w:val="F5844C"/>
        </w:rPr>
        <w:br/>
        <w:t>xmlns</w:t>
      </w:r>
      <w:r w:rsidR="004A6334" w:rsidRPr="004A6334">
        <w:rPr>
          <w:color w:val="FF8040"/>
        </w:rPr>
        <w:t>=</w:t>
      </w:r>
      <w:r w:rsidR="004A6334" w:rsidRPr="004A6334">
        <w:t>"http://schemas.ogf.org/jsdl/2010/06/activity-instancedescription-ogf"</w:t>
      </w:r>
      <w:r w:rsidR="004A6334" w:rsidRPr="004A6334">
        <w:rPr>
          <w:color w:val="F5844C"/>
        </w:rPr>
        <w:br/>
        <w:t>xmlns:aid-ogf</w:t>
      </w:r>
      <w:r w:rsidR="004A6334" w:rsidRPr="004A6334">
        <w:rPr>
          <w:color w:val="FF8040"/>
        </w:rPr>
        <w:t>=</w:t>
      </w:r>
      <w:r w:rsidR="004A6334" w:rsidRPr="004A6334">
        <w:t>"http://schemas.ogf.org/jsdl/2010/06/activity-instance-description-ogf"</w:t>
      </w:r>
      <w:r w:rsidR="004A6334" w:rsidRPr="004A6334">
        <w:rPr>
          <w:color w:val="F5844C"/>
        </w:rPr>
        <w:br/>
        <w:t>xmlns:aid</w:t>
      </w:r>
      <w:r w:rsidR="004A6334" w:rsidRPr="004A6334">
        <w:rPr>
          <w:color w:val="FF8040"/>
        </w:rPr>
        <w:t>=</w:t>
      </w:r>
      <w:r w:rsidR="004A6334" w:rsidRPr="004A6334">
        <w:t>"http://schemas.ogf.org/jsdl/2010/06/activity-instance-description"</w:t>
      </w:r>
      <w:r w:rsidR="004A6334" w:rsidRPr="004A6334">
        <w:rPr>
          <w:color w:val="F5844C"/>
        </w:rPr>
        <w:br/>
        <w:t>xmlns:jsdl</w:t>
      </w:r>
      <w:r w:rsidR="004A6334" w:rsidRPr="004A6334">
        <w:rPr>
          <w:color w:val="FF8040"/>
        </w:rPr>
        <w:t>=</w:t>
      </w:r>
      <w:r w:rsidR="004A6334" w:rsidRPr="004A6334">
        <w:t>"http://schemas.ggf.org/jsdl/2005/11/jsdl"</w:t>
      </w:r>
      <w:r w:rsidR="004A6334" w:rsidRPr="004A6334">
        <w:rPr>
          <w:color w:val="F5844C"/>
        </w:rPr>
        <w:br/>
        <w:t>xmlns:jsdl-posix</w:t>
      </w:r>
      <w:r w:rsidR="004A6334" w:rsidRPr="004A6334">
        <w:rPr>
          <w:color w:val="FF8040"/>
        </w:rPr>
        <w:t>=</w:t>
      </w:r>
      <w:r w:rsidR="004A6334" w:rsidRPr="004A6334">
        <w:t>"http://schemas.ggf.org/jsdl/2005/11/jsdl-posix"</w:t>
      </w:r>
      <w:r w:rsidR="004A6334" w:rsidRPr="004A6334">
        <w:rPr>
          <w:color w:val="F5844C"/>
        </w:rPr>
        <w:br/>
        <w:t>xmlns:wsa</w:t>
      </w:r>
      <w:r w:rsidR="004A6334" w:rsidRPr="004A6334">
        <w:rPr>
          <w:color w:val="FF8040"/>
        </w:rPr>
        <w:t>=</w:t>
      </w:r>
      <w:r w:rsidR="004A6334" w:rsidRPr="004A6334">
        <w:t>"http://www.w3.org/2005/08/addressing"</w:t>
      </w:r>
      <w:r w:rsidR="004A6334" w:rsidRPr="004A6334">
        <w:rPr>
          <w:color w:val="F5844C"/>
        </w:rPr>
        <w:br/>
        <w:t>xmlns:xsi</w:t>
      </w:r>
      <w:r w:rsidR="004A6334" w:rsidRPr="004A6334">
        <w:rPr>
          <w:color w:val="FF8040"/>
        </w:rPr>
        <w:t>=</w:t>
      </w:r>
      <w:r w:rsidR="004A6334" w:rsidRPr="004A6334">
        <w:t>"http://www.w3.org/2001/XMLSchema-instance"</w:t>
      </w:r>
      <w:r w:rsidR="004A6334" w:rsidRPr="004A6334">
        <w:rPr>
          <w:color w:val="F5844C"/>
        </w:rPr>
        <w:br/>
        <w:t>xsi:schemaLocation</w:t>
      </w:r>
      <w:r w:rsidR="004A6334" w:rsidRPr="004A6334">
        <w:rPr>
          <w:color w:val="FF8040"/>
        </w:rPr>
        <w:t>=</w:t>
      </w:r>
      <w:r w:rsidR="004A6334" w:rsidRPr="004A6334">
        <w:t>"http://schemas.ogf.org/jsdl/2010/06/activity-instance-description http://schemas.ogf.org/jsdl/2010/06/activity-instance-description-ogf.xsd"</w:t>
      </w:r>
      <w:r w:rsidR="004A6334" w:rsidRPr="004A6334">
        <w:rPr>
          <w:color w:val="F5844C"/>
        </w:rPr>
        <w:br/>
        <w:t>id</w:t>
      </w:r>
      <w:r w:rsidR="004A6334" w:rsidRPr="004A6334">
        <w:rPr>
          <w:color w:val="FF8040"/>
        </w:rPr>
        <w:t>=</w:t>
      </w:r>
      <w:r w:rsidR="004A6334" w:rsidRPr="004A6334">
        <w:t>"ea196512-9cb7-4a14-91b0-2dde749a5f7d"</w:t>
      </w:r>
      <w:r w:rsidR="004A6334" w:rsidRPr="004A6334">
        <w:rPr>
          <w:color w:val="000096"/>
        </w:rPr>
        <w:t>&gt;</w:t>
      </w:r>
      <w:r w:rsidR="004A6334" w:rsidRPr="004A6334">
        <w:rPr>
          <w:color w:val="000000"/>
        </w:rPr>
        <w:br/>
      </w:r>
    </w:p>
    <w:p w:rsidR="00ED4813" w:rsidRPr="00CA2FBD" w:rsidRDefault="004A6334">
      <w:pPr>
        <w:pStyle w:val="XMLSnippet"/>
      </w:pPr>
      <w:r w:rsidRPr="004A6334">
        <w:t>&lt;aid:ActivityDescription&gt;</w:t>
      </w:r>
    </w:p>
    <w:p w:rsidR="00ED4813" w:rsidRPr="00CA2FBD" w:rsidRDefault="004A6334">
      <w:pPr>
        <w:pStyle w:val="XMLSnippet"/>
      </w:pPr>
      <w:r w:rsidRPr="004A6334">
        <w:tab/>
        <w:t>This activity instance has been generated due to an activity</w:t>
      </w:r>
    </w:p>
    <w:p w:rsidR="00ED4813" w:rsidRPr="00CA2FBD" w:rsidRDefault="004A6334">
      <w:pPr>
        <w:pStyle w:val="XMLSnippet"/>
      </w:pPr>
      <w:r w:rsidRPr="004A6334">
        <w:tab/>
        <w:t>request submitted to the scheduling service with the following</w:t>
      </w:r>
    </w:p>
    <w:p w:rsidR="00ED4813" w:rsidRPr="00CA2FBD" w:rsidRDefault="004A6334">
      <w:pPr>
        <w:pStyle w:val="XMLSnippet"/>
      </w:pPr>
      <w:r w:rsidRPr="004A6334">
        <w:tab/>
        <w:t>URI: http://tempuri.org/services/activityscheduler. The activity</w:t>
      </w:r>
    </w:p>
    <w:p w:rsidR="00ED4813" w:rsidRPr="00CA2FBD" w:rsidRDefault="004A6334">
      <w:pPr>
        <w:pStyle w:val="XMLSnippet"/>
      </w:pPr>
      <w:r w:rsidRPr="004A6334">
        <w:tab/>
        <w:t>request has been received at 2010-05-10T11:11:11.11. The activity</w:t>
      </w:r>
    </w:p>
    <w:p w:rsidR="00ED4813" w:rsidRPr="00CA2FBD" w:rsidRDefault="004A6334">
      <w:pPr>
        <w:pStyle w:val="XMLSnippet"/>
      </w:pPr>
      <w:r w:rsidRPr="004A6334">
        <w:tab/>
        <w:t>instance has been created 2010-05-10T11:11:44.44 by the</w:t>
      </w:r>
    </w:p>
    <w:p w:rsidR="00ED4813" w:rsidRPr="00CA2FBD" w:rsidRDefault="004A6334">
      <w:pPr>
        <w:pStyle w:val="XMLSnippet"/>
      </w:pPr>
      <w:r w:rsidRPr="004A6334">
        <w:tab/>
        <w:t>organization’s activity store with the following URI:</w:t>
      </w:r>
    </w:p>
    <w:p w:rsidR="00ED4813" w:rsidRPr="00CA2FBD" w:rsidRDefault="004A6334">
      <w:pPr>
        <w:pStyle w:val="XMLSnippet"/>
        <w:rPr>
          <w:color w:val="000000"/>
          <w:lang w:val="en-US"/>
        </w:rPr>
      </w:pPr>
      <w:r w:rsidRPr="004A6334">
        <w:rPr>
          <w:color w:val="000000"/>
          <w:lang w:val="en-US"/>
        </w:rPr>
        <w:tab/>
      </w:r>
      <w:hyperlink r:id="rId17" w:history="1">
        <w:r w:rsidRPr="004A6334">
          <w:rPr>
            <w:rStyle w:val="Hyperlink"/>
            <w:lang w:val="en-US"/>
          </w:rPr>
          <w:t>http://tempuri.org/services/activitystore</w:t>
        </w:r>
      </w:hyperlink>
      <w:r w:rsidRPr="004A6334">
        <w:rPr>
          <w:color w:val="000000"/>
          <w:lang w:val="en-US"/>
        </w:rPr>
        <w:t>.</w:t>
      </w:r>
    </w:p>
    <w:p w:rsidR="00ED4813" w:rsidRPr="00CA2FBD" w:rsidRDefault="004A6334">
      <w:pPr>
        <w:pStyle w:val="XMLSnippet"/>
      </w:pPr>
      <w:r w:rsidRPr="004A6334">
        <w:t>&lt;/aid:ActivityDescription&gt;</w:t>
      </w:r>
    </w:p>
    <w:p w:rsidR="00ED4813" w:rsidRPr="00CA2FBD" w:rsidRDefault="00ED4813">
      <w:pPr>
        <w:pStyle w:val="XMLSnippet"/>
      </w:pPr>
    </w:p>
    <w:p w:rsidR="00ED4813" w:rsidRPr="00CA2FBD" w:rsidRDefault="004A6334">
      <w:pPr>
        <w:pStyle w:val="XMLSnippet"/>
        <w:rPr>
          <w:color w:val="000000"/>
        </w:rPr>
      </w:pPr>
      <w:r w:rsidRPr="004A6334">
        <w:t>&lt;aid:ActivityHistory&gt;</w:t>
      </w:r>
    </w:p>
    <w:p w:rsidR="00ED4813" w:rsidRPr="00CA2FBD" w:rsidRDefault="004A6334">
      <w:pPr>
        <w:pStyle w:val="XMLSnippet"/>
        <w:rPr>
          <w:color w:val="F5844C"/>
        </w:rPr>
      </w:pPr>
      <w:r w:rsidRPr="004A6334">
        <w:rPr>
          <w:color w:val="000000"/>
        </w:rPr>
        <w:tab/>
      </w:r>
      <w:r w:rsidRPr="004A6334">
        <w:t>&lt;aid:ActivityHistoryEntry</w:t>
      </w:r>
      <w:r w:rsidRPr="004A6334">
        <w:rPr>
          <w:color w:val="F5844C"/>
        </w:rPr>
        <w:t xml:space="preserve"> timestamp</w:t>
      </w:r>
      <w:r w:rsidRPr="004A6334">
        <w:rPr>
          <w:color w:val="FF8040"/>
        </w:rPr>
        <w:t>=</w:t>
      </w:r>
      <w:r w:rsidRPr="004A6334">
        <w:rPr>
          <w:color w:val="993300"/>
        </w:rPr>
        <w:t>"2010-05-10T11:11:44.44"</w:t>
      </w:r>
    </w:p>
    <w:p w:rsidR="00ED4813" w:rsidRPr="00CA2FBD" w:rsidRDefault="004A6334">
      <w:pPr>
        <w:pStyle w:val="XMLSnippet"/>
        <w:rPr>
          <w:color w:val="000096"/>
        </w:rPr>
      </w:pPr>
      <w:r w:rsidRPr="004A6334">
        <w:tab/>
        <w:t>category</w:t>
      </w:r>
      <w:r w:rsidRPr="004A6334">
        <w:rPr>
          <w:color w:val="FF8040"/>
        </w:rPr>
        <w:t>=</w:t>
      </w:r>
      <w:r w:rsidRPr="004A6334">
        <w:rPr>
          <w:color w:val="993300"/>
        </w:rPr>
        <w:t>"initial"</w:t>
      </w:r>
      <w:r w:rsidRPr="004A6334">
        <w:rPr>
          <w:color w:val="000096"/>
        </w:rPr>
        <w:t>&gt;</w:t>
      </w:r>
    </w:p>
    <w:p w:rsidR="00ED4813" w:rsidRPr="00CA2FBD" w:rsidRDefault="00ED4813">
      <w:pPr>
        <w:pStyle w:val="XMLSnippet"/>
      </w:pPr>
    </w:p>
    <w:p w:rsidR="00ED4813" w:rsidRPr="00CA2FBD" w:rsidRDefault="004A6334">
      <w:pPr>
        <w:pStyle w:val="XMLSnippet"/>
      </w:pPr>
      <w:r w:rsidRPr="004A6334">
        <w:tab/>
      </w:r>
      <w:r w:rsidRPr="004A6334">
        <w:tab/>
        <w:t>&lt;aid:Status&gt;</w:t>
      </w:r>
    </w:p>
    <w:p w:rsidR="0053223D" w:rsidRPr="00CA2FBD" w:rsidRDefault="004A6334">
      <w:pPr>
        <w:pStyle w:val="XMLSnippet"/>
      </w:pPr>
      <w:r w:rsidRPr="004A6334">
        <w:tab/>
      </w:r>
      <w:r w:rsidRPr="004A6334">
        <w:tab/>
      </w:r>
      <w:r w:rsidRPr="004A6334">
        <w:tab/>
        <w:t>&lt;ActivityStatus</w:t>
      </w:r>
      <w:r w:rsidRPr="004A6334">
        <w:rPr>
          <w:color w:val="F5844C"/>
        </w:rPr>
        <w:t xml:space="preserve"> state</w:t>
      </w:r>
      <w:r w:rsidRPr="004A6334">
        <w:rPr>
          <w:color w:val="FF8040"/>
        </w:rPr>
        <w:t>=</w:t>
      </w:r>
      <w:r w:rsidRPr="004A6334">
        <w:rPr>
          <w:color w:val="993300"/>
        </w:rPr>
        <w:t>"Pending"/</w:t>
      </w:r>
      <w:r w:rsidRPr="004A6334">
        <w:t>&gt;</w:t>
      </w:r>
    </w:p>
    <w:p w:rsidR="0053223D" w:rsidRPr="00CA2FBD" w:rsidRDefault="004A6334">
      <w:pPr>
        <w:pStyle w:val="XMLSnippet"/>
      </w:pPr>
      <w:r w:rsidRPr="004A6334">
        <w:tab/>
      </w:r>
      <w:r w:rsidRPr="004A6334">
        <w:tab/>
        <w:t>&lt;/aid:Status&gt;</w:t>
      </w:r>
    </w:p>
    <w:p w:rsidR="0053223D" w:rsidRPr="00CA2FBD" w:rsidRDefault="0053223D">
      <w:pPr>
        <w:pStyle w:val="XMLSnippet"/>
      </w:pPr>
    </w:p>
    <w:p w:rsidR="0053223D" w:rsidRPr="00CA2FBD" w:rsidRDefault="004A6334">
      <w:pPr>
        <w:pStyle w:val="XMLSnippet"/>
      </w:pPr>
      <w:r w:rsidRPr="004A6334">
        <w:tab/>
      </w:r>
      <w:r w:rsidRPr="004A6334">
        <w:tab/>
        <w:t>&lt;JobDefinition&gt;</w:t>
      </w:r>
    </w:p>
    <w:p w:rsidR="0053223D" w:rsidRPr="00CA2FBD" w:rsidRDefault="004A6334">
      <w:pPr>
        <w:pStyle w:val="XMLSnippet"/>
      </w:pPr>
      <w:r w:rsidRPr="004A6334">
        <w:tab/>
      </w:r>
      <w:r w:rsidRPr="004A6334">
        <w:tab/>
      </w:r>
      <w:r w:rsidRPr="004A6334">
        <w:tab/>
        <w:t>&lt;jsdl:JobDescription&gt;</w:t>
      </w:r>
    </w:p>
    <w:p w:rsidR="0053223D" w:rsidRPr="00CA2FBD" w:rsidRDefault="004A6334">
      <w:pPr>
        <w:pStyle w:val="XMLSnippet"/>
      </w:pPr>
      <w:r w:rsidRPr="004A6334">
        <w:tab/>
      </w:r>
      <w:r w:rsidRPr="004A6334">
        <w:tab/>
      </w:r>
      <w:r w:rsidRPr="004A6334">
        <w:tab/>
      </w:r>
      <w:r w:rsidRPr="004A6334">
        <w:tab/>
        <w:t>&lt;jsdl:JobIdentification&gt;</w:t>
      </w:r>
    </w:p>
    <w:p w:rsidR="0053223D" w:rsidRPr="00CA2FBD" w:rsidRDefault="004A6334">
      <w:pPr>
        <w:pStyle w:val="XMLSnippet"/>
      </w:pPr>
      <w:r w:rsidRPr="004A6334">
        <w:tab/>
      </w:r>
      <w:r w:rsidRPr="004A6334">
        <w:tab/>
      </w:r>
      <w:r w:rsidRPr="004A6334">
        <w:tab/>
      </w:r>
      <w:r w:rsidRPr="004A6334">
        <w:tab/>
      </w:r>
      <w:r w:rsidRPr="004A6334">
        <w:tab/>
        <w:t>&lt;jsdl:JobName&gt;</w:t>
      </w:r>
      <w:r w:rsidRPr="004A6334">
        <w:rPr>
          <w:color w:val="000000"/>
        </w:rPr>
        <w:t xml:space="preserve"> My gnuplot invocation</w:t>
      </w:r>
      <w:r w:rsidRPr="004A6334">
        <w:t>&lt;/jsdl:JobName&gt;</w:t>
      </w:r>
    </w:p>
    <w:p w:rsidR="0053223D" w:rsidRPr="00CA2FBD" w:rsidRDefault="004A6334">
      <w:pPr>
        <w:pStyle w:val="XMLSnippet"/>
        <w:rPr>
          <w:color w:val="000000"/>
        </w:rPr>
      </w:pPr>
      <w:r w:rsidRPr="004A6334">
        <w:tab/>
      </w:r>
      <w:r w:rsidRPr="004A6334">
        <w:tab/>
      </w:r>
      <w:r w:rsidRPr="004A6334">
        <w:tab/>
      </w:r>
      <w:r w:rsidRPr="004A6334">
        <w:tab/>
      </w:r>
      <w:r w:rsidRPr="004A6334">
        <w:tab/>
        <w:t>&lt;jsdl:Description&gt;</w:t>
      </w:r>
    </w:p>
    <w:p w:rsidR="0053223D" w:rsidRPr="00CA2FBD" w:rsidRDefault="004A6334">
      <w:pPr>
        <w:pStyle w:val="XMLSnippet"/>
      </w:pPr>
      <w:r w:rsidRPr="004A6334">
        <w:tab/>
      </w:r>
      <w:r w:rsidRPr="004A6334">
        <w:tab/>
      </w:r>
      <w:r w:rsidRPr="004A6334">
        <w:tab/>
      </w:r>
      <w:r w:rsidRPr="004A6334">
        <w:tab/>
      </w:r>
      <w:r w:rsidRPr="004A6334">
        <w:tab/>
      </w:r>
      <w:r w:rsidRPr="004A6334">
        <w:tab/>
        <w:t>Simple application invocation</w:t>
      </w:r>
    </w:p>
    <w:p w:rsidR="0053223D" w:rsidRPr="00CA2FBD" w:rsidRDefault="004A6334">
      <w:pPr>
        <w:pStyle w:val="XMLSnippet"/>
      </w:pPr>
      <w:r w:rsidRPr="004A6334">
        <w:tab/>
      </w:r>
      <w:r w:rsidRPr="004A6334">
        <w:tab/>
      </w:r>
      <w:r w:rsidRPr="004A6334">
        <w:tab/>
      </w:r>
      <w:r w:rsidRPr="004A6334">
        <w:tab/>
      </w:r>
      <w:r w:rsidRPr="004A6334">
        <w:tab/>
        <w:t>&lt;/jsdl:Description&gt;</w:t>
      </w:r>
    </w:p>
    <w:p w:rsidR="0053223D" w:rsidRPr="00CA2FBD" w:rsidRDefault="004A6334">
      <w:pPr>
        <w:pStyle w:val="XMLSnippet"/>
      </w:pPr>
      <w:r w:rsidRPr="004A6334">
        <w:tab/>
      </w:r>
      <w:r w:rsidRPr="004A6334">
        <w:tab/>
      </w:r>
      <w:r w:rsidRPr="004A6334">
        <w:tab/>
      </w:r>
      <w:r w:rsidRPr="004A6334">
        <w:tab/>
        <w:t>&lt;/jsdl:JobIdentification&gt;</w:t>
      </w:r>
    </w:p>
    <w:p w:rsidR="0053223D" w:rsidRPr="00CA2FBD" w:rsidRDefault="004A6334">
      <w:pPr>
        <w:pStyle w:val="XMLSnippet"/>
        <w:rPr>
          <w:color w:val="000000"/>
        </w:rPr>
      </w:pPr>
      <w:r w:rsidRPr="004A6334">
        <w:tab/>
      </w:r>
      <w:r w:rsidRPr="004A6334">
        <w:tab/>
      </w:r>
      <w:r w:rsidRPr="004A6334">
        <w:tab/>
      </w:r>
      <w:r w:rsidRPr="004A6334">
        <w:tab/>
        <w:t>&lt;jsdl:Application&gt;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&lt;jsdl:ApplicationName&gt;</w:t>
      </w:r>
      <w:r w:rsidRPr="004A6334">
        <w:rPr>
          <w:color w:val="000000"/>
        </w:rPr>
        <w:t>gnuplot</w:t>
      </w:r>
      <w:r w:rsidRPr="004A6334">
        <w:t>&lt;/jsdl:ApplicationName&gt;</w:t>
      </w:r>
    </w:p>
    <w:p w:rsidR="0053223D" w:rsidRPr="00CA2FBD" w:rsidRDefault="004A6334">
      <w:pPr>
        <w:pStyle w:val="XMLSnippet"/>
      </w:pPr>
      <w:r w:rsidRPr="004A6334">
        <w:tab/>
      </w:r>
      <w:r w:rsidRPr="004A6334">
        <w:tab/>
      </w:r>
      <w:r w:rsidRPr="004A6334">
        <w:tab/>
      </w:r>
      <w:r w:rsidRPr="004A6334">
        <w:tab/>
      </w:r>
      <w:r w:rsidRPr="004A6334">
        <w:tab/>
        <w:t>&lt;jsdl-posix:POSIXApplication&gt;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&lt;jsdl-posix:Executable&gt;</w:t>
      </w:r>
    </w:p>
    <w:p w:rsidR="0053223D" w:rsidRPr="00CA2FBD" w:rsidRDefault="004A6334">
      <w:pPr>
        <w:pStyle w:val="XMLSnippet"/>
      </w:pP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t>/usr/local/bin/gnuplot</w:t>
      </w:r>
    </w:p>
    <w:p w:rsidR="0053223D" w:rsidRPr="00CA2FBD" w:rsidRDefault="004A6334">
      <w:pPr>
        <w:pStyle w:val="XMLSnippet"/>
      </w:pPr>
      <w:r w:rsidRPr="004A6334">
        <w:tab/>
      </w:r>
      <w:r w:rsidRPr="004A6334">
        <w:tab/>
      </w:r>
      <w:r w:rsidRPr="004A6334">
        <w:tab/>
      </w:r>
      <w:r w:rsidRPr="004A6334">
        <w:tab/>
      </w:r>
      <w:r w:rsidRPr="004A6334">
        <w:tab/>
      </w:r>
      <w:r w:rsidRPr="004A6334">
        <w:tab/>
        <w:t>&lt;/jsdl-posix:Executable&gt;</w:t>
      </w:r>
    </w:p>
    <w:p w:rsidR="00E30118" w:rsidRPr="00CA2FBD" w:rsidRDefault="004A6334">
      <w:pPr>
        <w:pStyle w:val="XMLSnippet"/>
      </w:pPr>
      <w:r w:rsidRPr="004A6334">
        <w:tab/>
      </w:r>
      <w:r w:rsidRPr="004A6334">
        <w:tab/>
      </w:r>
      <w:r w:rsidRPr="004A6334">
        <w:tab/>
      </w:r>
      <w:r w:rsidRPr="004A6334">
        <w:tab/>
      </w:r>
      <w:r w:rsidRPr="004A6334">
        <w:tab/>
      </w:r>
      <w:r w:rsidRPr="004A6334">
        <w:tab/>
        <w:t>&lt;jsdl-posix:Argument&gt;</w:t>
      </w:r>
    </w:p>
    <w:p w:rsidR="00E30118" w:rsidRPr="00CA2FBD" w:rsidRDefault="004A6334">
      <w:pPr>
        <w:pStyle w:val="XMLSnippet"/>
      </w:pP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t>control.txt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&lt;/jsdl-posix:Argument&gt;</w:t>
      </w:r>
    </w:p>
    <w:p w:rsidR="0053223D" w:rsidRPr="00CA2FBD" w:rsidRDefault="004A6334">
      <w:pPr>
        <w:pStyle w:val="XMLSnippet"/>
        <w:rPr>
          <w:color w:val="000000"/>
        </w:rPr>
      </w:pPr>
      <w:r w:rsidRPr="004A6334">
        <w:tab/>
      </w:r>
      <w:r w:rsidRPr="004A6334">
        <w:tab/>
      </w:r>
      <w:r w:rsidRPr="004A6334">
        <w:tab/>
      </w:r>
      <w:r w:rsidRPr="004A6334">
        <w:tab/>
      </w:r>
      <w:r w:rsidRPr="004A6334">
        <w:tab/>
      </w:r>
      <w:r w:rsidRPr="004A6334">
        <w:tab/>
        <w:t>&lt;jsdl-posix:Input&gt;</w:t>
      </w:r>
      <w:r w:rsidRPr="004A6334">
        <w:rPr>
          <w:color w:val="000000"/>
        </w:rPr>
        <w:t>input.dat</w:t>
      </w:r>
      <w:r w:rsidRPr="004A6334">
        <w:t>&lt;/jsdl-posix:Input&gt;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&lt;jsdl-posix:Output&gt;</w:t>
      </w:r>
      <w:r w:rsidRPr="004A6334">
        <w:rPr>
          <w:color w:val="000000"/>
        </w:rPr>
        <w:t>output1.png</w:t>
      </w:r>
      <w:r w:rsidRPr="004A6334">
        <w:t>&lt;/jsdl-posix:Output&gt;</w:t>
      </w:r>
    </w:p>
    <w:p w:rsidR="0053223D" w:rsidRPr="00CA2FBD" w:rsidRDefault="004A6334">
      <w:pPr>
        <w:pStyle w:val="XMLSnippet"/>
        <w:rPr>
          <w:color w:val="000000"/>
        </w:rPr>
      </w:pPr>
      <w:r w:rsidRPr="004A6334">
        <w:tab/>
      </w:r>
      <w:r w:rsidRPr="004A6334">
        <w:tab/>
      </w:r>
      <w:r w:rsidRPr="004A6334">
        <w:tab/>
      </w:r>
      <w:r w:rsidRPr="004A6334">
        <w:tab/>
      </w:r>
      <w:r w:rsidRPr="004A6334">
        <w:tab/>
        <w:t>&lt;/jsdl-posix:POSIXApplication&gt;</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t>&lt;/jsdl:Application&gt;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t>&lt;jsdl:Resources&gt;</w:t>
      </w:r>
    </w:p>
    <w:p w:rsidR="0053223D" w:rsidRPr="00CA2FBD" w:rsidRDefault="004A6334">
      <w:pPr>
        <w:pStyle w:val="XMLSnippet"/>
      </w:pPr>
      <w:r w:rsidRPr="004A6334">
        <w:tab/>
      </w:r>
      <w:r w:rsidRPr="004A6334">
        <w:tab/>
      </w:r>
      <w:r w:rsidRPr="004A6334">
        <w:tab/>
      </w:r>
      <w:r w:rsidRPr="004A6334">
        <w:tab/>
      </w:r>
      <w:r w:rsidRPr="004A6334">
        <w:tab/>
        <w:t>&lt;jsdl:IndividualPhysicalMemory&gt;</w:t>
      </w:r>
    </w:p>
    <w:p w:rsidR="0053223D" w:rsidRPr="00CA2FBD" w:rsidRDefault="004A6334">
      <w:pPr>
        <w:pStyle w:val="XMLSnippet"/>
      </w:pPr>
      <w:r w:rsidRPr="004A6334">
        <w:tab/>
      </w:r>
      <w:r w:rsidRPr="004A6334">
        <w:tab/>
      </w:r>
      <w:r w:rsidRPr="004A6334">
        <w:tab/>
      </w:r>
      <w:r w:rsidRPr="004A6334">
        <w:tab/>
      </w:r>
      <w:r w:rsidRPr="004A6334">
        <w:tab/>
      </w:r>
      <w:r w:rsidRPr="004A6334">
        <w:tab/>
        <w:t>&lt;jsdl:LowerBoundedRange&gt;</w:t>
      </w:r>
    </w:p>
    <w:p w:rsidR="0053223D" w:rsidRPr="00CA2FBD" w:rsidRDefault="004A6334">
      <w:pPr>
        <w:pStyle w:val="XMLSnippet"/>
      </w:pP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t>1293942784.0</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&lt;/jsdl:LowerBoundedRange&gt;</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&lt;/jsdl:IndividualPhysicalMemory&gt;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&lt;jsdl:TotalCPUCount&gt;</w:t>
      </w:r>
    </w:p>
    <w:p w:rsidR="0053223D" w:rsidRPr="00CA2FBD" w:rsidRDefault="004A6334">
      <w:pPr>
        <w:pStyle w:val="XMLSnippet"/>
        <w:rPr>
          <w:color w:val="000000"/>
        </w:rPr>
      </w:pPr>
      <w:r w:rsidRPr="004A6334">
        <w:tab/>
      </w:r>
      <w:r w:rsidRPr="004A6334">
        <w:tab/>
      </w:r>
      <w:r w:rsidRPr="004A6334">
        <w:tab/>
      </w:r>
      <w:r w:rsidRPr="004A6334">
        <w:tab/>
      </w:r>
      <w:r w:rsidRPr="004A6334">
        <w:tab/>
      </w:r>
      <w:r w:rsidRPr="004A6334">
        <w:tab/>
        <w:t>&lt;jsdl:Exact&gt;</w:t>
      </w:r>
      <w:r w:rsidRPr="004A6334">
        <w:rPr>
          <w:color w:val="000000"/>
        </w:rPr>
        <w:t>1.0</w:t>
      </w:r>
      <w:r w:rsidRPr="004A6334">
        <w:t>&lt;/jsdl:Exact&gt;</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&lt;/jsdl:TotalCPUCount&gt;</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t>&lt;/jsdl:Resources&gt;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t>&lt;jsdl:DataStaging&gt;</w:t>
      </w:r>
    </w:p>
    <w:p w:rsidR="00613E7E" w:rsidRPr="00CA2FBD" w:rsidRDefault="004A6334">
      <w:pPr>
        <w:pStyle w:val="XMLSnippet"/>
        <w:rPr>
          <w:color w:val="000000"/>
        </w:rPr>
      </w:pPr>
      <w:r w:rsidRPr="004A6334">
        <w:tab/>
      </w:r>
      <w:r w:rsidRPr="004A6334">
        <w:tab/>
      </w:r>
      <w:r w:rsidRPr="004A6334">
        <w:tab/>
      </w:r>
      <w:r w:rsidRPr="004A6334">
        <w:tab/>
      </w:r>
      <w:r w:rsidRPr="004A6334">
        <w:tab/>
        <w:t>&lt;jsdl:FileName&gt;</w:t>
      </w:r>
      <w:r w:rsidRPr="004A6334">
        <w:rPr>
          <w:color w:val="000000"/>
        </w:rPr>
        <w:t>control.txt</w:t>
      </w:r>
      <w:r w:rsidRPr="004A6334">
        <w:t>&lt;/jsdl:FileName&gt;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&lt;jsdl:CreationFlag&gt;</w:t>
      </w:r>
      <w:r w:rsidRPr="004A6334">
        <w:rPr>
          <w:color w:val="000000"/>
        </w:rPr>
        <w:t>overwrite</w:t>
      </w:r>
      <w:r w:rsidRPr="004A6334">
        <w:t>&lt;/jsdl:CreationFlag&gt;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&lt;jsdl:DeleteOnTermination&gt;</w:t>
      </w:r>
      <w:r w:rsidRPr="004A6334">
        <w:rPr>
          <w:color w:val="000000"/>
        </w:rPr>
        <w:t>true</w:t>
      </w:r>
      <w:r w:rsidRPr="004A6334">
        <w:t>&lt;/jsdl:DeleteOnTermination&gt;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&lt;jsdl:Source&gt;</w:t>
      </w:r>
    </w:p>
    <w:p w:rsidR="00E30118"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&lt;jsdl:URI&gt;</w:t>
      </w:r>
    </w:p>
    <w:p w:rsidR="00E30118" w:rsidRPr="00CA2FBD" w:rsidRDefault="004A6334">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8" w:history="1">
        <w:r w:rsidRPr="004A6334">
          <w:rPr>
            <w:rStyle w:val="Hyperlink"/>
            <w:lang w:val="en-US"/>
          </w:rPr>
          <w:t>http://tempuri.org/~me/control.txt</w:t>
        </w:r>
      </w:hyperlink>
    </w:p>
    <w:p w:rsidR="00E30118"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&lt;/jsdl:URI&gt;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&lt;/jsdl:Source&gt;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t>&lt;/jsdl:DataStaging&gt;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t>&lt;/jsdl:JobDescription&gt;</w:t>
      </w:r>
    </w:p>
    <w:p w:rsidR="00613E7E" w:rsidRPr="00CA2FBD" w:rsidRDefault="004A6334">
      <w:pPr>
        <w:pStyle w:val="XMLSnippet"/>
        <w:rPr>
          <w:color w:val="000000"/>
        </w:rPr>
      </w:pPr>
      <w:r w:rsidRPr="004A6334">
        <w:tab/>
      </w:r>
      <w:r w:rsidRPr="004A6334">
        <w:tab/>
        <w:t>&lt;/JobDefinition&gt;</w:t>
      </w:r>
    </w:p>
    <w:p w:rsidR="00613E7E" w:rsidRPr="00CA2FBD" w:rsidRDefault="00613E7E">
      <w:pPr>
        <w:pStyle w:val="XMLSnippet"/>
      </w:pPr>
    </w:p>
    <w:p w:rsidR="00613E7E" w:rsidRPr="00CA2FBD" w:rsidRDefault="004A6334">
      <w:pPr>
        <w:pStyle w:val="XMLSnippet"/>
        <w:rPr>
          <w:color w:val="000000"/>
        </w:rPr>
      </w:pPr>
      <w:r w:rsidRPr="004A6334">
        <w:tab/>
      </w:r>
      <w:r w:rsidRPr="004A6334">
        <w:tab/>
        <w:t>&lt;aid:ManagerReference&gt;</w:t>
      </w:r>
    </w:p>
    <w:p w:rsidR="00567AF4" w:rsidRPr="00CA2FBD" w:rsidRDefault="004A6334">
      <w:pPr>
        <w:pStyle w:val="XMLSnippet"/>
      </w:pPr>
      <w:r w:rsidRPr="004A6334">
        <w:rPr>
          <w:color w:val="000000"/>
        </w:rPr>
        <w:tab/>
      </w:r>
      <w:r w:rsidRPr="004A6334">
        <w:rPr>
          <w:color w:val="000000"/>
        </w:rPr>
        <w:tab/>
      </w:r>
      <w:r w:rsidRPr="004A6334">
        <w:rPr>
          <w:color w:val="000000"/>
        </w:rPr>
        <w:tab/>
      </w:r>
      <w:r w:rsidRPr="004A6334">
        <w:t>&lt;wsa:Address&gt;</w:t>
      </w:r>
    </w:p>
    <w:p w:rsidR="00567AF4" w:rsidRPr="00CA2FBD" w:rsidRDefault="004A6334">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9" w:history="1">
        <w:r w:rsidRPr="004A6334">
          <w:rPr>
            <w:rStyle w:val="Hyperlink"/>
            <w:lang w:val="en-US"/>
          </w:rPr>
          <w:t>http://tempuri.org/services/</w:t>
        </w:r>
      </w:hyperlink>
    </w:p>
    <w:p w:rsidR="00567AF4"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t>&lt;/wsa:Address&gt;</w:t>
      </w:r>
    </w:p>
    <w:p w:rsidR="00567AF4" w:rsidRDefault="004A6334">
      <w:pPr>
        <w:pStyle w:val="XMLSnippet"/>
      </w:pPr>
      <w:r w:rsidRPr="004A6334">
        <w:tab/>
      </w:r>
      <w:r w:rsidRPr="004A6334">
        <w:tab/>
        <w:t>&lt;/aid:ManagerReference&gt;</w:t>
      </w:r>
    </w:p>
    <w:p w:rsidR="00E30924" w:rsidRDefault="00E30924">
      <w:pPr>
        <w:pStyle w:val="XMLSnippet"/>
      </w:pPr>
      <w:r>
        <w:tab/>
      </w:r>
      <w:r>
        <w:tab/>
      </w:r>
    </w:p>
    <w:p w:rsidR="00E30924" w:rsidRDefault="00E30924" w:rsidP="00E30924">
      <w:pPr>
        <w:pStyle w:val="XMLSnippet"/>
      </w:pPr>
      <w:r>
        <w:tab/>
      </w:r>
      <w:r>
        <w:tab/>
      </w:r>
      <w:r w:rsidRPr="004A6334">
        <w:t>&lt;aid:</w:t>
      </w:r>
      <w:r>
        <w:t>Event</w:t>
      </w:r>
      <w:r w:rsidRPr="004A6334">
        <w:t>&gt;</w:t>
      </w:r>
      <w:r>
        <w:t xml:space="preserve">Activity created with ID 72524628. </w:t>
      </w:r>
    </w:p>
    <w:p w:rsidR="00E30924" w:rsidRPr="00CA2FBD" w:rsidRDefault="00E30924" w:rsidP="00E30924">
      <w:pPr>
        <w:pStyle w:val="XMLSnippet"/>
      </w:pPr>
      <w:r>
        <w:t xml:space="preserve">                Created with type JSDL</w:t>
      </w:r>
      <w:r w:rsidRPr="004A6334">
        <w:t>&lt;</w:t>
      </w:r>
      <w:r>
        <w:t>/</w:t>
      </w:r>
      <w:r w:rsidRPr="004A6334">
        <w:t>aid:</w:t>
      </w:r>
      <w:r>
        <w:t>Event</w:t>
      </w:r>
      <w:r w:rsidRPr="004A6334">
        <w:t>&gt;</w:t>
      </w:r>
    </w:p>
    <w:p w:rsidR="00AF6381" w:rsidRPr="00CA2FBD" w:rsidRDefault="004A6334">
      <w:pPr>
        <w:pStyle w:val="XMLSnippet"/>
      </w:pPr>
      <w:r w:rsidRPr="004A6334">
        <w:tab/>
        <w:t>&lt;/aid:ActivityHistoryEntry&gt;</w:t>
      </w:r>
    </w:p>
    <w:p w:rsidR="00AF6381" w:rsidRPr="00CA2FBD" w:rsidRDefault="004A6334">
      <w:pPr>
        <w:pStyle w:val="XMLSnippet"/>
      </w:pPr>
      <w:r w:rsidRPr="004A6334">
        <w:t>&lt;/aid:ActivityHistory&gt;</w:t>
      </w:r>
    </w:p>
    <w:p w:rsidR="00AF6381" w:rsidRPr="00CA2FBD" w:rsidRDefault="00AF6381">
      <w:pPr>
        <w:pStyle w:val="XMLSnippet"/>
      </w:pPr>
    </w:p>
    <w:p w:rsidR="003724E2" w:rsidRPr="00CA2FBD" w:rsidRDefault="004A6334">
      <w:pPr>
        <w:pStyle w:val="XMLSnippet"/>
      </w:pPr>
      <w:r w:rsidRPr="004A6334">
        <w:t>&lt;/aid:</w:t>
      </w:r>
      <w:r w:rsidR="001617AE">
        <w:t>ActivityInstanceDescription</w:t>
      </w:r>
      <w:r w:rsidRPr="004A6334">
        <w:t>&gt;</w:t>
      </w:r>
    </w:p>
    <w:p w:rsidR="00D751FA" w:rsidRPr="00D751FA" w:rsidRDefault="00D751FA">
      <w:pPr>
        <w:pStyle w:val="JSDLAppendix"/>
        <w:rPr>
          <w:sz w:val="20"/>
        </w:rPr>
      </w:pPr>
      <w:r w:rsidRPr="00D751FA">
        <w:rPr>
          <w:rStyle w:val="XMLElement"/>
          <w:color w:val="auto"/>
          <w:sz w:val="20"/>
        </w:rPr>
        <w:br w:type="page"/>
      </w:r>
      <w:bookmarkStart w:id="246" w:name="_Ref213484578"/>
      <w:bookmarkStart w:id="247" w:name="_Toc355344626"/>
      <w:r w:rsidRPr="00D751FA">
        <w:rPr>
          <w:sz w:val="20"/>
        </w:rPr>
        <w:t>Activity Instance Description Example B</w:t>
      </w:r>
      <w:bookmarkEnd w:id="246"/>
      <w:bookmarkEnd w:id="247"/>
    </w:p>
    <w:p w:rsidR="003724E2" w:rsidRDefault="003724E2" w:rsidP="003724E2">
      <w:pPr>
        <w:rPr>
          <w:kern w:val="32"/>
          <w:sz w:val="20"/>
        </w:rPr>
      </w:pPr>
      <w:r w:rsidRPr="008F5AE0">
        <w:rPr>
          <w:kern w:val="32"/>
          <w:sz w:val="20"/>
        </w:rPr>
        <w:t xml:space="preserve">This example shows </w:t>
      </w:r>
      <w:r w:rsidR="00D01879">
        <w:rPr>
          <w:kern w:val="32"/>
          <w:sz w:val="20"/>
        </w:rPr>
        <w:t>the same</w:t>
      </w:r>
      <w:r w:rsidRPr="008F5AE0">
        <w:rPr>
          <w:kern w:val="32"/>
          <w:sz w:val="20"/>
        </w:rPr>
        <w:t xml:space="preserve"> Activity Instance </w:t>
      </w:r>
      <w:r w:rsidR="00D01879">
        <w:rPr>
          <w:kern w:val="32"/>
          <w:sz w:val="20"/>
        </w:rPr>
        <w:t xml:space="preserve">as in the previous example (therefore the </w:t>
      </w:r>
      <w:proofErr w:type="spellStart"/>
      <w:r w:rsidR="00D751FA" w:rsidRPr="00D751FA">
        <w:rPr>
          <w:i/>
          <w:kern w:val="32"/>
          <w:sz w:val="20"/>
        </w:rPr>
        <w:t>JobDefinition</w:t>
      </w:r>
      <w:proofErr w:type="spellEnd"/>
      <w:r w:rsidR="00B95A3C">
        <w:rPr>
          <w:kern w:val="32"/>
          <w:sz w:val="20"/>
        </w:rPr>
        <w:t xml:space="preserve"> content is not shown in detail). The activity changed from status Pending to Running and then Finished. The final </w:t>
      </w:r>
      <w:proofErr w:type="spellStart"/>
      <w:r w:rsidR="00D751FA" w:rsidRPr="00D751FA">
        <w:rPr>
          <w:i/>
          <w:kern w:val="32"/>
          <w:sz w:val="20"/>
        </w:rPr>
        <w:t>HistoryEntry</w:t>
      </w:r>
      <w:proofErr w:type="spellEnd"/>
      <w:r w:rsidR="00B95A3C">
        <w:rPr>
          <w:kern w:val="32"/>
          <w:sz w:val="20"/>
        </w:rPr>
        <w:t xml:space="preserve"> also carries the </w:t>
      </w:r>
      <w:proofErr w:type="spellStart"/>
      <w:r w:rsidR="00D751FA" w:rsidRPr="00D751FA">
        <w:rPr>
          <w:i/>
          <w:kern w:val="32"/>
          <w:sz w:val="20"/>
        </w:rPr>
        <w:t>UsageRecord</w:t>
      </w:r>
      <w:proofErr w:type="spellEnd"/>
      <w:r w:rsidR="00B95A3C">
        <w:rPr>
          <w:kern w:val="32"/>
          <w:sz w:val="20"/>
        </w:rPr>
        <w:t xml:space="preserve"> that details the resources consumed by the </w:t>
      </w:r>
      <w:proofErr w:type="spellStart"/>
      <w:r w:rsidR="00B95A3C">
        <w:rPr>
          <w:kern w:val="32"/>
          <w:sz w:val="20"/>
        </w:rPr>
        <w:t>acivity</w:t>
      </w:r>
      <w:proofErr w:type="spellEnd"/>
      <w:r w:rsidR="00B95A3C">
        <w:rPr>
          <w:kern w:val="32"/>
          <w:sz w:val="20"/>
        </w:rPr>
        <w:t>.</w:t>
      </w:r>
    </w:p>
    <w:p w:rsidR="00B95A3C" w:rsidRPr="008F5AE0" w:rsidRDefault="00B95A3C" w:rsidP="003724E2">
      <w:pPr>
        <w:rPr>
          <w:sz w:val="20"/>
        </w:rPr>
      </w:pPr>
    </w:p>
    <w:p w:rsidR="003724E2" w:rsidRPr="00CA2FBD" w:rsidRDefault="003724E2">
      <w:pPr>
        <w:pStyle w:val="XMLSnippet"/>
        <w:rPr>
          <w:color w:val="000000"/>
        </w:rPr>
      </w:pPr>
      <w:r w:rsidRPr="00CA2FBD">
        <w:t>&lt;?xml version="1.0" encoding="UTF-8"?&gt;</w:t>
      </w:r>
      <w:r w:rsidR="004A6334" w:rsidRPr="004A6334">
        <w:rPr>
          <w:color w:val="000000"/>
        </w:rPr>
        <w:br/>
      </w:r>
      <w:r w:rsidR="004A6334" w:rsidRPr="004A6334">
        <w:rPr>
          <w:color w:val="000096"/>
        </w:rPr>
        <w:t>&lt;aid:</w:t>
      </w:r>
      <w:r w:rsidR="001617AE">
        <w:rPr>
          <w:color w:val="000096"/>
        </w:rPr>
        <w:t>ActivityInstanceDescription</w:t>
      </w:r>
      <w:r w:rsidR="004A6334" w:rsidRPr="004A6334">
        <w:rPr>
          <w:color w:val="F5844C"/>
        </w:rPr>
        <w:br/>
        <w:t>xmlns</w:t>
      </w:r>
      <w:r w:rsidR="004A6334" w:rsidRPr="004A6334">
        <w:rPr>
          <w:color w:val="FF8040"/>
        </w:rPr>
        <w:t>=</w:t>
      </w:r>
      <w:r w:rsidR="004A6334" w:rsidRPr="004A6334">
        <w:t>"http://schemas.ogf.org/jsdl/2010/06/activity-instancedescription-ogf"</w:t>
      </w:r>
      <w:r w:rsidR="004A6334" w:rsidRPr="004A6334">
        <w:rPr>
          <w:color w:val="F5844C"/>
        </w:rPr>
        <w:br/>
        <w:t>xmlns:aid-ogf</w:t>
      </w:r>
      <w:r w:rsidR="004A6334" w:rsidRPr="004A6334">
        <w:rPr>
          <w:color w:val="FF8040"/>
        </w:rPr>
        <w:t>=</w:t>
      </w:r>
      <w:r w:rsidR="004A6334" w:rsidRPr="004A6334">
        <w:t>"http://schemas.ogf.org/jsdl/2010/06/activity-instance-description-ogf"</w:t>
      </w:r>
      <w:r w:rsidR="004A6334" w:rsidRPr="004A6334">
        <w:rPr>
          <w:color w:val="F5844C"/>
        </w:rPr>
        <w:br/>
        <w:t>xmlns:aid</w:t>
      </w:r>
      <w:r w:rsidR="004A6334" w:rsidRPr="004A6334">
        <w:rPr>
          <w:color w:val="FF8040"/>
        </w:rPr>
        <w:t>=</w:t>
      </w:r>
      <w:r w:rsidR="004A6334" w:rsidRPr="004A6334">
        <w:t>"http://schemas.ogf.org/jsdl/2010/06/activity-instance-description"</w:t>
      </w:r>
      <w:r w:rsidR="004A6334" w:rsidRPr="004A6334">
        <w:rPr>
          <w:color w:val="F5844C"/>
        </w:rPr>
        <w:br/>
        <w:t>xmlns:jsdl</w:t>
      </w:r>
      <w:r w:rsidR="004A6334" w:rsidRPr="004A6334">
        <w:rPr>
          <w:color w:val="FF8040"/>
        </w:rPr>
        <w:t>=</w:t>
      </w:r>
      <w:r w:rsidR="004A6334" w:rsidRPr="004A6334">
        <w:t>"http://schemas.ggf.org/jsdl/2005/11/jsdl"</w:t>
      </w:r>
      <w:r w:rsidR="004A6334" w:rsidRPr="004A6334">
        <w:rPr>
          <w:color w:val="F5844C"/>
        </w:rPr>
        <w:br/>
        <w:t>xmlns:jsdl-posix</w:t>
      </w:r>
      <w:r w:rsidR="004A6334" w:rsidRPr="004A6334">
        <w:rPr>
          <w:color w:val="FF8040"/>
        </w:rPr>
        <w:t>=</w:t>
      </w:r>
      <w:r w:rsidR="004A6334" w:rsidRPr="004A6334">
        <w:t>"http://schemas.ggf.org/jsdl/2005/11/jsdl-posix"</w:t>
      </w:r>
      <w:r w:rsidR="004A6334" w:rsidRPr="004A6334">
        <w:rPr>
          <w:color w:val="F5844C"/>
        </w:rPr>
        <w:br/>
        <w:t>xmlns:wsa</w:t>
      </w:r>
      <w:r w:rsidR="004A6334" w:rsidRPr="004A6334">
        <w:rPr>
          <w:color w:val="FF8040"/>
        </w:rPr>
        <w:t>=</w:t>
      </w:r>
      <w:r w:rsidR="004A6334" w:rsidRPr="004A6334">
        <w:t>"http://www.w3.org/2005/08/addressing"</w:t>
      </w:r>
      <w:r w:rsidR="004A6334" w:rsidRPr="004A6334">
        <w:rPr>
          <w:color w:val="F5844C"/>
        </w:rPr>
        <w:br/>
        <w:t>xmlns:xsi</w:t>
      </w:r>
      <w:r w:rsidR="004A6334" w:rsidRPr="004A6334">
        <w:rPr>
          <w:color w:val="FF8040"/>
        </w:rPr>
        <w:t>=</w:t>
      </w:r>
      <w:r w:rsidR="004A6334" w:rsidRPr="004A6334">
        <w:t>"http://www.w3.org/2001/XMLSchema-instance"</w:t>
      </w:r>
      <w:r w:rsidR="004A6334" w:rsidRPr="004A6334">
        <w:rPr>
          <w:color w:val="F5844C"/>
        </w:rPr>
        <w:br/>
        <w:t>xsi:schemaLocation</w:t>
      </w:r>
      <w:r w:rsidR="004A6334" w:rsidRPr="004A6334">
        <w:rPr>
          <w:color w:val="FF8040"/>
        </w:rPr>
        <w:t>=</w:t>
      </w:r>
      <w:r w:rsidR="004A6334" w:rsidRPr="004A6334">
        <w:t>"http://schemas.ogf.org/jsdl/2010/06/activity-instance-description http://schemas.ogf.org/jsdl/2010/06/activity-instance-description-ogf.xsd"</w:t>
      </w:r>
      <w:r w:rsidR="004A6334" w:rsidRPr="004A6334">
        <w:rPr>
          <w:color w:val="F5844C"/>
        </w:rPr>
        <w:br/>
        <w:t>id</w:t>
      </w:r>
      <w:r w:rsidR="004A6334" w:rsidRPr="004A6334">
        <w:rPr>
          <w:color w:val="FF8040"/>
        </w:rPr>
        <w:t>=</w:t>
      </w:r>
      <w:r w:rsidR="004A6334" w:rsidRPr="004A6334">
        <w:t>"ea196512-9cb7-4a14-91b0-2dde749a5f7d"</w:t>
      </w:r>
      <w:r w:rsidR="004A6334" w:rsidRPr="004A6334">
        <w:rPr>
          <w:color w:val="000096"/>
        </w:rPr>
        <w:t>&gt;</w:t>
      </w:r>
      <w:r w:rsidR="004A6334" w:rsidRPr="004A6334">
        <w:rPr>
          <w:color w:val="000000"/>
        </w:rPr>
        <w:br/>
      </w:r>
    </w:p>
    <w:p w:rsidR="003724E2" w:rsidRPr="00CA2FBD" w:rsidRDefault="004A6334">
      <w:pPr>
        <w:pStyle w:val="XMLSnippet"/>
      </w:pPr>
      <w:r w:rsidRPr="004A6334">
        <w:t>&lt;aid:ActivityDescription&gt;</w:t>
      </w:r>
    </w:p>
    <w:p w:rsidR="003724E2" w:rsidRPr="00CA2FBD" w:rsidRDefault="004A6334">
      <w:pPr>
        <w:pStyle w:val="XMLSnippet"/>
      </w:pPr>
      <w:r w:rsidRPr="004A6334">
        <w:tab/>
        <w:t>This activity instance has been generated due to an activity</w:t>
      </w:r>
    </w:p>
    <w:p w:rsidR="003724E2" w:rsidRPr="00CA2FBD" w:rsidRDefault="004A6334">
      <w:pPr>
        <w:pStyle w:val="XMLSnippet"/>
      </w:pPr>
      <w:r w:rsidRPr="004A6334">
        <w:tab/>
        <w:t>request submitted to the scheduling service with the following</w:t>
      </w:r>
    </w:p>
    <w:p w:rsidR="003724E2" w:rsidRPr="00CA2FBD" w:rsidRDefault="004A6334">
      <w:pPr>
        <w:pStyle w:val="XMLSnippet"/>
      </w:pPr>
      <w:r w:rsidRPr="004A6334">
        <w:tab/>
        <w:t>URI: http://tempuri.org/services/activityscheduler. The activity</w:t>
      </w:r>
    </w:p>
    <w:p w:rsidR="003724E2" w:rsidRPr="00CA2FBD" w:rsidRDefault="004A6334">
      <w:pPr>
        <w:pStyle w:val="XMLSnippet"/>
      </w:pPr>
      <w:r w:rsidRPr="004A6334">
        <w:tab/>
        <w:t>request has been received at 2010-05-10T11:11:11.11. The activity</w:t>
      </w:r>
    </w:p>
    <w:p w:rsidR="003724E2" w:rsidRPr="00CA2FBD" w:rsidRDefault="004A6334">
      <w:pPr>
        <w:pStyle w:val="XMLSnippet"/>
      </w:pPr>
      <w:r w:rsidRPr="004A6334">
        <w:tab/>
        <w:t>instance has been created 2010-05-10T11:11:44.44 by the</w:t>
      </w:r>
    </w:p>
    <w:p w:rsidR="003724E2" w:rsidRPr="00CA2FBD" w:rsidRDefault="004A6334">
      <w:pPr>
        <w:pStyle w:val="XMLSnippet"/>
      </w:pPr>
      <w:r w:rsidRPr="004A6334">
        <w:tab/>
        <w:t>organization’s activity store with the following URI:</w:t>
      </w:r>
    </w:p>
    <w:p w:rsidR="003724E2" w:rsidRPr="00CA2FBD" w:rsidRDefault="004A6334">
      <w:pPr>
        <w:pStyle w:val="XMLSnippet"/>
        <w:rPr>
          <w:color w:val="000000"/>
          <w:lang w:val="en-US"/>
        </w:rPr>
      </w:pPr>
      <w:r w:rsidRPr="004A6334">
        <w:rPr>
          <w:color w:val="000000"/>
          <w:lang w:val="en-US"/>
        </w:rPr>
        <w:tab/>
      </w:r>
      <w:hyperlink r:id="rId20" w:history="1">
        <w:r w:rsidRPr="004A6334">
          <w:rPr>
            <w:rStyle w:val="Hyperlink"/>
            <w:lang w:val="en-US"/>
          </w:rPr>
          <w:t>http://tempuri.org/services/activitystore</w:t>
        </w:r>
      </w:hyperlink>
      <w:r w:rsidRPr="004A6334">
        <w:rPr>
          <w:color w:val="000000"/>
          <w:lang w:val="en-US"/>
        </w:rPr>
        <w:t>.</w:t>
      </w:r>
    </w:p>
    <w:p w:rsidR="003724E2" w:rsidRPr="00CA2FBD" w:rsidRDefault="004A6334">
      <w:pPr>
        <w:pStyle w:val="XMLSnippet"/>
      </w:pPr>
      <w:r w:rsidRPr="004A6334">
        <w:t>&lt;/aid:ActivityDescription&gt;</w:t>
      </w:r>
    </w:p>
    <w:p w:rsidR="003724E2" w:rsidRPr="00CA2FBD" w:rsidRDefault="003724E2">
      <w:pPr>
        <w:pStyle w:val="XMLSnippet"/>
      </w:pPr>
    </w:p>
    <w:p w:rsidR="003724E2" w:rsidRPr="00CA2FBD" w:rsidRDefault="004A6334">
      <w:pPr>
        <w:pStyle w:val="XMLSnippet"/>
        <w:rPr>
          <w:color w:val="000000"/>
        </w:rPr>
      </w:pPr>
      <w:r w:rsidRPr="004A6334">
        <w:t>&lt;aid:ActivityHistory&gt;</w:t>
      </w:r>
    </w:p>
    <w:p w:rsidR="003724E2" w:rsidRPr="00CA2FBD" w:rsidRDefault="004A6334">
      <w:pPr>
        <w:pStyle w:val="XMLSnippet"/>
        <w:rPr>
          <w:color w:val="F5844C"/>
        </w:rPr>
      </w:pPr>
      <w:r w:rsidRPr="004A6334">
        <w:rPr>
          <w:color w:val="000000"/>
        </w:rPr>
        <w:tab/>
      </w:r>
      <w:r w:rsidRPr="004A6334">
        <w:t>&lt;aid:ActivityHistoryEntry</w:t>
      </w:r>
      <w:r w:rsidRPr="004A6334">
        <w:rPr>
          <w:color w:val="F5844C"/>
        </w:rPr>
        <w:t xml:space="preserve"> timestamp</w:t>
      </w:r>
      <w:r w:rsidRPr="004A6334">
        <w:rPr>
          <w:color w:val="FF8040"/>
        </w:rPr>
        <w:t>=</w:t>
      </w:r>
      <w:r w:rsidRPr="004A6334">
        <w:rPr>
          <w:color w:val="993300"/>
        </w:rPr>
        <w:t>"2010-05-10T11:11:44.44"</w:t>
      </w:r>
    </w:p>
    <w:p w:rsidR="003724E2" w:rsidRPr="00CA2FBD" w:rsidRDefault="004A6334">
      <w:pPr>
        <w:pStyle w:val="XMLSnippet"/>
        <w:rPr>
          <w:color w:val="000096"/>
        </w:rPr>
      </w:pPr>
      <w:r w:rsidRPr="004A6334">
        <w:tab/>
        <w:t>category</w:t>
      </w:r>
      <w:r w:rsidRPr="004A6334">
        <w:rPr>
          <w:color w:val="FF8040"/>
        </w:rPr>
        <w:t>=</w:t>
      </w:r>
      <w:r w:rsidRPr="004A6334">
        <w:rPr>
          <w:color w:val="993300"/>
        </w:rPr>
        <w:t>"initial"</w:t>
      </w:r>
      <w:r w:rsidRPr="004A6334">
        <w:rPr>
          <w:color w:val="000096"/>
        </w:rPr>
        <w:t>&gt;</w:t>
      </w:r>
    </w:p>
    <w:p w:rsidR="003724E2" w:rsidRPr="00CA2FBD" w:rsidRDefault="003724E2">
      <w:pPr>
        <w:pStyle w:val="XMLSnippet"/>
      </w:pPr>
    </w:p>
    <w:p w:rsidR="003724E2" w:rsidRPr="00CA2FBD" w:rsidRDefault="004A6334">
      <w:pPr>
        <w:pStyle w:val="XMLSnippet"/>
      </w:pPr>
      <w:r w:rsidRPr="004A6334">
        <w:tab/>
      </w:r>
      <w:r w:rsidRPr="004A6334">
        <w:tab/>
        <w:t>&lt;aid:Status&gt;</w:t>
      </w:r>
    </w:p>
    <w:p w:rsidR="003724E2" w:rsidRPr="00CA2FBD" w:rsidRDefault="004A6334">
      <w:pPr>
        <w:pStyle w:val="XMLSnippet"/>
      </w:pPr>
      <w:r w:rsidRPr="004A6334">
        <w:tab/>
      </w:r>
      <w:r w:rsidRPr="004A6334">
        <w:tab/>
      </w:r>
      <w:r w:rsidRPr="004A6334">
        <w:tab/>
        <w:t>&lt;ActivityStatus</w:t>
      </w:r>
      <w:r w:rsidRPr="004A6334">
        <w:rPr>
          <w:color w:val="F5844C"/>
        </w:rPr>
        <w:t xml:space="preserve"> state</w:t>
      </w:r>
      <w:r w:rsidRPr="004A6334">
        <w:rPr>
          <w:color w:val="FF8040"/>
        </w:rPr>
        <w:t>=</w:t>
      </w:r>
      <w:r w:rsidRPr="004A6334">
        <w:rPr>
          <w:color w:val="993300"/>
        </w:rPr>
        <w:t>"Pending"/</w:t>
      </w:r>
      <w:r w:rsidRPr="004A6334">
        <w:t>&gt;</w:t>
      </w:r>
    </w:p>
    <w:p w:rsidR="003724E2" w:rsidRPr="00CA2FBD" w:rsidRDefault="004A6334">
      <w:pPr>
        <w:pStyle w:val="XMLSnippet"/>
      </w:pPr>
      <w:r w:rsidRPr="004A6334">
        <w:tab/>
      </w:r>
      <w:r w:rsidRPr="004A6334">
        <w:tab/>
        <w:t>&lt;/aid:Status&gt;</w:t>
      </w:r>
    </w:p>
    <w:p w:rsidR="003724E2" w:rsidRPr="00CA2FBD" w:rsidRDefault="003724E2">
      <w:pPr>
        <w:pStyle w:val="XMLSnippet"/>
      </w:pPr>
    </w:p>
    <w:p w:rsidR="003724E2" w:rsidRPr="00CA2FBD" w:rsidRDefault="004A6334">
      <w:pPr>
        <w:pStyle w:val="XMLSnippet"/>
      </w:pPr>
      <w:r w:rsidRPr="004A6334">
        <w:tab/>
      </w:r>
      <w:r w:rsidRPr="004A6334">
        <w:tab/>
        <w:t>&lt;JobDefinition&gt;</w:t>
      </w:r>
    </w:p>
    <w:p w:rsidR="00B654BC" w:rsidRPr="00CA2FBD" w:rsidRDefault="004A6334">
      <w:pPr>
        <w:pStyle w:val="XMLSnippet"/>
      </w:pPr>
      <w:r w:rsidRPr="004A6334">
        <w:tab/>
      </w:r>
      <w:r w:rsidRPr="004A6334">
        <w:tab/>
      </w:r>
      <w:r w:rsidRPr="004A6334">
        <w:tab/>
        <w:t>...</w:t>
      </w:r>
    </w:p>
    <w:p w:rsidR="003724E2" w:rsidRPr="00CA2FBD" w:rsidRDefault="004A6334">
      <w:pPr>
        <w:pStyle w:val="XMLSnippet"/>
        <w:rPr>
          <w:color w:val="000000"/>
        </w:rPr>
      </w:pPr>
      <w:r w:rsidRPr="004A6334">
        <w:tab/>
      </w:r>
      <w:r w:rsidRPr="004A6334">
        <w:tab/>
        <w:t>&lt;/JobDefinition&gt;</w:t>
      </w:r>
    </w:p>
    <w:p w:rsidR="003724E2" w:rsidRPr="00CA2FBD" w:rsidRDefault="003724E2">
      <w:pPr>
        <w:pStyle w:val="XMLSnippet"/>
      </w:pPr>
    </w:p>
    <w:p w:rsidR="003724E2" w:rsidRPr="00CA2FBD" w:rsidRDefault="004A6334">
      <w:pPr>
        <w:pStyle w:val="XMLSnippet"/>
        <w:rPr>
          <w:color w:val="000000"/>
        </w:rPr>
      </w:pPr>
      <w:r w:rsidRPr="004A6334">
        <w:tab/>
      </w:r>
      <w:r w:rsidRPr="004A6334">
        <w:tab/>
        <w:t>&lt;aid:ManagerReference&gt;</w:t>
      </w:r>
    </w:p>
    <w:p w:rsidR="003724E2" w:rsidRPr="00CA2FBD" w:rsidRDefault="004A6334">
      <w:pPr>
        <w:pStyle w:val="XMLSnippet"/>
      </w:pPr>
      <w:r w:rsidRPr="004A6334">
        <w:rPr>
          <w:color w:val="000000"/>
        </w:rPr>
        <w:tab/>
      </w:r>
      <w:r w:rsidRPr="004A6334">
        <w:rPr>
          <w:color w:val="000000"/>
        </w:rPr>
        <w:tab/>
      </w:r>
      <w:r w:rsidRPr="004A6334">
        <w:rPr>
          <w:color w:val="000000"/>
        </w:rPr>
        <w:tab/>
      </w:r>
      <w:r w:rsidRPr="004A6334">
        <w:t>&lt;wsa:Address&gt;</w:t>
      </w:r>
    </w:p>
    <w:p w:rsidR="003724E2" w:rsidRPr="00CA2FBD" w:rsidRDefault="004A6334">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21" w:history="1">
        <w:r w:rsidRPr="004A6334">
          <w:rPr>
            <w:rStyle w:val="Hyperlink"/>
            <w:lang w:val="en-US"/>
          </w:rPr>
          <w:t>http://tempuri.org/services/</w:t>
        </w:r>
      </w:hyperlink>
    </w:p>
    <w:p w:rsidR="003724E2"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t>&lt;/wsa:Address&gt;</w:t>
      </w:r>
    </w:p>
    <w:p w:rsidR="003724E2" w:rsidRPr="00CA2FBD" w:rsidRDefault="004A6334">
      <w:pPr>
        <w:pStyle w:val="XMLSnippet"/>
      </w:pPr>
      <w:r w:rsidRPr="004A6334">
        <w:tab/>
      </w:r>
      <w:r w:rsidRPr="004A6334">
        <w:tab/>
        <w:t>&lt;/aid:ManagerReference&gt;</w:t>
      </w:r>
    </w:p>
    <w:p w:rsidR="003724E2" w:rsidRPr="00CA2FBD" w:rsidRDefault="004A6334">
      <w:pPr>
        <w:pStyle w:val="XMLSnippet"/>
      </w:pPr>
      <w:r w:rsidRPr="004A6334">
        <w:tab/>
        <w:t>&lt;/aid:ActivityHistoryEntry&gt;</w:t>
      </w:r>
    </w:p>
    <w:p w:rsidR="00B654BC" w:rsidRPr="00CA2FBD" w:rsidRDefault="00B654BC">
      <w:pPr>
        <w:pStyle w:val="XMLSnippet"/>
      </w:pPr>
    </w:p>
    <w:p w:rsidR="006054CE" w:rsidRPr="00CA2FBD" w:rsidRDefault="00B654BC">
      <w:pPr>
        <w:pStyle w:val="XMLSnippet"/>
      </w:pPr>
      <w:r w:rsidRPr="00CA2FBD">
        <w:tab/>
        <w:t>&lt;aid:ActivityHistoryEntry timestamp="2010-05-10T11:22:22.22"</w:t>
      </w:r>
      <w:r w:rsidRPr="00CA2FBD">
        <w:br/>
      </w:r>
      <w:r w:rsidRPr="00CA2FBD">
        <w:tab/>
        <w:t>category="intermediate"&gt;</w:t>
      </w:r>
    </w:p>
    <w:p w:rsidR="006054CE" w:rsidRPr="00CA2FBD" w:rsidRDefault="004A6334">
      <w:pPr>
        <w:pStyle w:val="XMLSnippet"/>
      </w:pPr>
      <w:r w:rsidRPr="004A6334">
        <w:tab/>
      </w:r>
      <w:r w:rsidRPr="004A6334">
        <w:tab/>
        <w:t>&lt;aid:Status&gt;</w:t>
      </w:r>
    </w:p>
    <w:p w:rsidR="006054CE" w:rsidRPr="00CA2FBD" w:rsidRDefault="004A6334">
      <w:pPr>
        <w:pStyle w:val="XMLSnippet"/>
      </w:pPr>
      <w:r w:rsidRPr="004A6334">
        <w:tab/>
      </w:r>
      <w:r w:rsidRPr="004A6334">
        <w:tab/>
      </w:r>
      <w:r w:rsidRPr="004A6334">
        <w:tab/>
        <w:t>&lt;ActivityStatus state="Running"/&gt;</w:t>
      </w:r>
    </w:p>
    <w:p w:rsidR="006054CE" w:rsidRPr="00CA2FBD" w:rsidRDefault="004A6334">
      <w:pPr>
        <w:pStyle w:val="XMLSnippet"/>
      </w:pPr>
      <w:r w:rsidRPr="004A6334">
        <w:tab/>
      </w:r>
      <w:r w:rsidRPr="004A6334">
        <w:tab/>
        <w:t>&lt;/aid:Status&gt;</w:t>
      </w:r>
    </w:p>
    <w:p w:rsidR="006054CE" w:rsidRPr="00CA2FBD" w:rsidRDefault="006054CE">
      <w:pPr>
        <w:pStyle w:val="XMLSnippet"/>
      </w:pPr>
    </w:p>
    <w:p w:rsidR="006054CE" w:rsidRPr="00CA2FBD" w:rsidRDefault="004A6334">
      <w:pPr>
        <w:pStyle w:val="XMLSnippet"/>
      </w:pPr>
      <w:r w:rsidRPr="004A6334">
        <w:tab/>
      </w:r>
      <w:r w:rsidRPr="004A6334">
        <w:tab/>
        <w:t>&lt;aid:ManagerReference&gt;</w:t>
      </w:r>
    </w:p>
    <w:p w:rsidR="006054CE" w:rsidRPr="00CA2FBD" w:rsidRDefault="004A6334">
      <w:pPr>
        <w:pStyle w:val="XMLSnippet"/>
      </w:pPr>
      <w:r w:rsidRPr="004A6334">
        <w:tab/>
      </w:r>
      <w:r w:rsidRPr="004A6334">
        <w:tab/>
      </w:r>
      <w:r w:rsidRPr="004A6334">
        <w:tab/>
        <w:t>&lt;wsa:Address&gt;</w:t>
      </w:r>
    </w:p>
    <w:p w:rsidR="006054CE" w:rsidRPr="00CA2FBD" w:rsidRDefault="004A6334">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22" w:history="1">
        <w:r w:rsidRPr="004A6334">
          <w:rPr>
            <w:rStyle w:val="Hyperlink"/>
            <w:lang w:val="en-US"/>
          </w:rPr>
          <w:t>http://tempuri.org/services/activitystore</w:t>
        </w:r>
      </w:hyperlink>
    </w:p>
    <w:p w:rsidR="006054CE" w:rsidRPr="00CA2FBD" w:rsidRDefault="006054CE">
      <w:pPr>
        <w:pStyle w:val="XMLSnippet"/>
      </w:pPr>
      <w:r w:rsidRPr="00CA2FBD">
        <w:tab/>
      </w:r>
      <w:r w:rsidRPr="00CA2FBD">
        <w:tab/>
      </w:r>
      <w:r w:rsidRPr="00CA2FBD">
        <w:tab/>
      </w:r>
      <w:r w:rsidR="004A6334" w:rsidRPr="004A6334">
        <w:t>&lt;/wsa:Address&gt;</w:t>
      </w:r>
    </w:p>
    <w:p w:rsidR="006054CE" w:rsidRPr="00CA2FBD" w:rsidRDefault="004A6334">
      <w:pPr>
        <w:pStyle w:val="XMLSnippet"/>
      </w:pPr>
      <w:r w:rsidRPr="004A6334">
        <w:tab/>
      </w:r>
      <w:r w:rsidRPr="004A6334">
        <w:tab/>
        <w:t>&lt;/aid:ManagerReference&gt;</w:t>
      </w:r>
    </w:p>
    <w:p w:rsidR="006054CE" w:rsidRPr="00CA2FBD" w:rsidRDefault="004A6334">
      <w:pPr>
        <w:pStyle w:val="XMLSnippet"/>
      </w:pPr>
      <w:r w:rsidRPr="004A6334">
        <w:tab/>
        <w:t>&lt;/aid:ActivityHistoryEntry&gt;</w:t>
      </w:r>
    </w:p>
    <w:p w:rsidR="006054CE" w:rsidRPr="00CA2FBD" w:rsidRDefault="006054CE">
      <w:pPr>
        <w:pStyle w:val="XMLSnippet"/>
      </w:pPr>
    </w:p>
    <w:p w:rsidR="006054CE" w:rsidRPr="00CA2FBD" w:rsidRDefault="004A6334">
      <w:pPr>
        <w:pStyle w:val="XMLSnippet"/>
      </w:pPr>
      <w:r w:rsidRPr="004A6334">
        <w:tab/>
        <w:t>&lt;aid:ActivityHistoryEntry timestamp="2010-05-10T11:44:44.44"</w:t>
      </w:r>
      <w:r w:rsidRPr="004A6334">
        <w:br/>
      </w:r>
      <w:r w:rsidRPr="004A6334">
        <w:tab/>
        <w:t>category="final"&gt;</w:t>
      </w:r>
    </w:p>
    <w:p w:rsidR="006054CE" w:rsidRPr="00CA2FBD" w:rsidRDefault="00F06648">
      <w:pPr>
        <w:pStyle w:val="XMLSnippet"/>
      </w:pPr>
      <w:r>
        <w:tab/>
      </w:r>
    </w:p>
    <w:p w:rsidR="006054CE" w:rsidRPr="00CA2FBD" w:rsidRDefault="004A6334">
      <w:pPr>
        <w:pStyle w:val="XMLSnippet"/>
      </w:pPr>
      <w:r w:rsidRPr="004A6334">
        <w:tab/>
      </w:r>
      <w:r w:rsidRPr="004A6334">
        <w:tab/>
        <w:t>&lt;aid:Status&gt;</w:t>
      </w:r>
    </w:p>
    <w:p w:rsidR="006054CE" w:rsidRPr="00CA2FBD" w:rsidRDefault="004A6334">
      <w:pPr>
        <w:pStyle w:val="XMLSnippet"/>
      </w:pPr>
      <w:r w:rsidRPr="004A6334">
        <w:tab/>
      </w:r>
      <w:r w:rsidRPr="004A6334">
        <w:tab/>
      </w:r>
      <w:r w:rsidRPr="004A6334">
        <w:tab/>
        <w:t>&lt;ActivityStatus state="Finished"/&gt;</w:t>
      </w:r>
    </w:p>
    <w:p w:rsidR="006054CE" w:rsidRPr="00CA2FBD" w:rsidRDefault="004A6334">
      <w:pPr>
        <w:pStyle w:val="XMLSnippet"/>
      </w:pPr>
      <w:r w:rsidRPr="004A6334">
        <w:tab/>
      </w:r>
      <w:r w:rsidRPr="004A6334">
        <w:tab/>
        <w:t>&lt;/aid:Status&gt;</w:t>
      </w:r>
    </w:p>
    <w:p w:rsidR="006054CE" w:rsidRPr="00CA2FBD" w:rsidRDefault="00F06648">
      <w:pPr>
        <w:pStyle w:val="XMLSnippet"/>
      </w:pPr>
      <w:r>
        <w:tab/>
      </w:r>
      <w:r>
        <w:tab/>
      </w:r>
    </w:p>
    <w:p w:rsidR="006054CE" w:rsidRPr="00CA2FBD" w:rsidRDefault="004A6334">
      <w:pPr>
        <w:pStyle w:val="XMLSnippet"/>
      </w:pPr>
      <w:r w:rsidRPr="004A6334">
        <w:tab/>
      </w:r>
      <w:r w:rsidRPr="004A6334">
        <w:tab/>
        <w:t>&lt;aid:ManagerReference&gt;</w:t>
      </w:r>
    </w:p>
    <w:p w:rsidR="006054CE" w:rsidRPr="00CA2FBD" w:rsidRDefault="004A6334">
      <w:pPr>
        <w:pStyle w:val="XMLSnippet"/>
      </w:pPr>
      <w:r w:rsidRPr="004A6334">
        <w:tab/>
      </w:r>
      <w:r w:rsidRPr="004A6334">
        <w:tab/>
      </w:r>
      <w:r w:rsidRPr="004A6334">
        <w:tab/>
        <w:t>&lt;wsa:Address&gt;</w:t>
      </w:r>
    </w:p>
    <w:p w:rsidR="006054CE" w:rsidRPr="00CA2FBD" w:rsidRDefault="004A6334">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23" w:history="1">
        <w:r w:rsidRPr="004A6334">
          <w:rPr>
            <w:rStyle w:val="Hyperlink"/>
            <w:lang w:val="en-US"/>
          </w:rPr>
          <w:t>http://tempuri.org/services/activitystore</w:t>
        </w:r>
      </w:hyperlink>
    </w:p>
    <w:p w:rsidR="006054CE" w:rsidRPr="00CA2FBD" w:rsidRDefault="006054CE">
      <w:pPr>
        <w:pStyle w:val="XMLSnippet"/>
      </w:pPr>
      <w:r w:rsidRPr="00CA2FBD">
        <w:tab/>
      </w:r>
      <w:r w:rsidRPr="00CA2FBD">
        <w:tab/>
      </w:r>
      <w:r w:rsidRPr="00CA2FBD">
        <w:tab/>
        <w:t>&lt;/wsa:Addr</w:t>
      </w:r>
      <w:r w:rsidR="004A6334" w:rsidRPr="004A6334">
        <w:t>ess&gt;</w:t>
      </w:r>
    </w:p>
    <w:p w:rsidR="006054CE" w:rsidRPr="00CA2FBD" w:rsidRDefault="004A6334">
      <w:pPr>
        <w:pStyle w:val="XMLSnippet"/>
      </w:pPr>
      <w:r w:rsidRPr="004A6334">
        <w:tab/>
      </w:r>
      <w:r w:rsidRPr="004A6334">
        <w:tab/>
        <w:t>&lt;/aid:ManagerReference&gt;</w:t>
      </w:r>
    </w:p>
    <w:p w:rsidR="006054CE" w:rsidRPr="00CA2FBD" w:rsidRDefault="006054CE">
      <w:pPr>
        <w:pStyle w:val="XMLSnippet"/>
      </w:pPr>
    </w:p>
    <w:p w:rsidR="006054CE" w:rsidRPr="00CA2FBD" w:rsidRDefault="004A6334">
      <w:pPr>
        <w:pStyle w:val="XMLSnippet"/>
      </w:pPr>
      <w:r w:rsidRPr="004A6334">
        <w:tab/>
      </w:r>
      <w:r w:rsidRPr="004A6334">
        <w:tab/>
        <w:t>&lt;UsageRecord&gt;</w:t>
      </w:r>
    </w:p>
    <w:p w:rsidR="006054CE" w:rsidRPr="00CA2FBD" w:rsidRDefault="004A6334">
      <w:pPr>
        <w:pStyle w:val="XMLSnippet"/>
      </w:pPr>
      <w:r w:rsidRPr="004A6334">
        <w:tab/>
      </w:r>
      <w:r w:rsidRPr="004A6334">
        <w:tab/>
      </w:r>
      <w:r w:rsidRPr="004A6334">
        <w:tab/>
        <w:t>&lt;ur:RecordIdentity</w:t>
      </w:r>
      <w:r w:rsidRPr="004A6334">
        <w:br/>
      </w:r>
      <w:r w:rsidRPr="004A6334">
        <w:tab/>
      </w:r>
      <w:r w:rsidRPr="004A6334">
        <w:tab/>
      </w:r>
      <w:r w:rsidRPr="004A6334">
        <w:tab/>
        <w:t>ur:recordId="http://tempuri.org/mscf/colony/PBS.1234.0"</w:t>
      </w:r>
      <w:r w:rsidRPr="004A6334">
        <w:br/>
      </w:r>
      <w:r w:rsidRPr="004A6334">
        <w:tab/>
      </w:r>
      <w:r w:rsidRPr="004A6334">
        <w:tab/>
      </w:r>
      <w:r w:rsidRPr="004A6334">
        <w:tab/>
        <w:t>ur:createTime="2010-05-10T11:44:44.44"/&gt;</w:t>
      </w:r>
    </w:p>
    <w:p w:rsidR="006054CE" w:rsidRPr="00CA2FBD" w:rsidRDefault="004A6334">
      <w:pPr>
        <w:pStyle w:val="XMLSnippet"/>
      </w:pPr>
      <w:r w:rsidRPr="004A6334">
        <w:tab/>
      </w:r>
      <w:r w:rsidRPr="004A6334">
        <w:tab/>
      </w:r>
      <w:r w:rsidRPr="004A6334">
        <w:tab/>
        <w:t>&lt;ur:JobIdentity&gt;</w:t>
      </w:r>
    </w:p>
    <w:p w:rsidR="006054CE" w:rsidRPr="00CA2FBD" w:rsidRDefault="004A6334">
      <w:pPr>
        <w:pStyle w:val="XMLSnippet"/>
      </w:pPr>
      <w:r w:rsidRPr="004A6334">
        <w:tab/>
      </w:r>
      <w:r w:rsidRPr="004A6334">
        <w:tab/>
      </w:r>
      <w:r w:rsidRPr="004A6334">
        <w:tab/>
      </w:r>
      <w:r w:rsidRPr="004A6334">
        <w:tab/>
        <w:t>&lt;ur:LocalJobId&gt;PBS.1234.0&lt;/ur:LocalJobId&gt;</w:t>
      </w:r>
    </w:p>
    <w:p w:rsidR="006054CE" w:rsidRPr="00CA2FBD" w:rsidRDefault="004A6334">
      <w:pPr>
        <w:pStyle w:val="XMLSnippet"/>
      </w:pPr>
      <w:r w:rsidRPr="004A6334">
        <w:tab/>
      </w:r>
      <w:r w:rsidRPr="004A6334">
        <w:tab/>
      </w:r>
      <w:r w:rsidRPr="004A6334">
        <w:tab/>
        <w:t>&lt;/ur:JobIdentity&gt;</w:t>
      </w:r>
    </w:p>
    <w:p w:rsidR="006054CE" w:rsidRPr="00CA2FBD" w:rsidRDefault="004A6334">
      <w:pPr>
        <w:pStyle w:val="XMLSnippet"/>
      </w:pPr>
      <w:r w:rsidRPr="004A6334">
        <w:tab/>
      </w:r>
      <w:r w:rsidRPr="004A6334">
        <w:tab/>
      </w:r>
      <w:r w:rsidRPr="004A6334">
        <w:tab/>
        <w:t>&lt;ur:UserIdentity&gt;</w:t>
      </w:r>
    </w:p>
    <w:p w:rsidR="006054CE" w:rsidRPr="00CA2FBD" w:rsidRDefault="004A6334">
      <w:pPr>
        <w:pStyle w:val="XMLSnippet"/>
      </w:pPr>
      <w:r w:rsidRPr="004A6334">
        <w:tab/>
      </w:r>
      <w:r w:rsidRPr="004A6334">
        <w:tab/>
      </w:r>
      <w:r w:rsidRPr="004A6334">
        <w:tab/>
      </w:r>
      <w:r w:rsidRPr="004A6334">
        <w:tab/>
        <w:t>&lt;ur:LocalUserId&gt;scottmo&lt;/ur:LocalUserId</w:t>
      </w:r>
    </w:p>
    <w:p w:rsidR="006054CE" w:rsidRPr="00CA2FBD" w:rsidRDefault="004A6334">
      <w:pPr>
        <w:pStyle w:val="XMLSnippet"/>
      </w:pPr>
      <w:r w:rsidRPr="004A6334">
        <w:tab/>
      </w:r>
      <w:r w:rsidRPr="004A6334">
        <w:tab/>
      </w:r>
      <w:r w:rsidRPr="004A6334">
        <w:tab/>
        <w:t>&lt;/ur:UserIdentity&gt;</w:t>
      </w:r>
    </w:p>
    <w:p w:rsidR="006054CE" w:rsidRPr="00CA2FBD" w:rsidRDefault="004A6334">
      <w:pPr>
        <w:pStyle w:val="XMLSnippet"/>
      </w:pPr>
      <w:r w:rsidRPr="004A6334">
        <w:tab/>
      </w:r>
      <w:r w:rsidRPr="004A6334">
        <w:tab/>
      </w:r>
      <w:r w:rsidRPr="004A6334">
        <w:tab/>
        <w:t>&lt;ur:Charge&gt;2870&lt;/ur:Charge&gt;</w:t>
      </w:r>
    </w:p>
    <w:p w:rsidR="006054CE" w:rsidRPr="00CA2FBD" w:rsidRDefault="004A6334">
      <w:pPr>
        <w:pStyle w:val="XMLSnippet"/>
      </w:pPr>
      <w:r w:rsidRPr="004A6334">
        <w:tab/>
      </w:r>
      <w:r w:rsidRPr="004A6334">
        <w:tab/>
      </w:r>
      <w:r w:rsidRPr="004A6334">
        <w:tab/>
        <w:t>&lt;ur:Status&gt;completed&lt;/ur:Status&gt;</w:t>
      </w:r>
    </w:p>
    <w:p w:rsidR="006054CE" w:rsidRPr="00CA2FBD" w:rsidRDefault="004A6334">
      <w:pPr>
        <w:pStyle w:val="XMLSnippet"/>
      </w:pPr>
      <w:r w:rsidRPr="004A6334">
        <w:tab/>
      </w:r>
      <w:r w:rsidRPr="004A6334">
        <w:tab/>
      </w:r>
      <w:r w:rsidRPr="004A6334">
        <w:tab/>
        <w:t>&lt;ur:Memory ur:storageUnit="MB"&gt;1234&lt;/ur:Memory&gt;</w:t>
      </w:r>
    </w:p>
    <w:p w:rsidR="006054CE" w:rsidRPr="00CA2FBD" w:rsidRDefault="004A6334">
      <w:pPr>
        <w:pStyle w:val="XMLSnippet"/>
      </w:pPr>
      <w:r w:rsidRPr="004A6334">
        <w:tab/>
      </w:r>
      <w:r w:rsidRPr="004A6334">
        <w:tab/>
      </w:r>
      <w:r w:rsidRPr="004A6334">
        <w:tab/>
        <w:t>&lt;ur:ServiceLevel ur:type="QOS"&gt;Gold level&lt;/ur:ServiceLevel&gt;</w:t>
      </w:r>
    </w:p>
    <w:p w:rsidR="006054CE" w:rsidRPr="00CA2FBD" w:rsidRDefault="004A6334">
      <w:pPr>
        <w:pStyle w:val="XMLSnippet"/>
      </w:pPr>
      <w:r w:rsidRPr="004A6334">
        <w:tab/>
      </w:r>
      <w:r w:rsidRPr="004A6334">
        <w:tab/>
      </w:r>
      <w:r w:rsidRPr="004A6334">
        <w:tab/>
        <w:t>&lt;ur:Processors&gt;1&lt;/ur:Processors&gt;</w:t>
      </w:r>
    </w:p>
    <w:p w:rsidR="006054CE" w:rsidRPr="00CA2FBD" w:rsidRDefault="004A6334">
      <w:pPr>
        <w:pStyle w:val="XMLSnippet"/>
      </w:pPr>
      <w:r w:rsidRPr="004A6334">
        <w:tab/>
      </w:r>
      <w:r w:rsidRPr="004A6334">
        <w:tab/>
      </w:r>
      <w:r w:rsidRPr="004A6334">
        <w:tab/>
        <w:t xml:space="preserve">&lt;ur:ProjectName&gt;mscfops&lt;/ur:ProjectName&gt; </w:t>
      </w:r>
    </w:p>
    <w:p w:rsidR="006054CE" w:rsidRPr="00CA2FBD" w:rsidRDefault="004A6334">
      <w:pPr>
        <w:pStyle w:val="XMLSnippet"/>
      </w:pPr>
      <w:r w:rsidRPr="004A6334">
        <w:tab/>
      </w:r>
      <w:r w:rsidRPr="004A6334">
        <w:tab/>
      </w:r>
      <w:r w:rsidRPr="004A6334">
        <w:tab/>
        <w:t>&lt;ur:MachineName&gt;Colony&lt;/ur:MachineName&gt;</w:t>
      </w:r>
    </w:p>
    <w:p w:rsidR="006054CE" w:rsidRPr="00CA2FBD" w:rsidRDefault="004A6334">
      <w:pPr>
        <w:pStyle w:val="XMLSnippet"/>
      </w:pPr>
      <w:r w:rsidRPr="004A6334">
        <w:tab/>
      </w:r>
      <w:r w:rsidRPr="004A6334">
        <w:tab/>
      </w:r>
      <w:r w:rsidRPr="004A6334">
        <w:tab/>
        <w:t>&lt;ur:WallDuration&gt;PT1S&lt;/ur:WallDuration&gt;</w:t>
      </w:r>
    </w:p>
    <w:p w:rsidR="006054CE" w:rsidRPr="00CA2FBD" w:rsidRDefault="004A6334">
      <w:pPr>
        <w:pStyle w:val="XMLSnippet"/>
      </w:pPr>
      <w:r w:rsidRPr="004A6334">
        <w:tab/>
      </w:r>
      <w:r w:rsidRPr="004A6334">
        <w:tab/>
      </w:r>
      <w:r w:rsidRPr="004A6334">
        <w:tab/>
        <w:t>&lt;ur:StartTime&gt;2010-05-10T11:22:22.22&lt;/ur:StartTime&gt;</w:t>
      </w:r>
    </w:p>
    <w:p w:rsidR="006054CE" w:rsidRPr="00CA2FBD" w:rsidRDefault="004A6334">
      <w:pPr>
        <w:pStyle w:val="XMLSnippet"/>
      </w:pPr>
      <w:r w:rsidRPr="004A6334">
        <w:tab/>
      </w:r>
      <w:r w:rsidRPr="004A6334">
        <w:tab/>
      </w:r>
      <w:r w:rsidRPr="004A6334">
        <w:tab/>
        <w:t xml:space="preserve">&lt;ur:EndTime&gt;2010-05-10T11:33:33.33&lt;/ur:EndTime&gt; </w:t>
      </w:r>
    </w:p>
    <w:p w:rsidR="006054CE" w:rsidRPr="00CA2FBD" w:rsidRDefault="004A6334">
      <w:pPr>
        <w:pStyle w:val="XMLSnippet"/>
      </w:pPr>
      <w:r w:rsidRPr="004A6334">
        <w:tab/>
      </w:r>
      <w:r w:rsidRPr="004A6334">
        <w:tab/>
      </w:r>
      <w:r w:rsidRPr="004A6334">
        <w:tab/>
        <w:t>&lt;ur:NodeCount&gt;1&lt;/ur:NodeCount&gt;</w:t>
      </w:r>
    </w:p>
    <w:p w:rsidR="006054CE" w:rsidRPr="00CA2FBD" w:rsidRDefault="004A6334">
      <w:pPr>
        <w:pStyle w:val="XMLSnippet"/>
      </w:pPr>
      <w:r w:rsidRPr="004A6334">
        <w:tab/>
      </w:r>
      <w:r w:rsidRPr="004A6334">
        <w:tab/>
      </w:r>
      <w:r w:rsidRPr="004A6334">
        <w:tab/>
        <w:t>&lt;ur:Queue&gt;batch&lt;/ur:Queue&gt;</w:t>
      </w:r>
    </w:p>
    <w:p w:rsidR="006054CE" w:rsidRPr="00CA2FBD" w:rsidRDefault="004A6334">
      <w:pPr>
        <w:pStyle w:val="XMLSnippet"/>
      </w:pPr>
      <w:r w:rsidRPr="004A6334">
        <w:tab/>
      </w:r>
      <w:r w:rsidRPr="004A6334">
        <w:tab/>
      </w:r>
      <w:r w:rsidRPr="004A6334">
        <w:tab/>
        <w:t>&lt;ur:Resource ur:description="quoteId"&gt;1435&lt;/ur:Resource&gt;</w:t>
      </w:r>
    </w:p>
    <w:p w:rsidR="006054CE" w:rsidRPr="00CA2FBD" w:rsidRDefault="004A6334">
      <w:pPr>
        <w:pStyle w:val="XMLSnippet"/>
      </w:pPr>
      <w:r w:rsidRPr="004A6334">
        <w:tab/>
      </w:r>
      <w:r w:rsidRPr="004A6334">
        <w:tab/>
      </w:r>
      <w:r w:rsidRPr="004A6334">
        <w:tab/>
        <w:t>&lt;ur:Resource ur:description="application"&gt;gnuplot&lt;/ur:Resource&gt;</w:t>
      </w:r>
    </w:p>
    <w:p w:rsidR="006054CE" w:rsidRPr="00CA2FBD" w:rsidRDefault="004A6334">
      <w:pPr>
        <w:pStyle w:val="XMLSnippet"/>
      </w:pPr>
      <w:r w:rsidRPr="004A6334">
        <w:tab/>
      </w:r>
      <w:r w:rsidRPr="004A6334">
        <w:tab/>
      </w:r>
      <w:r w:rsidRPr="004A6334">
        <w:tab/>
        <w:t>&lt;ur:Resource ur:description="executable"&gt;gnuplot&lt;/ur:Resource&gt;</w:t>
      </w:r>
    </w:p>
    <w:p w:rsidR="006054CE" w:rsidRPr="00CA2FBD" w:rsidRDefault="004A6334">
      <w:pPr>
        <w:pStyle w:val="XMLSnippet"/>
      </w:pPr>
      <w:r w:rsidRPr="004A6334">
        <w:tab/>
      </w:r>
      <w:r w:rsidRPr="004A6334">
        <w:tab/>
        <w:t>&lt;/UsageRecord&gt;</w:t>
      </w:r>
    </w:p>
    <w:p w:rsidR="00B654BC" w:rsidRPr="00CA2FBD" w:rsidRDefault="004A6334">
      <w:pPr>
        <w:pStyle w:val="XMLSnippet"/>
      </w:pPr>
      <w:r w:rsidRPr="004A6334">
        <w:tab/>
        <w:t>&lt;/aid:ActivityHistoryEntry&gt;</w:t>
      </w:r>
    </w:p>
    <w:p w:rsidR="003724E2" w:rsidRPr="00CA2FBD" w:rsidRDefault="004A6334">
      <w:pPr>
        <w:pStyle w:val="XMLSnippet"/>
      </w:pPr>
      <w:r w:rsidRPr="004A6334">
        <w:t>&lt;/aid:ActivityHistory&gt;</w:t>
      </w:r>
    </w:p>
    <w:p w:rsidR="003724E2" w:rsidRPr="00CA2FBD" w:rsidRDefault="003724E2">
      <w:pPr>
        <w:pStyle w:val="XMLSnippet"/>
      </w:pPr>
    </w:p>
    <w:p w:rsidR="00F17A83" w:rsidRPr="008F0645" w:rsidRDefault="004A6334">
      <w:pPr>
        <w:pStyle w:val="XMLSnippet"/>
      </w:pPr>
      <w:r w:rsidRPr="004A6334">
        <w:t>&lt;/aid:</w:t>
      </w:r>
      <w:r w:rsidR="001617AE">
        <w:t>ActivityInstanceDescription</w:t>
      </w:r>
      <w:r w:rsidRPr="004A6334">
        <w:t>&gt;</w:t>
      </w:r>
    </w:p>
    <w:p w:rsidR="00E65DBE" w:rsidRPr="00F17A83" w:rsidRDefault="00E65DBE" w:rsidP="005B418C">
      <w:pPr>
        <w:pStyle w:val="JSDLAppendix"/>
        <w:numPr>
          <w:ilvl w:val="0"/>
          <w:numId w:val="0"/>
        </w:numPr>
        <w:ind w:left="720"/>
      </w:pPr>
    </w:p>
    <w:sectPr w:rsidR="00E65DBE" w:rsidRPr="00F17A83" w:rsidSect="0070001D">
      <w:headerReference w:type="default" r:id="rId24"/>
      <w:footerReference w:type="default" r:id="rId25"/>
      <w:pgSz w:w="12240" w:h="15840"/>
      <w:pgMar w:top="1440" w:right="1800" w:bottom="1440" w:left="1800" w:header="720" w:footer="720"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ACAF1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18C" w:rsidRDefault="005B418C">
      <w:r>
        <w:separator/>
      </w:r>
    </w:p>
  </w:endnote>
  <w:endnote w:type="continuationSeparator" w:id="0">
    <w:p w:rsidR="005B418C" w:rsidRDefault="005B41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D34" w:rsidRDefault="00277D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C" w:rsidRDefault="005B418C">
    <w:pPr>
      <w:pStyle w:val="Footer"/>
    </w:pPr>
    <w:r>
      <w:t>jsdl-wg@ogf.org</w:t>
    </w:r>
    <w:r>
      <w:tab/>
    </w:r>
    <w:r>
      <w:tab/>
    </w:r>
    <w:r w:rsidR="005D5A39">
      <w:rPr>
        <w:rStyle w:val="PageNumber"/>
      </w:rPr>
      <w:fldChar w:fldCharType="begin"/>
    </w:r>
    <w:r>
      <w:rPr>
        <w:rStyle w:val="PageNumber"/>
      </w:rPr>
      <w:instrText xml:space="preserve"> PAGE </w:instrText>
    </w:r>
    <w:r w:rsidR="005D5A39">
      <w:rPr>
        <w:rStyle w:val="PageNumber"/>
      </w:rPr>
      <w:fldChar w:fldCharType="separate"/>
    </w:r>
    <w:r>
      <w:rPr>
        <w:rStyle w:val="PageNumber"/>
        <w:noProof/>
      </w:rPr>
      <w:t>1</w:t>
    </w:r>
    <w:r w:rsidR="005D5A39">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D34" w:rsidRDefault="00277D3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C" w:rsidRPr="00305098" w:rsidRDefault="005D5A39" w:rsidP="00305098">
    <w:pPr>
      <w:pStyle w:val="Footer"/>
      <w:tabs>
        <w:tab w:val="left" w:pos="2127"/>
      </w:tabs>
      <w:rPr>
        <w:sz w:val="20"/>
      </w:rPr>
    </w:pPr>
    <w:fldSimple w:instr=" DOCPROPERTY &quot;ggf-group-mail&quot;  \* MERGEFORMAT ">
      <w:r w:rsidR="005B418C" w:rsidRPr="00D751FA">
        <w:rPr>
          <w:sz w:val="20"/>
        </w:rPr>
        <w:t>jsdl-wg@ogf.org</w:t>
      </w:r>
    </w:fldSimple>
    <w:r w:rsidR="005B418C" w:rsidRPr="00305098">
      <w:rPr>
        <w:sz w:val="20"/>
      </w:rPr>
      <w:tab/>
    </w:r>
    <w:r w:rsidR="005B418C" w:rsidRPr="00305098">
      <w:rPr>
        <w:sz w:val="20"/>
      </w:rPr>
      <w:tab/>
    </w:r>
    <w:r w:rsidR="005B418C" w:rsidRPr="00305098">
      <w:rPr>
        <w:sz w:val="20"/>
      </w:rPr>
      <w:tab/>
    </w:r>
    <w:r w:rsidRPr="00305098">
      <w:rPr>
        <w:rStyle w:val="PageNumber"/>
        <w:sz w:val="20"/>
      </w:rPr>
      <w:fldChar w:fldCharType="begin"/>
    </w:r>
    <w:r w:rsidR="005B418C" w:rsidRPr="00305098">
      <w:rPr>
        <w:rStyle w:val="PageNumber"/>
        <w:sz w:val="20"/>
      </w:rPr>
      <w:instrText xml:space="preserve"> </w:instrText>
    </w:r>
    <w:r w:rsidR="005B418C">
      <w:rPr>
        <w:rStyle w:val="PageNumber"/>
        <w:sz w:val="20"/>
      </w:rPr>
      <w:instrText>PAGE</w:instrText>
    </w:r>
    <w:r w:rsidR="005B418C" w:rsidRPr="00305098">
      <w:rPr>
        <w:rStyle w:val="PageNumber"/>
        <w:sz w:val="20"/>
      </w:rPr>
      <w:instrText xml:space="preserve"> </w:instrText>
    </w:r>
    <w:r w:rsidRPr="00305098">
      <w:rPr>
        <w:rStyle w:val="PageNumber"/>
        <w:sz w:val="20"/>
      </w:rPr>
      <w:fldChar w:fldCharType="separate"/>
    </w:r>
    <w:r w:rsidR="0091425C">
      <w:rPr>
        <w:rStyle w:val="PageNumber"/>
        <w:noProof/>
        <w:sz w:val="20"/>
      </w:rPr>
      <w:t>44</w:t>
    </w:r>
    <w:r w:rsidRPr="00305098">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18C" w:rsidRDefault="005B418C">
      <w:r>
        <w:separator/>
      </w:r>
    </w:p>
  </w:footnote>
  <w:footnote w:type="continuationSeparator" w:id="0">
    <w:p w:rsidR="005B418C" w:rsidRDefault="005B418C">
      <w:r>
        <w:continuationSeparator/>
      </w:r>
    </w:p>
  </w:footnote>
  <w:footnote w:id="1">
    <w:p w:rsidR="005B418C" w:rsidRPr="00305098" w:rsidRDefault="005B418C">
      <w:pPr>
        <w:pStyle w:val="FootnoteText"/>
        <w:rPr>
          <w:sz w:val="20"/>
        </w:rPr>
      </w:pPr>
      <w:r w:rsidRPr="00305098">
        <w:rPr>
          <w:rStyle w:val="FootnoteReference"/>
          <w:sz w:val="20"/>
        </w:rPr>
        <w:footnoteRef/>
      </w:r>
      <w:r w:rsidRPr="00305098">
        <w:rPr>
          <w:sz w:val="20"/>
        </w:rPr>
        <w:t xml:space="preserve"> </w:t>
      </w:r>
      <w:r>
        <w:rPr>
          <w:sz w:val="20"/>
        </w:rPr>
        <w:t>N</w:t>
      </w:r>
      <w:r w:rsidRPr="00305098">
        <w:rPr>
          <w:sz w:val="20"/>
        </w:rPr>
        <w:t>ote that the activity request can be submitted in any supported format, for example JSDL. In general, the client does not have to be aware of the concept of an activity instance as specified by this document at all. To this end, the term activity is used in two different ways: the unit of work submitted by the client (an arbitrary unit of work or activity) and the activity instance compliant with the activity instance description specified within this document</w:t>
      </w:r>
      <w:r>
        <w:rPr>
          <w:sz w:val="20"/>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D34" w:rsidRDefault="00277D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C" w:rsidRDefault="005B418C">
    <w:pPr>
      <w:pStyle w:val="Header"/>
    </w:pPr>
    <w:r>
      <w:t>GWD-R</w:t>
    </w:r>
    <w:r>
      <w:tab/>
    </w:r>
    <w:r>
      <w:tab/>
      <w:t>Author-1, Institution</w:t>
    </w:r>
  </w:p>
  <w:p w:rsidR="005B418C" w:rsidRDefault="005B418C">
    <w:pPr>
      <w:pStyle w:val="Header"/>
      <w:tabs>
        <w:tab w:val="clear" w:pos="4320"/>
      </w:tabs>
    </w:pPr>
    <w:r>
      <w:t>Category: TYPE</w:t>
    </w:r>
    <w:r>
      <w:tab/>
      <w:t>Author-2, Institution</w:t>
    </w:r>
  </w:p>
  <w:p w:rsidR="005B418C" w:rsidRDefault="005B418C">
    <w:pPr>
      <w:pStyle w:val="Header"/>
    </w:pPr>
    <w:r>
      <w:t>NAME_OF_WG_OR_RG</w:t>
    </w:r>
    <w:r>
      <w:tab/>
    </w:r>
    <w:r>
      <w:tab/>
      <w:t>DATE</w:t>
    </w:r>
  </w:p>
  <w:p w:rsidR="005B418C" w:rsidRDefault="005B418C">
    <w:pPr>
      <w:pStyle w:val="Header"/>
    </w:pPr>
    <w:r>
      <w:tab/>
    </w:r>
    <w:r>
      <w:tab/>
      <w:t>[</w:t>
    </w:r>
    <w:proofErr w:type="gramStart"/>
    <w:r>
      <w:t>if</w:t>
    </w:r>
    <w:proofErr w:type="gramEnd"/>
    <w:r>
      <w:t xml:space="preserve"> applicable: Revised DATE]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C" w:rsidRPr="00305098" w:rsidRDefault="005B418C">
    <w:pPr>
      <w:pStyle w:val="Header"/>
      <w:rPr>
        <w:sz w:val="20"/>
        <w:lang w:val="en-GB"/>
      </w:rPr>
    </w:pPr>
    <w:r w:rsidRPr="00305098">
      <w:rPr>
        <w:sz w:val="20"/>
        <w:lang w:val="en-GB"/>
      </w:rPr>
      <w:t>GWD-R-P</w:t>
    </w:r>
    <w:ins w:id="6" w:author="Andre Merzky" w:date="2013-09-17T09:58:00Z">
      <w:r w:rsidR="0091425C">
        <w:rPr>
          <w:sz w:val="20"/>
          <w:lang w:val="en-GB"/>
        </w:rPr>
        <w:t>.</w:t>
      </w:r>
    </w:ins>
    <w:ins w:id="7" w:author="Andre Merzky" w:date="2013-09-17T09:59:00Z">
      <w:r w:rsidR="0091425C">
        <w:rPr>
          <w:sz w:val="20"/>
          <w:lang w:val="en-GB"/>
        </w:rPr>
        <w:t>203</w:t>
      </w:r>
    </w:ins>
    <w:r w:rsidRPr="00305098">
      <w:rPr>
        <w:sz w:val="20"/>
        <w:lang w:val="en-GB"/>
      </w:rPr>
      <w:tab/>
    </w:r>
    <w:r w:rsidRPr="00305098">
      <w:rPr>
        <w:sz w:val="20"/>
        <w:lang w:val="en-GB"/>
      </w:rPr>
      <w:tab/>
      <w:t xml:space="preserve">Philipp </w:t>
    </w:r>
    <w:proofErr w:type="spellStart"/>
    <w:r w:rsidRPr="00305098">
      <w:rPr>
        <w:sz w:val="20"/>
        <w:lang w:val="en-GB"/>
      </w:rPr>
      <w:t>Wieder</w:t>
    </w:r>
    <w:proofErr w:type="spellEnd"/>
    <w:r w:rsidRPr="00305098">
      <w:rPr>
        <w:sz w:val="20"/>
        <w:lang w:val="en-GB"/>
      </w:rPr>
      <w:t xml:space="preserve">, </w:t>
    </w:r>
    <w:r>
      <w:rPr>
        <w:sz w:val="20"/>
        <w:lang w:val="en-GB"/>
      </w:rPr>
      <w:t>GWDG</w:t>
    </w:r>
  </w:p>
  <w:p w:rsidR="005B418C" w:rsidRPr="00305098" w:rsidRDefault="005B418C">
    <w:pPr>
      <w:pStyle w:val="Header"/>
      <w:rPr>
        <w:sz w:val="20"/>
        <w:lang w:val="en-GB"/>
      </w:rPr>
    </w:pPr>
    <w:r w:rsidRPr="00305098">
      <w:rPr>
        <w:sz w:val="20"/>
        <w:lang w:val="en-GB"/>
      </w:rPr>
      <w:t>JSDL-WG</w:t>
    </w:r>
    <w:r w:rsidRPr="00305098">
      <w:rPr>
        <w:sz w:val="20"/>
        <w:lang w:val="en-GB"/>
      </w:rPr>
      <w:tab/>
    </w:r>
    <w:r w:rsidRPr="00305098">
      <w:rPr>
        <w:sz w:val="20"/>
        <w:lang w:val="en-GB"/>
      </w:rPr>
      <w:tab/>
      <w:t xml:space="preserve">Alexander </w:t>
    </w:r>
    <w:proofErr w:type="spellStart"/>
    <w:r w:rsidRPr="00305098">
      <w:rPr>
        <w:sz w:val="20"/>
        <w:lang w:val="en-GB"/>
      </w:rPr>
      <w:t>Papaspyrou</w:t>
    </w:r>
    <w:proofErr w:type="spellEnd"/>
    <w:r w:rsidRPr="00305098">
      <w:rPr>
        <w:sz w:val="20"/>
        <w:lang w:val="en-GB"/>
      </w:rPr>
      <w:t xml:space="preserve">, </w:t>
    </w:r>
    <w:proofErr w:type="spellStart"/>
    <w:r>
      <w:rPr>
        <w:sz w:val="20"/>
        <w:lang w:val="en-GB"/>
      </w:rPr>
      <w:t>Adesso</w:t>
    </w:r>
    <w:proofErr w:type="spellEnd"/>
    <w:r>
      <w:rPr>
        <w:sz w:val="20"/>
        <w:lang w:val="en-GB"/>
      </w:rPr>
      <w:t xml:space="preserve"> AG</w:t>
    </w:r>
  </w:p>
  <w:p w:rsidR="005B418C" w:rsidRPr="00305098" w:rsidRDefault="005B418C">
    <w:pPr>
      <w:pStyle w:val="Header"/>
      <w:rPr>
        <w:sz w:val="20"/>
        <w:lang w:val="en-GB"/>
      </w:rPr>
    </w:pPr>
    <w:r>
      <w:rPr>
        <w:sz w:val="20"/>
        <w:lang w:val="en-GB"/>
      </w:rPr>
      <w:tab/>
    </w:r>
    <w:r>
      <w:rPr>
        <w:sz w:val="20"/>
        <w:lang w:val="en-GB"/>
      </w:rPr>
      <w:tab/>
      <w:t xml:space="preserve">Andreas </w:t>
    </w:r>
    <w:proofErr w:type="spellStart"/>
    <w:r>
      <w:rPr>
        <w:sz w:val="20"/>
        <w:lang w:val="en-GB"/>
      </w:rPr>
      <w:t>Savva</w:t>
    </w:r>
    <w:proofErr w:type="spellEnd"/>
    <w:r>
      <w:rPr>
        <w:sz w:val="20"/>
        <w:lang w:val="en-GB"/>
      </w:rPr>
      <w:t>, Fujitsu Laboratories Ltd</w:t>
    </w:r>
  </w:p>
  <w:p w:rsidR="005B418C" w:rsidRPr="00305098" w:rsidRDefault="005B418C">
    <w:pPr>
      <w:pStyle w:val="Header"/>
      <w:rPr>
        <w:sz w:val="20"/>
        <w:lang w:val="en-GB"/>
      </w:rPr>
    </w:pPr>
    <w:r w:rsidRPr="00305098">
      <w:rPr>
        <w:sz w:val="20"/>
        <w:lang w:val="en-GB"/>
      </w:rPr>
      <w:tab/>
    </w:r>
    <w:r w:rsidRPr="00305098">
      <w:rPr>
        <w:sz w:val="20"/>
        <w:lang w:val="en-GB"/>
      </w:rPr>
      <w:tab/>
    </w:r>
    <w:proofErr w:type="spellStart"/>
    <w:r w:rsidRPr="00305098">
      <w:rPr>
        <w:sz w:val="20"/>
        <w:lang w:val="en-GB"/>
      </w:rPr>
      <w:t>Donal</w:t>
    </w:r>
    <w:proofErr w:type="spellEnd"/>
    <w:r w:rsidRPr="00305098">
      <w:rPr>
        <w:sz w:val="20"/>
        <w:lang w:val="en-GB"/>
      </w:rPr>
      <w:t xml:space="preserve"> Fellows, The University of Manchester</w:t>
    </w:r>
  </w:p>
  <w:p w:rsidR="00000000" w:rsidRDefault="005B418C">
    <w:pPr>
      <w:pStyle w:val="Header"/>
      <w:tabs>
        <w:tab w:val="clear" w:pos="4320"/>
        <w:tab w:val="center" w:pos="4230"/>
      </w:tabs>
      <w:jc w:val="right"/>
      <w:rPr>
        <w:sz w:val="20"/>
        <w:lang w:val="en-GB"/>
      </w:rPr>
      <w:pPrChange w:id="8" w:author="Andre Merzky" w:date="2013-09-17T09:56:00Z">
        <w:pPr>
          <w:pStyle w:val="Header"/>
          <w:jc w:val="right"/>
        </w:pPr>
      </w:pPrChange>
    </w:pPr>
    <w:r w:rsidRPr="00305098">
      <w:rPr>
        <w:sz w:val="20"/>
        <w:lang w:val="en-GB"/>
      </w:rPr>
      <w:tab/>
    </w:r>
    <w:r w:rsidRPr="00305098">
      <w:rPr>
        <w:sz w:val="20"/>
        <w:lang w:val="en-GB"/>
      </w:rPr>
      <w:tab/>
    </w:r>
    <w:proofErr w:type="spellStart"/>
    <w:r>
      <w:rPr>
        <w:sz w:val="20"/>
        <w:lang w:val="en-GB"/>
      </w:rPr>
      <w:t>Shahbaz</w:t>
    </w:r>
    <w:proofErr w:type="spellEnd"/>
    <w:r>
      <w:rPr>
        <w:sz w:val="20"/>
        <w:lang w:val="en-GB"/>
      </w:rPr>
      <w:t xml:space="preserve"> </w:t>
    </w:r>
    <w:proofErr w:type="spellStart"/>
    <w:r>
      <w:rPr>
        <w:sz w:val="20"/>
        <w:lang w:val="en-GB"/>
      </w:rPr>
      <w:t>Memon</w:t>
    </w:r>
    <w:proofErr w:type="spellEnd"/>
    <w:r>
      <w:rPr>
        <w:sz w:val="20"/>
        <w:lang w:val="en-GB"/>
      </w:rPr>
      <w:t xml:space="preserve">, </w:t>
    </w:r>
    <w:proofErr w:type="spellStart"/>
    <w:r>
      <w:rPr>
        <w:sz w:val="20"/>
        <w:lang w:val="en-GB"/>
      </w:rPr>
      <w:t>Juelich</w:t>
    </w:r>
    <w:proofErr w:type="spellEnd"/>
    <w:r>
      <w:rPr>
        <w:sz w:val="20"/>
        <w:lang w:val="en-GB"/>
      </w:rPr>
      <w:t xml:space="preserve"> Supercomp</w:t>
    </w:r>
    <w:del w:id="9" w:author="Andre Merzky" w:date="2013-09-17T09:50:00Z">
      <w:r w:rsidDel="00277D34">
        <w:rPr>
          <w:sz w:val="20"/>
          <w:lang w:val="en-GB"/>
        </w:rPr>
        <w:delText>t</w:delText>
      </w:r>
    </w:del>
    <w:r>
      <w:rPr>
        <w:sz w:val="20"/>
        <w:lang w:val="en-GB"/>
      </w:rPr>
      <w:t>uting Centre</w:t>
    </w:r>
  </w:p>
  <w:p w:rsidR="005B418C" w:rsidRDefault="005B418C" w:rsidP="0068446C">
    <w:pPr>
      <w:pStyle w:val="Header"/>
      <w:ind w:left="5760"/>
      <w:jc w:val="right"/>
      <w:rPr>
        <w:sz w:val="20"/>
        <w:lang w:val="en-GB"/>
      </w:rPr>
    </w:pPr>
    <w:r>
      <w:rPr>
        <w:sz w:val="20"/>
        <w:lang w:val="en-GB"/>
      </w:rPr>
      <w:t>May 06, 2013</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C" w:rsidRDefault="005B418C">
    <w:pPr>
      <w:pStyle w:val="Header"/>
      <w:rPr>
        <w:sz w:val="20"/>
      </w:rPr>
    </w:pPr>
    <w:r w:rsidRPr="00E477CF">
      <w:rPr>
        <w:sz w:val="20"/>
      </w:rPr>
      <w:t>GWD-R-P</w:t>
    </w:r>
    <w:r w:rsidRPr="00E477CF">
      <w:rPr>
        <w:sz w:val="20"/>
      </w:rPr>
      <w:tab/>
    </w:r>
    <w:r w:rsidRPr="00E477CF">
      <w:rPr>
        <w:sz w:val="20"/>
      </w:rPr>
      <w:tab/>
    </w:r>
    <w:r>
      <w:rPr>
        <w:sz w:val="20"/>
      </w:rPr>
      <w:t>May 06</w:t>
    </w:r>
    <w:r w:rsidRPr="00E477CF">
      <w:rPr>
        <w:sz w:val="20"/>
      </w:rPr>
      <w:t>, 201</w:t>
    </w:r>
    <w:r>
      <w:rPr>
        <w:sz w:val="20"/>
      </w:rPr>
      <w:t>3</w:t>
    </w:r>
  </w:p>
  <w:p w:rsidR="005B418C" w:rsidRPr="00E477CF" w:rsidRDefault="005B418C">
    <w:pPr>
      <w:pStyle w:val="Heade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25pt;height:14.25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6E3A2FA8"/>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576"/>
        </w:tabs>
        <w:ind w:left="1576"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Arial Unicode M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Arial Unicode M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Arial Unicode MS"/>
      </w:rPr>
    </w:lvl>
    <w:lvl w:ilvl="8">
      <w:start w:val="1"/>
      <w:numFmt w:val="bullet"/>
      <w:lvlText w:val=""/>
      <w:lvlJc w:val="left"/>
      <w:pPr>
        <w:tabs>
          <w:tab w:val="num" w:pos="6480"/>
        </w:tabs>
        <w:ind w:left="6480" w:hanging="360"/>
      </w:pPr>
      <w:rPr>
        <w:rFonts w:ascii="Wingdings" w:hAnsi="Wingdings"/>
      </w:rPr>
    </w:lvl>
  </w:abstractNum>
  <w:abstractNum w:abstractNumId="12">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3">
    <w:nsid w:val="019446CE"/>
    <w:multiLevelType w:val="hybridMultilevel"/>
    <w:tmpl w:val="0E10B638"/>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4">
    <w:nsid w:val="084E50EB"/>
    <w:multiLevelType w:val="hybridMultilevel"/>
    <w:tmpl w:val="14C4F92A"/>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nsid w:val="0E5C109C"/>
    <w:multiLevelType w:val="hybridMultilevel"/>
    <w:tmpl w:val="D6B67B5C"/>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1B500F"/>
    <w:multiLevelType w:val="multilevel"/>
    <w:tmpl w:val="5DD04F7E"/>
    <w:lvl w:ilvl="0">
      <w:start w:val="1"/>
      <w:numFmt w:val="decimal"/>
      <w:lvlText w:val="Appendix %1"/>
      <w:lvlJc w:val="left"/>
      <w:pPr>
        <w:tabs>
          <w:tab w:val="num" w:pos="0"/>
        </w:tabs>
        <w:ind w:left="0" w:firstLine="0"/>
      </w:pPr>
      <w:rPr>
        <w:rFonts w:hint="eastAsia"/>
      </w:rPr>
    </w:lvl>
    <w:lvl w:ilvl="1">
      <w:start w:val="1"/>
      <w:numFmt w:val="decimal"/>
      <w:lvlText w:val="Appendix %1.%2"/>
      <w:lvlJc w:val="left"/>
      <w:pPr>
        <w:tabs>
          <w:tab w:val="num" w:pos="0"/>
        </w:tabs>
        <w:ind w:left="0" w:firstLine="0"/>
      </w:pPr>
      <w:rPr>
        <w:rFonts w:hint="eastAsia"/>
        <w:sz w:val="24"/>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1B6D6C19"/>
    <w:multiLevelType w:val="hybridMultilevel"/>
    <w:tmpl w:val="754C53C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8">
    <w:nsid w:val="25F85628"/>
    <w:multiLevelType w:val="hybridMultilevel"/>
    <w:tmpl w:val="1728A22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9">
    <w:nsid w:val="269E3680"/>
    <w:multiLevelType w:val="multilevel"/>
    <w:tmpl w:val="689801C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9BF3D81"/>
    <w:multiLevelType w:val="hybridMultilevel"/>
    <w:tmpl w:val="653E7C0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1">
    <w:nsid w:val="2A4B36C7"/>
    <w:multiLevelType w:val="multilevel"/>
    <w:tmpl w:val="6A9099D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DBB0D44"/>
    <w:multiLevelType w:val="hybridMultilevel"/>
    <w:tmpl w:val="1644999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E314B2"/>
    <w:multiLevelType w:val="hybridMultilevel"/>
    <w:tmpl w:val="D32CFAB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nsid w:val="2E4C460E"/>
    <w:multiLevelType w:val="hybridMultilevel"/>
    <w:tmpl w:val="861EA80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5">
    <w:nsid w:val="37EB031A"/>
    <w:multiLevelType w:val="hybridMultilevel"/>
    <w:tmpl w:val="4F2E24F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6">
    <w:nsid w:val="39C213F6"/>
    <w:multiLevelType w:val="hybridMultilevel"/>
    <w:tmpl w:val="FAE81C3A"/>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7">
    <w:nsid w:val="45917F9D"/>
    <w:multiLevelType w:val="hybridMultilevel"/>
    <w:tmpl w:val="D93C7DA0"/>
    <w:lvl w:ilvl="0" w:tplc="04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4B5855"/>
    <w:multiLevelType w:val="multilevel"/>
    <w:tmpl w:val="B0065F86"/>
    <w:lvl w:ilvl="0">
      <w:start w:val="1"/>
      <w:numFmt w:val="upperLetter"/>
      <w:pStyle w:val="JSDLAppendix"/>
      <w:lvlText w:val="Appendix %1"/>
      <w:lvlJc w:val="left"/>
      <w:pPr>
        <w:tabs>
          <w:tab w:val="num" w:pos="720"/>
        </w:tabs>
        <w:ind w:left="720" w:firstLine="0"/>
      </w:pPr>
      <w:rPr>
        <w:rFonts w:hint="eastAsia"/>
      </w:rPr>
    </w:lvl>
    <w:lvl w:ilvl="1">
      <w:start w:val="1"/>
      <w:numFmt w:val="decimal"/>
      <w:lvlText w:val="Appendix %1.%2"/>
      <w:lvlJc w:val="left"/>
      <w:pPr>
        <w:tabs>
          <w:tab w:val="num" w:pos="720"/>
        </w:tabs>
        <w:ind w:left="720" w:firstLine="0"/>
      </w:pPr>
      <w:rPr>
        <w:rFonts w:hint="eastAsia"/>
        <w:sz w:val="24"/>
      </w:rPr>
    </w:lvl>
    <w:lvl w:ilvl="2">
      <w:start w:val="1"/>
      <w:numFmt w:val="none"/>
      <w:suff w:val="nothing"/>
      <w:lvlText w:val=""/>
      <w:lvlJc w:val="left"/>
      <w:pPr>
        <w:ind w:left="720" w:firstLine="0"/>
      </w:pPr>
      <w:rPr>
        <w:rFonts w:hint="eastAsia"/>
      </w:rPr>
    </w:lvl>
    <w:lvl w:ilvl="3">
      <w:start w:val="1"/>
      <w:numFmt w:val="none"/>
      <w:suff w:val="nothing"/>
      <w:lvlText w:val=""/>
      <w:lvlJc w:val="left"/>
      <w:pPr>
        <w:ind w:left="720" w:firstLine="0"/>
      </w:pPr>
      <w:rPr>
        <w:rFonts w:hint="eastAsia"/>
      </w:rPr>
    </w:lvl>
    <w:lvl w:ilvl="4">
      <w:start w:val="1"/>
      <w:numFmt w:val="none"/>
      <w:suff w:val="nothing"/>
      <w:lvlText w:val=""/>
      <w:lvlJc w:val="left"/>
      <w:pPr>
        <w:ind w:left="720" w:firstLine="0"/>
      </w:pPr>
      <w:rPr>
        <w:rFonts w:hint="eastAsia"/>
      </w:rPr>
    </w:lvl>
    <w:lvl w:ilvl="5">
      <w:start w:val="1"/>
      <w:numFmt w:val="none"/>
      <w:suff w:val="nothing"/>
      <w:lvlText w:val=""/>
      <w:lvlJc w:val="left"/>
      <w:pPr>
        <w:ind w:left="720" w:firstLine="0"/>
      </w:pPr>
      <w:rPr>
        <w:rFonts w:hint="eastAsia"/>
      </w:rPr>
    </w:lvl>
    <w:lvl w:ilvl="6">
      <w:start w:val="1"/>
      <w:numFmt w:val="none"/>
      <w:suff w:val="nothing"/>
      <w:lvlText w:val=""/>
      <w:lvlJc w:val="left"/>
      <w:pPr>
        <w:ind w:left="720" w:firstLine="0"/>
      </w:pPr>
      <w:rPr>
        <w:rFonts w:hint="eastAsia"/>
      </w:rPr>
    </w:lvl>
    <w:lvl w:ilvl="7">
      <w:start w:val="1"/>
      <w:numFmt w:val="none"/>
      <w:suff w:val="nothing"/>
      <w:lvlText w:val=""/>
      <w:lvlJc w:val="left"/>
      <w:pPr>
        <w:ind w:left="720" w:firstLine="0"/>
      </w:pPr>
      <w:rPr>
        <w:rFonts w:hint="eastAsia"/>
      </w:rPr>
    </w:lvl>
    <w:lvl w:ilvl="8">
      <w:start w:val="1"/>
      <w:numFmt w:val="none"/>
      <w:suff w:val="nothing"/>
      <w:lvlText w:val=""/>
      <w:lvlJc w:val="left"/>
      <w:pPr>
        <w:ind w:left="720" w:firstLine="0"/>
      </w:pPr>
      <w:rPr>
        <w:rFonts w:hint="eastAsia"/>
      </w:rPr>
    </w:lvl>
  </w:abstractNum>
  <w:abstractNum w:abstractNumId="29">
    <w:nsid w:val="506508FE"/>
    <w:multiLevelType w:val="hybridMultilevel"/>
    <w:tmpl w:val="6A189000"/>
    <w:lvl w:ilvl="0" w:tplc="898EA428">
      <w:start w:val="1"/>
      <w:numFmt w:val="none"/>
      <w:lvlText w:val="-"/>
      <w:lvlJc w:val="left"/>
      <w:pPr>
        <w:tabs>
          <w:tab w:val="num" w:pos="720"/>
        </w:tabs>
        <w:ind w:left="720" w:hanging="306"/>
      </w:pPr>
      <w:rPr>
        <w:rFonts w:ascii="Arial Unicode MS" w:eastAsia="Arial Unicode MS" w:hAnsi="Arial Unicode M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37349"/>
    <w:multiLevelType w:val="hybridMultilevel"/>
    <w:tmpl w:val="F62EF51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1">
    <w:nsid w:val="59B01086"/>
    <w:multiLevelType w:val="multilevel"/>
    <w:tmpl w:val="B0065F86"/>
    <w:lvl w:ilvl="0">
      <w:start w:val="1"/>
      <w:numFmt w:val="upperLetter"/>
      <w:lvlText w:val="Appendix %1"/>
      <w:lvlJc w:val="left"/>
      <w:pPr>
        <w:tabs>
          <w:tab w:val="num" w:pos="720"/>
        </w:tabs>
        <w:ind w:left="720" w:firstLine="0"/>
      </w:pPr>
      <w:rPr>
        <w:rFonts w:hint="eastAsia"/>
      </w:rPr>
    </w:lvl>
    <w:lvl w:ilvl="1">
      <w:start w:val="1"/>
      <w:numFmt w:val="decimal"/>
      <w:lvlText w:val="Appendix %1.%2"/>
      <w:lvlJc w:val="left"/>
      <w:pPr>
        <w:tabs>
          <w:tab w:val="num" w:pos="720"/>
        </w:tabs>
        <w:ind w:left="720" w:firstLine="0"/>
      </w:pPr>
      <w:rPr>
        <w:rFonts w:hint="eastAsia"/>
        <w:sz w:val="24"/>
      </w:rPr>
    </w:lvl>
    <w:lvl w:ilvl="2">
      <w:start w:val="1"/>
      <w:numFmt w:val="none"/>
      <w:suff w:val="nothing"/>
      <w:lvlText w:val=""/>
      <w:lvlJc w:val="left"/>
      <w:pPr>
        <w:ind w:left="720" w:firstLine="0"/>
      </w:pPr>
      <w:rPr>
        <w:rFonts w:hint="eastAsia"/>
      </w:rPr>
    </w:lvl>
    <w:lvl w:ilvl="3">
      <w:start w:val="1"/>
      <w:numFmt w:val="none"/>
      <w:suff w:val="nothing"/>
      <w:lvlText w:val=""/>
      <w:lvlJc w:val="left"/>
      <w:pPr>
        <w:ind w:left="720" w:firstLine="0"/>
      </w:pPr>
      <w:rPr>
        <w:rFonts w:hint="eastAsia"/>
      </w:rPr>
    </w:lvl>
    <w:lvl w:ilvl="4">
      <w:start w:val="1"/>
      <w:numFmt w:val="none"/>
      <w:suff w:val="nothing"/>
      <w:lvlText w:val=""/>
      <w:lvlJc w:val="left"/>
      <w:pPr>
        <w:ind w:left="720" w:firstLine="0"/>
      </w:pPr>
      <w:rPr>
        <w:rFonts w:hint="eastAsia"/>
      </w:rPr>
    </w:lvl>
    <w:lvl w:ilvl="5">
      <w:start w:val="1"/>
      <w:numFmt w:val="none"/>
      <w:suff w:val="nothing"/>
      <w:lvlText w:val=""/>
      <w:lvlJc w:val="left"/>
      <w:pPr>
        <w:ind w:left="720" w:firstLine="0"/>
      </w:pPr>
      <w:rPr>
        <w:rFonts w:hint="eastAsia"/>
      </w:rPr>
    </w:lvl>
    <w:lvl w:ilvl="6">
      <w:start w:val="1"/>
      <w:numFmt w:val="none"/>
      <w:suff w:val="nothing"/>
      <w:lvlText w:val=""/>
      <w:lvlJc w:val="left"/>
      <w:pPr>
        <w:ind w:left="720" w:firstLine="0"/>
      </w:pPr>
      <w:rPr>
        <w:rFonts w:hint="eastAsia"/>
      </w:rPr>
    </w:lvl>
    <w:lvl w:ilvl="7">
      <w:start w:val="1"/>
      <w:numFmt w:val="none"/>
      <w:suff w:val="nothing"/>
      <w:lvlText w:val=""/>
      <w:lvlJc w:val="left"/>
      <w:pPr>
        <w:ind w:left="720" w:firstLine="0"/>
      </w:pPr>
      <w:rPr>
        <w:rFonts w:hint="eastAsia"/>
      </w:rPr>
    </w:lvl>
    <w:lvl w:ilvl="8">
      <w:start w:val="1"/>
      <w:numFmt w:val="none"/>
      <w:suff w:val="nothing"/>
      <w:lvlText w:val=""/>
      <w:lvlJc w:val="left"/>
      <w:pPr>
        <w:ind w:left="720" w:firstLine="0"/>
      </w:pPr>
      <w:rPr>
        <w:rFonts w:hint="eastAsia"/>
      </w:rPr>
    </w:lvl>
  </w:abstractNum>
  <w:abstractNum w:abstractNumId="32">
    <w:nsid w:val="5D9578D3"/>
    <w:multiLevelType w:val="hybridMultilevel"/>
    <w:tmpl w:val="2F2AB89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3">
    <w:nsid w:val="68C653A6"/>
    <w:multiLevelType w:val="hybridMultilevel"/>
    <w:tmpl w:val="88E2EA1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4">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5">
    <w:nsid w:val="6FBF5506"/>
    <w:multiLevelType w:val="hybridMultilevel"/>
    <w:tmpl w:val="1956670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6">
    <w:nsid w:val="72225897"/>
    <w:multiLevelType w:val="hybridMultilevel"/>
    <w:tmpl w:val="A604651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7">
    <w:nsid w:val="77F8395B"/>
    <w:multiLevelType w:val="hybridMultilevel"/>
    <w:tmpl w:val="2D00A972"/>
    <w:lvl w:ilvl="0" w:tplc="00010407">
      <w:start w:val="1"/>
      <w:numFmt w:val="bullet"/>
      <w:lvlText w:val=""/>
      <w:lvlJc w:val="left"/>
      <w:pPr>
        <w:tabs>
          <w:tab w:val="num" w:pos="720"/>
        </w:tabs>
        <w:ind w:left="720" w:hanging="360"/>
      </w:pPr>
      <w:rPr>
        <w:rFonts w:ascii="Symbol" w:hAnsi="Symbol"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8">
    <w:nsid w:val="7A3E653D"/>
    <w:multiLevelType w:val="hybridMultilevel"/>
    <w:tmpl w:val="54B0496A"/>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9">
    <w:nsid w:val="7F0D5AF0"/>
    <w:multiLevelType w:val="hybridMultilevel"/>
    <w:tmpl w:val="E6A4B5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0"/>
  </w:num>
  <w:num w:numId="14">
    <w:abstractNumId w:val="32"/>
  </w:num>
  <w:num w:numId="15">
    <w:abstractNumId w:val="24"/>
  </w:num>
  <w:num w:numId="16">
    <w:abstractNumId w:val="13"/>
  </w:num>
  <w:num w:numId="17">
    <w:abstractNumId w:val="33"/>
  </w:num>
  <w:num w:numId="18">
    <w:abstractNumId w:val="18"/>
  </w:num>
  <w:num w:numId="19">
    <w:abstractNumId w:val="23"/>
  </w:num>
  <w:num w:numId="20">
    <w:abstractNumId w:val="36"/>
  </w:num>
  <w:num w:numId="21">
    <w:abstractNumId w:val="25"/>
  </w:num>
  <w:num w:numId="22">
    <w:abstractNumId w:val="37"/>
  </w:num>
  <w:num w:numId="23">
    <w:abstractNumId w:val="14"/>
  </w:num>
  <w:num w:numId="24">
    <w:abstractNumId w:val="20"/>
  </w:num>
  <w:num w:numId="25">
    <w:abstractNumId w:val="38"/>
  </w:num>
  <w:num w:numId="26">
    <w:abstractNumId w:val="17"/>
  </w:num>
  <w:num w:numId="27">
    <w:abstractNumId w:val="26"/>
  </w:num>
  <w:num w:numId="28">
    <w:abstractNumId w:val="35"/>
  </w:num>
  <w:num w:numId="29">
    <w:abstractNumId w:val="15"/>
  </w:num>
  <w:num w:numId="30">
    <w:abstractNumId w:val="39"/>
  </w:num>
  <w:num w:numId="31">
    <w:abstractNumId w:val="22"/>
  </w:num>
  <w:num w:numId="32">
    <w:abstractNumId w:val="27"/>
  </w:num>
  <w:num w:numId="33">
    <w:abstractNumId w:val="21"/>
  </w:num>
  <w:num w:numId="34">
    <w:abstractNumId w:val="28"/>
  </w:num>
  <w:num w:numId="35">
    <w:abstractNumId w:val="16"/>
  </w:num>
  <w:num w:numId="36">
    <w:abstractNumId w:val="10"/>
  </w:num>
  <w:num w:numId="37">
    <w:abstractNumId w:val="11"/>
  </w:num>
  <w:num w:numId="38">
    <w:abstractNumId w:val="12"/>
  </w:num>
  <w:num w:numId="39">
    <w:abstractNumId w:val="29"/>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emon">
    <w15:presenceInfo w15:providerId="None" w15:userId="m.mem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proofState w:spelling="clean" w:grammar="clean"/>
  <w:revisionView w:insDel="0"/>
  <w:trackRevisions/>
  <w:defaultTabStop w:val="720"/>
  <w:hyphenationZone w:val="425"/>
  <w:doNotHyphenateCaps/>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
  <w:rsids>
    <w:rsidRoot w:val="00D6272E"/>
    <w:rsid w:val="000029D3"/>
    <w:rsid w:val="00004B04"/>
    <w:rsid w:val="00004EB1"/>
    <w:rsid w:val="000055B3"/>
    <w:rsid w:val="0001226C"/>
    <w:rsid w:val="00014FD4"/>
    <w:rsid w:val="000249FE"/>
    <w:rsid w:val="00025EFB"/>
    <w:rsid w:val="0003053B"/>
    <w:rsid w:val="00036A64"/>
    <w:rsid w:val="00037089"/>
    <w:rsid w:val="0004005C"/>
    <w:rsid w:val="000449D2"/>
    <w:rsid w:val="000539B0"/>
    <w:rsid w:val="00057FF6"/>
    <w:rsid w:val="00060EA4"/>
    <w:rsid w:val="000638B5"/>
    <w:rsid w:val="00067825"/>
    <w:rsid w:val="00076349"/>
    <w:rsid w:val="000927EA"/>
    <w:rsid w:val="00092DBE"/>
    <w:rsid w:val="00093406"/>
    <w:rsid w:val="000B33C5"/>
    <w:rsid w:val="000B4E6F"/>
    <w:rsid w:val="000C3AFA"/>
    <w:rsid w:val="000C4E56"/>
    <w:rsid w:val="000C7298"/>
    <w:rsid w:val="000D541B"/>
    <w:rsid w:val="000D6AEB"/>
    <w:rsid w:val="000E2D3E"/>
    <w:rsid w:val="000E5A94"/>
    <w:rsid w:val="000E5E4D"/>
    <w:rsid w:val="000F2C98"/>
    <w:rsid w:val="000F30F4"/>
    <w:rsid w:val="001058E6"/>
    <w:rsid w:val="00114704"/>
    <w:rsid w:val="001158C3"/>
    <w:rsid w:val="001162D5"/>
    <w:rsid w:val="001315B0"/>
    <w:rsid w:val="00137DE4"/>
    <w:rsid w:val="00141FC3"/>
    <w:rsid w:val="00145F36"/>
    <w:rsid w:val="001567A2"/>
    <w:rsid w:val="00156BD7"/>
    <w:rsid w:val="0016035B"/>
    <w:rsid w:val="001617AE"/>
    <w:rsid w:val="001676A5"/>
    <w:rsid w:val="00181071"/>
    <w:rsid w:val="001846E9"/>
    <w:rsid w:val="00191F19"/>
    <w:rsid w:val="001935F7"/>
    <w:rsid w:val="00193E33"/>
    <w:rsid w:val="00196001"/>
    <w:rsid w:val="00196C13"/>
    <w:rsid w:val="001972B0"/>
    <w:rsid w:val="001A1C1C"/>
    <w:rsid w:val="001A3DBF"/>
    <w:rsid w:val="001A3FD6"/>
    <w:rsid w:val="001B36DA"/>
    <w:rsid w:val="001B4E95"/>
    <w:rsid w:val="001C647C"/>
    <w:rsid w:val="001D7CB7"/>
    <w:rsid w:val="001D7CEE"/>
    <w:rsid w:val="001E4649"/>
    <w:rsid w:val="001E637E"/>
    <w:rsid w:val="001F51A9"/>
    <w:rsid w:val="00200C1E"/>
    <w:rsid w:val="002015C4"/>
    <w:rsid w:val="00210D3A"/>
    <w:rsid w:val="0022098C"/>
    <w:rsid w:val="0022123A"/>
    <w:rsid w:val="00223788"/>
    <w:rsid w:val="00223DC3"/>
    <w:rsid w:val="00225FB2"/>
    <w:rsid w:val="002277A1"/>
    <w:rsid w:val="00242845"/>
    <w:rsid w:val="002472FB"/>
    <w:rsid w:val="00253BA4"/>
    <w:rsid w:val="0026327A"/>
    <w:rsid w:val="002646B2"/>
    <w:rsid w:val="00265C49"/>
    <w:rsid w:val="002759F7"/>
    <w:rsid w:val="00277D34"/>
    <w:rsid w:val="00283900"/>
    <w:rsid w:val="002A7AA4"/>
    <w:rsid w:val="002B41A2"/>
    <w:rsid w:val="002C6D35"/>
    <w:rsid w:val="002D5F62"/>
    <w:rsid w:val="002E2AAF"/>
    <w:rsid w:val="002E773B"/>
    <w:rsid w:val="002F1760"/>
    <w:rsid w:val="002F49DE"/>
    <w:rsid w:val="002F70D9"/>
    <w:rsid w:val="00305098"/>
    <w:rsid w:val="003174EE"/>
    <w:rsid w:val="00323785"/>
    <w:rsid w:val="00325EAC"/>
    <w:rsid w:val="0034098F"/>
    <w:rsid w:val="003521B9"/>
    <w:rsid w:val="00356299"/>
    <w:rsid w:val="00361B4D"/>
    <w:rsid w:val="0036550C"/>
    <w:rsid w:val="00367B9D"/>
    <w:rsid w:val="003724E2"/>
    <w:rsid w:val="00374B90"/>
    <w:rsid w:val="00380238"/>
    <w:rsid w:val="003864D5"/>
    <w:rsid w:val="003B68CA"/>
    <w:rsid w:val="003C032B"/>
    <w:rsid w:val="003E79BE"/>
    <w:rsid w:val="003F11E9"/>
    <w:rsid w:val="003F60CD"/>
    <w:rsid w:val="004000F5"/>
    <w:rsid w:val="004009C3"/>
    <w:rsid w:val="00400ABD"/>
    <w:rsid w:val="0041490D"/>
    <w:rsid w:val="00431B09"/>
    <w:rsid w:val="0043341B"/>
    <w:rsid w:val="0043509A"/>
    <w:rsid w:val="00457756"/>
    <w:rsid w:val="00457CAB"/>
    <w:rsid w:val="004620C2"/>
    <w:rsid w:val="004705CA"/>
    <w:rsid w:val="004A07C7"/>
    <w:rsid w:val="004A1FB4"/>
    <w:rsid w:val="004A6334"/>
    <w:rsid w:val="004B7339"/>
    <w:rsid w:val="004C0225"/>
    <w:rsid w:val="004C4E24"/>
    <w:rsid w:val="004E5DE9"/>
    <w:rsid w:val="004F152A"/>
    <w:rsid w:val="004F5CFC"/>
    <w:rsid w:val="004F75C6"/>
    <w:rsid w:val="004F75FF"/>
    <w:rsid w:val="00504C2B"/>
    <w:rsid w:val="005128C6"/>
    <w:rsid w:val="00513353"/>
    <w:rsid w:val="005176F1"/>
    <w:rsid w:val="00522DA9"/>
    <w:rsid w:val="0053223D"/>
    <w:rsid w:val="0053243F"/>
    <w:rsid w:val="00533DAC"/>
    <w:rsid w:val="00534DB2"/>
    <w:rsid w:val="005352F1"/>
    <w:rsid w:val="00542C5C"/>
    <w:rsid w:val="0054300A"/>
    <w:rsid w:val="005544F6"/>
    <w:rsid w:val="005552C5"/>
    <w:rsid w:val="005557F5"/>
    <w:rsid w:val="005664E0"/>
    <w:rsid w:val="00567AF4"/>
    <w:rsid w:val="00592CF3"/>
    <w:rsid w:val="005A5239"/>
    <w:rsid w:val="005B13FC"/>
    <w:rsid w:val="005B2BF6"/>
    <w:rsid w:val="005B418C"/>
    <w:rsid w:val="005B5380"/>
    <w:rsid w:val="005B5EC7"/>
    <w:rsid w:val="005B718E"/>
    <w:rsid w:val="005B7807"/>
    <w:rsid w:val="005C1FB9"/>
    <w:rsid w:val="005C61F9"/>
    <w:rsid w:val="005D5A39"/>
    <w:rsid w:val="005E0651"/>
    <w:rsid w:val="005E6E2A"/>
    <w:rsid w:val="005F4CDE"/>
    <w:rsid w:val="005F60EF"/>
    <w:rsid w:val="006021E3"/>
    <w:rsid w:val="006032CB"/>
    <w:rsid w:val="00603B00"/>
    <w:rsid w:val="00603CED"/>
    <w:rsid w:val="006054CE"/>
    <w:rsid w:val="00605728"/>
    <w:rsid w:val="00607BA1"/>
    <w:rsid w:val="00613E7E"/>
    <w:rsid w:val="00626210"/>
    <w:rsid w:val="006279F0"/>
    <w:rsid w:val="00635FCD"/>
    <w:rsid w:val="0064164E"/>
    <w:rsid w:val="006423C0"/>
    <w:rsid w:val="00647681"/>
    <w:rsid w:val="00651604"/>
    <w:rsid w:val="00654930"/>
    <w:rsid w:val="00662E00"/>
    <w:rsid w:val="00675D18"/>
    <w:rsid w:val="0068446C"/>
    <w:rsid w:val="00687C56"/>
    <w:rsid w:val="006916B5"/>
    <w:rsid w:val="0069180E"/>
    <w:rsid w:val="006A4E7F"/>
    <w:rsid w:val="006A6AD6"/>
    <w:rsid w:val="006B1208"/>
    <w:rsid w:val="006B58CD"/>
    <w:rsid w:val="006D48AD"/>
    <w:rsid w:val="006E648B"/>
    <w:rsid w:val="006F00C8"/>
    <w:rsid w:val="006F3BC7"/>
    <w:rsid w:val="006F7FB5"/>
    <w:rsid w:val="0070001D"/>
    <w:rsid w:val="007052A0"/>
    <w:rsid w:val="0071470B"/>
    <w:rsid w:val="0072153D"/>
    <w:rsid w:val="007253EB"/>
    <w:rsid w:val="00727C78"/>
    <w:rsid w:val="0073421C"/>
    <w:rsid w:val="007431FC"/>
    <w:rsid w:val="00745360"/>
    <w:rsid w:val="00747CE0"/>
    <w:rsid w:val="00770290"/>
    <w:rsid w:val="007732F3"/>
    <w:rsid w:val="00773AFB"/>
    <w:rsid w:val="0077680C"/>
    <w:rsid w:val="0078066E"/>
    <w:rsid w:val="00790377"/>
    <w:rsid w:val="0079260A"/>
    <w:rsid w:val="007A259A"/>
    <w:rsid w:val="007A2D8F"/>
    <w:rsid w:val="007A3352"/>
    <w:rsid w:val="007A39BC"/>
    <w:rsid w:val="007B4B83"/>
    <w:rsid w:val="007B7B1E"/>
    <w:rsid w:val="007B7E85"/>
    <w:rsid w:val="007C18DF"/>
    <w:rsid w:val="007C1D4C"/>
    <w:rsid w:val="007C5B75"/>
    <w:rsid w:val="007C7CDB"/>
    <w:rsid w:val="007D07D7"/>
    <w:rsid w:val="007E0B28"/>
    <w:rsid w:val="007E556B"/>
    <w:rsid w:val="007E5DE9"/>
    <w:rsid w:val="007F423F"/>
    <w:rsid w:val="007F48C2"/>
    <w:rsid w:val="008055F5"/>
    <w:rsid w:val="00821EC2"/>
    <w:rsid w:val="00822088"/>
    <w:rsid w:val="008263C8"/>
    <w:rsid w:val="00834648"/>
    <w:rsid w:val="00837A7B"/>
    <w:rsid w:val="00850BF3"/>
    <w:rsid w:val="00852FA0"/>
    <w:rsid w:val="00863E39"/>
    <w:rsid w:val="008718E6"/>
    <w:rsid w:val="00874B37"/>
    <w:rsid w:val="00875324"/>
    <w:rsid w:val="008802F3"/>
    <w:rsid w:val="00884ADC"/>
    <w:rsid w:val="008D1759"/>
    <w:rsid w:val="008D1B5B"/>
    <w:rsid w:val="008D621D"/>
    <w:rsid w:val="008E157F"/>
    <w:rsid w:val="008E7F57"/>
    <w:rsid w:val="008F0645"/>
    <w:rsid w:val="008F24DE"/>
    <w:rsid w:val="008F5AE0"/>
    <w:rsid w:val="00900613"/>
    <w:rsid w:val="009138CF"/>
    <w:rsid w:val="0091425C"/>
    <w:rsid w:val="0091453A"/>
    <w:rsid w:val="00914845"/>
    <w:rsid w:val="00917582"/>
    <w:rsid w:val="00920FC0"/>
    <w:rsid w:val="009224C3"/>
    <w:rsid w:val="00931373"/>
    <w:rsid w:val="00936310"/>
    <w:rsid w:val="00936410"/>
    <w:rsid w:val="00940A2F"/>
    <w:rsid w:val="00940E67"/>
    <w:rsid w:val="00945A38"/>
    <w:rsid w:val="00954DF8"/>
    <w:rsid w:val="00965E41"/>
    <w:rsid w:val="00967A51"/>
    <w:rsid w:val="00973B70"/>
    <w:rsid w:val="00975DE7"/>
    <w:rsid w:val="00983309"/>
    <w:rsid w:val="00984A20"/>
    <w:rsid w:val="00997C2A"/>
    <w:rsid w:val="009A190C"/>
    <w:rsid w:val="009A23A3"/>
    <w:rsid w:val="009A50FB"/>
    <w:rsid w:val="009B3B11"/>
    <w:rsid w:val="009B55CC"/>
    <w:rsid w:val="009D4D1B"/>
    <w:rsid w:val="009D623F"/>
    <w:rsid w:val="00A0219F"/>
    <w:rsid w:val="00A02B57"/>
    <w:rsid w:val="00A05727"/>
    <w:rsid w:val="00A12C5B"/>
    <w:rsid w:val="00A21B58"/>
    <w:rsid w:val="00A22657"/>
    <w:rsid w:val="00A32586"/>
    <w:rsid w:val="00A4184F"/>
    <w:rsid w:val="00A474EA"/>
    <w:rsid w:val="00A5391C"/>
    <w:rsid w:val="00A56D35"/>
    <w:rsid w:val="00A60694"/>
    <w:rsid w:val="00A60A7D"/>
    <w:rsid w:val="00A85590"/>
    <w:rsid w:val="00A868EE"/>
    <w:rsid w:val="00A96C4F"/>
    <w:rsid w:val="00A97F74"/>
    <w:rsid w:val="00AB43F0"/>
    <w:rsid w:val="00AB568F"/>
    <w:rsid w:val="00AB5E41"/>
    <w:rsid w:val="00AC00EB"/>
    <w:rsid w:val="00AC1F65"/>
    <w:rsid w:val="00AC6031"/>
    <w:rsid w:val="00AE4DBB"/>
    <w:rsid w:val="00AF6381"/>
    <w:rsid w:val="00B1358E"/>
    <w:rsid w:val="00B31739"/>
    <w:rsid w:val="00B33158"/>
    <w:rsid w:val="00B4512C"/>
    <w:rsid w:val="00B45C4A"/>
    <w:rsid w:val="00B4681C"/>
    <w:rsid w:val="00B50AC6"/>
    <w:rsid w:val="00B53EFF"/>
    <w:rsid w:val="00B55043"/>
    <w:rsid w:val="00B560E0"/>
    <w:rsid w:val="00B5614E"/>
    <w:rsid w:val="00B654BC"/>
    <w:rsid w:val="00B76192"/>
    <w:rsid w:val="00B91E6E"/>
    <w:rsid w:val="00B95A3C"/>
    <w:rsid w:val="00BB5FCE"/>
    <w:rsid w:val="00BB7B64"/>
    <w:rsid w:val="00BC15A9"/>
    <w:rsid w:val="00BC1636"/>
    <w:rsid w:val="00BC3B52"/>
    <w:rsid w:val="00BD49E1"/>
    <w:rsid w:val="00BF5327"/>
    <w:rsid w:val="00BF5453"/>
    <w:rsid w:val="00C16964"/>
    <w:rsid w:val="00C2098E"/>
    <w:rsid w:val="00C25BB6"/>
    <w:rsid w:val="00C341DC"/>
    <w:rsid w:val="00C378D6"/>
    <w:rsid w:val="00C40353"/>
    <w:rsid w:val="00C531F1"/>
    <w:rsid w:val="00C53428"/>
    <w:rsid w:val="00C71718"/>
    <w:rsid w:val="00C8702E"/>
    <w:rsid w:val="00C87271"/>
    <w:rsid w:val="00CA2FBD"/>
    <w:rsid w:val="00CB05A4"/>
    <w:rsid w:val="00CB0D2E"/>
    <w:rsid w:val="00CC625C"/>
    <w:rsid w:val="00CD2BB4"/>
    <w:rsid w:val="00CE1408"/>
    <w:rsid w:val="00CE34E4"/>
    <w:rsid w:val="00CE3D19"/>
    <w:rsid w:val="00CE752A"/>
    <w:rsid w:val="00CF5F4A"/>
    <w:rsid w:val="00D00209"/>
    <w:rsid w:val="00D01879"/>
    <w:rsid w:val="00D14760"/>
    <w:rsid w:val="00D23024"/>
    <w:rsid w:val="00D3275A"/>
    <w:rsid w:val="00D455F4"/>
    <w:rsid w:val="00D47005"/>
    <w:rsid w:val="00D523C6"/>
    <w:rsid w:val="00D53B89"/>
    <w:rsid w:val="00D60807"/>
    <w:rsid w:val="00D6272E"/>
    <w:rsid w:val="00D751FA"/>
    <w:rsid w:val="00D75D25"/>
    <w:rsid w:val="00D812C3"/>
    <w:rsid w:val="00D8207E"/>
    <w:rsid w:val="00D85AAD"/>
    <w:rsid w:val="00D87DB8"/>
    <w:rsid w:val="00DA392B"/>
    <w:rsid w:val="00DB3694"/>
    <w:rsid w:val="00DC6263"/>
    <w:rsid w:val="00DC7155"/>
    <w:rsid w:val="00DC76A3"/>
    <w:rsid w:val="00DD3471"/>
    <w:rsid w:val="00DD38C4"/>
    <w:rsid w:val="00DD5806"/>
    <w:rsid w:val="00DE1084"/>
    <w:rsid w:val="00DF787D"/>
    <w:rsid w:val="00E05600"/>
    <w:rsid w:val="00E05F41"/>
    <w:rsid w:val="00E11503"/>
    <w:rsid w:val="00E135BC"/>
    <w:rsid w:val="00E135F6"/>
    <w:rsid w:val="00E14E23"/>
    <w:rsid w:val="00E177CC"/>
    <w:rsid w:val="00E2219A"/>
    <w:rsid w:val="00E23021"/>
    <w:rsid w:val="00E25477"/>
    <w:rsid w:val="00E30118"/>
    <w:rsid w:val="00E30924"/>
    <w:rsid w:val="00E30E92"/>
    <w:rsid w:val="00E3352A"/>
    <w:rsid w:val="00E37B49"/>
    <w:rsid w:val="00E43557"/>
    <w:rsid w:val="00E44B97"/>
    <w:rsid w:val="00E45AAB"/>
    <w:rsid w:val="00E467E0"/>
    <w:rsid w:val="00E475E2"/>
    <w:rsid w:val="00E477CF"/>
    <w:rsid w:val="00E61189"/>
    <w:rsid w:val="00E65DBE"/>
    <w:rsid w:val="00E67C58"/>
    <w:rsid w:val="00E722B9"/>
    <w:rsid w:val="00E727EE"/>
    <w:rsid w:val="00E85D63"/>
    <w:rsid w:val="00EA398A"/>
    <w:rsid w:val="00EA6041"/>
    <w:rsid w:val="00EB1F51"/>
    <w:rsid w:val="00EB282F"/>
    <w:rsid w:val="00EB4AB5"/>
    <w:rsid w:val="00EC0BC9"/>
    <w:rsid w:val="00EC0FAF"/>
    <w:rsid w:val="00EC2152"/>
    <w:rsid w:val="00EC2EC0"/>
    <w:rsid w:val="00EC70EE"/>
    <w:rsid w:val="00ED1813"/>
    <w:rsid w:val="00ED46C0"/>
    <w:rsid w:val="00ED4813"/>
    <w:rsid w:val="00ED748E"/>
    <w:rsid w:val="00EE5608"/>
    <w:rsid w:val="00EE7AD0"/>
    <w:rsid w:val="00EF6171"/>
    <w:rsid w:val="00EF6E5A"/>
    <w:rsid w:val="00F059C2"/>
    <w:rsid w:val="00F06648"/>
    <w:rsid w:val="00F11CB3"/>
    <w:rsid w:val="00F1464B"/>
    <w:rsid w:val="00F16121"/>
    <w:rsid w:val="00F17A83"/>
    <w:rsid w:val="00F2245D"/>
    <w:rsid w:val="00F23561"/>
    <w:rsid w:val="00F2557C"/>
    <w:rsid w:val="00F33E0C"/>
    <w:rsid w:val="00F34FE0"/>
    <w:rsid w:val="00F35AB5"/>
    <w:rsid w:val="00F56736"/>
    <w:rsid w:val="00F57B80"/>
    <w:rsid w:val="00F61350"/>
    <w:rsid w:val="00F8286F"/>
    <w:rsid w:val="00F9034D"/>
    <w:rsid w:val="00FB09C9"/>
    <w:rsid w:val="00FB7BBB"/>
    <w:rsid w:val="00FC0A83"/>
    <w:rsid w:val="00FC3446"/>
    <w:rsid w:val="00FD0E69"/>
    <w:rsid w:val="00FD6FE7"/>
    <w:rsid w:val="00FE0415"/>
    <w:rsid w:val="00FE1C5A"/>
    <w:rsid w:val="00FE3B18"/>
    <w:rsid w:val="00FE4F2E"/>
    <w:rsid w:val="00FE64C6"/>
  </w:rsids>
  <m:mathPr>
    <m:mathFont m:val="Cambria Math"/>
    <m:brkBin m:val="before"/>
    <m:brkBinSub m:val="--"/>
    <m:smallFrac m:val="off"/>
    <m:dispDef m:val="of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4"/>
        <w:szCs w:val="24"/>
        <w:lang w:val="de-DE"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iPriority="39" w:unhideWhenUsed="1" w:qFormat="1"/>
  </w:latentStyles>
  <w:style w:type="paragraph" w:default="1" w:styleId="Normal">
    <w:name w:val="Normal"/>
    <w:qFormat/>
    <w:rsid w:val="0070001D"/>
    <w:rPr>
      <w:rFonts w:ascii="Arial" w:hAnsi="Arial"/>
      <w:lang w:val="en-US"/>
    </w:rPr>
  </w:style>
  <w:style w:type="paragraph" w:styleId="Heading1">
    <w:name w:val="heading 1"/>
    <w:basedOn w:val="Normal"/>
    <w:next w:val="nobreak"/>
    <w:qFormat/>
    <w:rsid w:val="00715F4B"/>
    <w:pPr>
      <w:keepNext/>
      <w:numPr>
        <w:numId w:val="1"/>
      </w:numPr>
      <w:spacing w:before="120" w:after="60"/>
      <w:outlineLvl w:val="0"/>
    </w:pPr>
    <w:rPr>
      <w:b/>
      <w:kern w:val="32"/>
    </w:rPr>
  </w:style>
  <w:style w:type="paragraph" w:styleId="Heading2">
    <w:name w:val="heading 2"/>
    <w:basedOn w:val="Normal"/>
    <w:next w:val="nobreak"/>
    <w:qFormat/>
    <w:rsid w:val="00715F4B"/>
    <w:pPr>
      <w:keepNext/>
      <w:numPr>
        <w:ilvl w:val="1"/>
        <w:numId w:val="1"/>
      </w:numPr>
      <w:outlineLvl w:val="1"/>
    </w:pPr>
  </w:style>
  <w:style w:type="paragraph" w:styleId="Heading3">
    <w:name w:val="heading 3"/>
    <w:basedOn w:val="Normal"/>
    <w:next w:val="nobreak"/>
    <w:link w:val="Heading3Char"/>
    <w:qFormat/>
    <w:rsid w:val="00715F4B"/>
    <w:pPr>
      <w:keepNext/>
      <w:numPr>
        <w:ilvl w:val="2"/>
        <w:numId w:val="1"/>
      </w:numPr>
      <w:spacing w:before="120" w:after="120"/>
      <w:outlineLvl w:val="2"/>
    </w:pPr>
    <w:rPr>
      <w:rFonts w:ascii="Helvetica" w:hAnsi="Helvetica"/>
    </w:rPr>
  </w:style>
  <w:style w:type="paragraph" w:styleId="Heading4">
    <w:name w:val="heading 4"/>
    <w:basedOn w:val="Normal"/>
    <w:next w:val="Normal"/>
    <w:qFormat/>
    <w:rsid w:val="00715F4B"/>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715F4B"/>
    <w:pPr>
      <w:numPr>
        <w:ilvl w:val="4"/>
        <w:numId w:val="1"/>
      </w:numPr>
      <w:spacing w:before="240" w:after="60"/>
      <w:outlineLvl w:val="4"/>
    </w:pPr>
    <w:rPr>
      <w:b/>
      <w:i/>
      <w:sz w:val="26"/>
      <w:szCs w:val="26"/>
    </w:rPr>
  </w:style>
  <w:style w:type="paragraph" w:styleId="Heading6">
    <w:name w:val="heading 6"/>
    <w:basedOn w:val="Normal"/>
    <w:next w:val="Normal"/>
    <w:qFormat/>
    <w:rsid w:val="00715F4B"/>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715F4B"/>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715F4B"/>
    <w:pPr>
      <w:numPr>
        <w:ilvl w:val="7"/>
        <w:numId w:val="1"/>
      </w:numPr>
      <w:spacing w:before="240" w:after="60"/>
      <w:outlineLvl w:val="7"/>
    </w:pPr>
    <w:rPr>
      <w:rFonts w:ascii="Times New Roman" w:hAnsi="Times New Roman"/>
      <w:i/>
    </w:rPr>
  </w:style>
  <w:style w:type="paragraph" w:styleId="Heading9">
    <w:name w:val="heading 9"/>
    <w:basedOn w:val="Normal"/>
    <w:next w:val="Normal"/>
    <w:qFormat/>
    <w:rsid w:val="00715F4B"/>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70001D"/>
    <w:pPr>
      <w:keepNext/>
    </w:pPr>
  </w:style>
  <w:style w:type="paragraph" w:customStyle="1" w:styleId="HTMLBody">
    <w:name w:val="HTML Body"/>
    <w:rsid w:val="0070001D"/>
    <w:pPr>
      <w:autoSpaceDE w:val="0"/>
      <w:autoSpaceDN w:val="0"/>
      <w:adjustRightInd w:val="0"/>
    </w:pPr>
    <w:rPr>
      <w:rFonts w:ascii="Comic Sans MS" w:hAnsi="Comic Sans MS"/>
      <w:sz w:val="18"/>
      <w:szCs w:val="18"/>
      <w:lang w:val="en-US"/>
    </w:rPr>
  </w:style>
  <w:style w:type="paragraph" w:styleId="Header">
    <w:name w:val="header"/>
    <w:basedOn w:val="Normal"/>
    <w:rsid w:val="0070001D"/>
    <w:pPr>
      <w:tabs>
        <w:tab w:val="center" w:pos="4320"/>
        <w:tab w:val="right" w:pos="8640"/>
      </w:tabs>
    </w:pPr>
  </w:style>
  <w:style w:type="paragraph" w:styleId="Footer">
    <w:name w:val="footer"/>
    <w:basedOn w:val="Normal"/>
    <w:semiHidden/>
    <w:rsid w:val="0070001D"/>
    <w:pPr>
      <w:tabs>
        <w:tab w:val="center" w:pos="4320"/>
        <w:tab w:val="right" w:pos="8640"/>
      </w:tabs>
    </w:pPr>
  </w:style>
  <w:style w:type="character" w:styleId="Hyperlink">
    <w:name w:val="Hyperlink"/>
    <w:basedOn w:val="DefaultParagraphFont"/>
    <w:uiPriority w:val="99"/>
    <w:rsid w:val="0070001D"/>
    <w:rPr>
      <w:color w:val="0000FF"/>
      <w:u w:val="single"/>
    </w:rPr>
  </w:style>
  <w:style w:type="character" w:styleId="PageNumber">
    <w:name w:val="page number"/>
    <w:basedOn w:val="DefaultParagraphFont"/>
    <w:rsid w:val="0070001D"/>
  </w:style>
  <w:style w:type="paragraph" w:styleId="BlockText">
    <w:name w:val="Block Text"/>
    <w:basedOn w:val="Normal"/>
    <w:rsid w:val="0070001D"/>
    <w:pPr>
      <w:ind w:left="360" w:right="720"/>
    </w:pPr>
    <w:rPr>
      <w:rFonts w:ascii="Courier New" w:hAnsi="Courier New"/>
      <w:sz w:val="18"/>
      <w:szCs w:val="18"/>
    </w:rPr>
  </w:style>
  <w:style w:type="paragraph" w:styleId="Caption">
    <w:name w:val="caption"/>
    <w:basedOn w:val="Normal"/>
    <w:next w:val="Normal"/>
    <w:uiPriority w:val="99"/>
    <w:qFormat/>
    <w:rsid w:val="0070001D"/>
    <w:pPr>
      <w:spacing w:before="120" w:after="120"/>
    </w:pPr>
    <w:rPr>
      <w:b/>
    </w:rPr>
  </w:style>
  <w:style w:type="paragraph" w:styleId="NormalWeb">
    <w:name w:val="Normal (Web)"/>
    <w:basedOn w:val="Normal"/>
    <w:rsid w:val="0070001D"/>
    <w:rPr>
      <w:rFonts w:ascii="Times New Roman" w:hAnsi="Times New Roman"/>
    </w:rPr>
  </w:style>
  <w:style w:type="paragraph" w:styleId="PlainText">
    <w:name w:val="Plain Text"/>
    <w:basedOn w:val="Normal"/>
    <w:rsid w:val="0070001D"/>
    <w:pPr>
      <w:ind w:left="720"/>
    </w:pPr>
    <w:rPr>
      <w:rFonts w:ascii="Courier New" w:hAnsi="Courier New"/>
    </w:rPr>
  </w:style>
  <w:style w:type="paragraph" w:styleId="BodyText">
    <w:name w:val="Body Text"/>
    <w:basedOn w:val="Normal"/>
    <w:rsid w:val="0070001D"/>
    <w:pPr>
      <w:spacing w:after="120"/>
    </w:pPr>
  </w:style>
  <w:style w:type="paragraph" w:styleId="BodyTextIndent">
    <w:name w:val="Body Text Indent"/>
    <w:basedOn w:val="Normal"/>
    <w:rsid w:val="0070001D"/>
    <w:pPr>
      <w:spacing w:after="120"/>
      <w:ind w:left="360"/>
    </w:pPr>
  </w:style>
  <w:style w:type="paragraph" w:styleId="BodyText3">
    <w:name w:val="Body Text 3"/>
    <w:basedOn w:val="Normal"/>
    <w:rsid w:val="0070001D"/>
    <w:pPr>
      <w:spacing w:after="120"/>
    </w:pPr>
    <w:rPr>
      <w:sz w:val="16"/>
      <w:szCs w:val="16"/>
    </w:rPr>
  </w:style>
  <w:style w:type="paragraph" w:styleId="BodyTextFirstIndent">
    <w:name w:val="Body Text First Indent"/>
    <w:basedOn w:val="BodyText"/>
    <w:rsid w:val="0070001D"/>
    <w:pPr>
      <w:ind w:firstLine="210"/>
    </w:pPr>
  </w:style>
  <w:style w:type="paragraph" w:styleId="BodyTextFirstIndent2">
    <w:name w:val="Body Text First Indent 2"/>
    <w:basedOn w:val="BodyTextIndent"/>
    <w:rsid w:val="0070001D"/>
    <w:pPr>
      <w:ind w:firstLine="210"/>
    </w:pPr>
  </w:style>
  <w:style w:type="paragraph" w:styleId="BodyTextIndent2">
    <w:name w:val="Body Text Indent 2"/>
    <w:basedOn w:val="Normal"/>
    <w:rsid w:val="0070001D"/>
    <w:pPr>
      <w:spacing w:after="120" w:line="480" w:lineRule="auto"/>
      <w:ind w:left="360"/>
    </w:pPr>
  </w:style>
  <w:style w:type="paragraph" w:styleId="BodyTextIndent3">
    <w:name w:val="Body Text Indent 3"/>
    <w:basedOn w:val="Normal"/>
    <w:rsid w:val="0070001D"/>
    <w:pPr>
      <w:spacing w:after="120"/>
      <w:ind w:left="360"/>
    </w:pPr>
    <w:rPr>
      <w:sz w:val="16"/>
      <w:szCs w:val="16"/>
    </w:rPr>
  </w:style>
  <w:style w:type="paragraph" w:styleId="Closing">
    <w:name w:val="Closing"/>
    <w:basedOn w:val="Normal"/>
    <w:rsid w:val="0070001D"/>
    <w:pPr>
      <w:ind w:left="4320"/>
    </w:pPr>
  </w:style>
  <w:style w:type="paragraph" w:styleId="CommentText">
    <w:name w:val="annotation text"/>
    <w:basedOn w:val="Normal"/>
    <w:semiHidden/>
    <w:rsid w:val="0070001D"/>
  </w:style>
  <w:style w:type="paragraph" w:styleId="Date">
    <w:name w:val="Date"/>
    <w:basedOn w:val="Normal"/>
    <w:next w:val="Normal"/>
    <w:rsid w:val="0070001D"/>
  </w:style>
  <w:style w:type="paragraph" w:styleId="DocumentMap">
    <w:name w:val="Document Map"/>
    <w:basedOn w:val="Normal"/>
    <w:semiHidden/>
    <w:rsid w:val="0070001D"/>
    <w:pPr>
      <w:shd w:val="clear" w:color="auto" w:fill="000080"/>
    </w:pPr>
    <w:rPr>
      <w:rFonts w:ascii="Tahoma" w:hAnsi="Tahoma"/>
    </w:rPr>
  </w:style>
  <w:style w:type="paragraph" w:styleId="E-mailSignature">
    <w:name w:val="E-mail Signature"/>
    <w:basedOn w:val="Normal"/>
    <w:rsid w:val="0070001D"/>
  </w:style>
  <w:style w:type="paragraph" w:styleId="EndnoteText">
    <w:name w:val="endnote text"/>
    <w:basedOn w:val="Normal"/>
    <w:semiHidden/>
    <w:rsid w:val="0070001D"/>
  </w:style>
  <w:style w:type="paragraph" w:styleId="EnvelopeAddress">
    <w:name w:val="envelope address"/>
    <w:basedOn w:val="Normal"/>
    <w:rsid w:val="0070001D"/>
    <w:pPr>
      <w:framePr w:w="7920" w:h="1980" w:hRule="exact" w:hSpace="180" w:wrap="auto" w:hAnchor="page" w:xAlign="center" w:yAlign="bottom"/>
      <w:ind w:left="2880"/>
    </w:pPr>
  </w:style>
  <w:style w:type="paragraph" w:styleId="EnvelopeReturn">
    <w:name w:val="envelope return"/>
    <w:basedOn w:val="Normal"/>
    <w:rsid w:val="0070001D"/>
  </w:style>
  <w:style w:type="paragraph" w:styleId="FootnoteText">
    <w:name w:val="footnote text"/>
    <w:basedOn w:val="Normal"/>
    <w:semiHidden/>
    <w:rsid w:val="0070001D"/>
  </w:style>
  <w:style w:type="paragraph" w:styleId="HTMLAddress">
    <w:name w:val="HTML Address"/>
    <w:basedOn w:val="Normal"/>
    <w:rsid w:val="0070001D"/>
    <w:rPr>
      <w:i/>
    </w:rPr>
  </w:style>
  <w:style w:type="paragraph" w:styleId="HTMLPreformatted">
    <w:name w:val="HTML Preformatted"/>
    <w:basedOn w:val="Normal"/>
    <w:rsid w:val="0070001D"/>
    <w:rPr>
      <w:rFonts w:ascii="Courier New" w:hAnsi="Courier New"/>
    </w:rPr>
  </w:style>
  <w:style w:type="paragraph" w:styleId="Index1">
    <w:name w:val="index 1"/>
    <w:basedOn w:val="Normal"/>
    <w:next w:val="Normal"/>
    <w:autoRedefine/>
    <w:semiHidden/>
    <w:rsid w:val="0070001D"/>
    <w:pPr>
      <w:ind w:left="200" w:hanging="200"/>
    </w:pPr>
  </w:style>
  <w:style w:type="paragraph" w:styleId="Index2">
    <w:name w:val="index 2"/>
    <w:basedOn w:val="Normal"/>
    <w:next w:val="Normal"/>
    <w:autoRedefine/>
    <w:semiHidden/>
    <w:rsid w:val="0070001D"/>
    <w:pPr>
      <w:ind w:left="400" w:hanging="200"/>
    </w:pPr>
  </w:style>
  <w:style w:type="paragraph" w:styleId="Index3">
    <w:name w:val="index 3"/>
    <w:basedOn w:val="Normal"/>
    <w:next w:val="Normal"/>
    <w:autoRedefine/>
    <w:semiHidden/>
    <w:rsid w:val="0070001D"/>
    <w:pPr>
      <w:ind w:left="600" w:hanging="200"/>
    </w:pPr>
  </w:style>
  <w:style w:type="paragraph" w:styleId="Index4">
    <w:name w:val="index 4"/>
    <w:basedOn w:val="Normal"/>
    <w:next w:val="Normal"/>
    <w:autoRedefine/>
    <w:semiHidden/>
    <w:rsid w:val="0070001D"/>
    <w:pPr>
      <w:ind w:left="800" w:hanging="200"/>
    </w:pPr>
  </w:style>
  <w:style w:type="paragraph" w:styleId="Index5">
    <w:name w:val="index 5"/>
    <w:basedOn w:val="Normal"/>
    <w:next w:val="Normal"/>
    <w:autoRedefine/>
    <w:semiHidden/>
    <w:rsid w:val="0070001D"/>
    <w:pPr>
      <w:ind w:left="1000" w:hanging="200"/>
    </w:pPr>
  </w:style>
  <w:style w:type="paragraph" w:styleId="Index6">
    <w:name w:val="index 6"/>
    <w:basedOn w:val="Normal"/>
    <w:next w:val="Normal"/>
    <w:autoRedefine/>
    <w:semiHidden/>
    <w:rsid w:val="0070001D"/>
    <w:pPr>
      <w:ind w:left="1200" w:hanging="200"/>
    </w:pPr>
  </w:style>
  <w:style w:type="paragraph" w:styleId="Index7">
    <w:name w:val="index 7"/>
    <w:basedOn w:val="Normal"/>
    <w:next w:val="Normal"/>
    <w:autoRedefine/>
    <w:semiHidden/>
    <w:rsid w:val="0070001D"/>
    <w:pPr>
      <w:ind w:left="1400" w:hanging="200"/>
    </w:pPr>
  </w:style>
  <w:style w:type="paragraph" w:styleId="Index8">
    <w:name w:val="index 8"/>
    <w:basedOn w:val="Normal"/>
    <w:next w:val="Normal"/>
    <w:autoRedefine/>
    <w:semiHidden/>
    <w:rsid w:val="0070001D"/>
    <w:pPr>
      <w:ind w:left="1600" w:hanging="200"/>
    </w:pPr>
  </w:style>
  <w:style w:type="paragraph" w:styleId="Index9">
    <w:name w:val="index 9"/>
    <w:basedOn w:val="Normal"/>
    <w:next w:val="Normal"/>
    <w:autoRedefine/>
    <w:semiHidden/>
    <w:rsid w:val="0070001D"/>
    <w:pPr>
      <w:ind w:left="1800" w:hanging="200"/>
    </w:pPr>
  </w:style>
  <w:style w:type="paragraph" w:styleId="IndexHeading">
    <w:name w:val="index heading"/>
    <w:basedOn w:val="Normal"/>
    <w:next w:val="Index1"/>
    <w:semiHidden/>
    <w:rsid w:val="0070001D"/>
    <w:rPr>
      <w:b/>
    </w:rPr>
  </w:style>
  <w:style w:type="paragraph" w:styleId="List">
    <w:name w:val="List"/>
    <w:basedOn w:val="Normal"/>
    <w:semiHidden/>
    <w:rsid w:val="0070001D"/>
    <w:pPr>
      <w:ind w:left="360" w:hanging="360"/>
    </w:pPr>
  </w:style>
  <w:style w:type="paragraph" w:styleId="List2">
    <w:name w:val="List 2"/>
    <w:basedOn w:val="Normal"/>
    <w:rsid w:val="0070001D"/>
    <w:pPr>
      <w:ind w:left="720" w:hanging="360"/>
    </w:pPr>
  </w:style>
  <w:style w:type="paragraph" w:styleId="List3">
    <w:name w:val="List 3"/>
    <w:basedOn w:val="Normal"/>
    <w:rsid w:val="0070001D"/>
    <w:pPr>
      <w:ind w:left="1080" w:hanging="360"/>
    </w:pPr>
  </w:style>
  <w:style w:type="paragraph" w:styleId="List4">
    <w:name w:val="List 4"/>
    <w:basedOn w:val="Normal"/>
    <w:rsid w:val="0070001D"/>
    <w:pPr>
      <w:ind w:left="1440" w:hanging="360"/>
    </w:pPr>
  </w:style>
  <w:style w:type="paragraph" w:styleId="List5">
    <w:name w:val="List 5"/>
    <w:basedOn w:val="Normal"/>
    <w:rsid w:val="0070001D"/>
    <w:pPr>
      <w:ind w:left="1800" w:hanging="360"/>
    </w:pPr>
  </w:style>
  <w:style w:type="paragraph" w:styleId="ListBullet">
    <w:name w:val="List Bullet"/>
    <w:basedOn w:val="Normal"/>
    <w:autoRedefine/>
    <w:rsid w:val="0070001D"/>
    <w:pPr>
      <w:numPr>
        <w:numId w:val="2"/>
      </w:numPr>
    </w:pPr>
  </w:style>
  <w:style w:type="paragraph" w:styleId="ListBullet2">
    <w:name w:val="List Bullet 2"/>
    <w:basedOn w:val="Normal"/>
    <w:autoRedefine/>
    <w:rsid w:val="0070001D"/>
    <w:pPr>
      <w:numPr>
        <w:numId w:val="3"/>
      </w:numPr>
    </w:pPr>
  </w:style>
  <w:style w:type="paragraph" w:styleId="ListBullet3">
    <w:name w:val="List Bullet 3"/>
    <w:basedOn w:val="Normal"/>
    <w:autoRedefine/>
    <w:rsid w:val="0070001D"/>
    <w:pPr>
      <w:numPr>
        <w:numId w:val="4"/>
      </w:numPr>
    </w:pPr>
  </w:style>
  <w:style w:type="paragraph" w:styleId="ListBullet4">
    <w:name w:val="List Bullet 4"/>
    <w:basedOn w:val="Normal"/>
    <w:autoRedefine/>
    <w:rsid w:val="0070001D"/>
    <w:pPr>
      <w:numPr>
        <w:numId w:val="5"/>
      </w:numPr>
    </w:pPr>
  </w:style>
  <w:style w:type="paragraph" w:styleId="ListBullet5">
    <w:name w:val="List Bullet 5"/>
    <w:basedOn w:val="Normal"/>
    <w:autoRedefine/>
    <w:rsid w:val="0070001D"/>
    <w:pPr>
      <w:numPr>
        <w:numId w:val="6"/>
      </w:numPr>
    </w:pPr>
  </w:style>
  <w:style w:type="paragraph" w:styleId="ListContinue">
    <w:name w:val="List Continue"/>
    <w:basedOn w:val="Normal"/>
    <w:rsid w:val="0070001D"/>
    <w:pPr>
      <w:spacing w:after="120"/>
      <w:ind w:left="360"/>
    </w:pPr>
  </w:style>
  <w:style w:type="paragraph" w:styleId="ListContinue2">
    <w:name w:val="List Continue 2"/>
    <w:basedOn w:val="Normal"/>
    <w:rsid w:val="0070001D"/>
    <w:pPr>
      <w:spacing w:after="120"/>
      <w:ind w:left="720"/>
    </w:pPr>
  </w:style>
  <w:style w:type="paragraph" w:styleId="ListContinue3">
    <w:name w:val="List Continue 3"/>
    <w:basedOn w:val="Normal"/>
    <w:rsid w:val="0070001D"/>
    <w:pPr>
      <w:spacing w:after="120"/>
      <w:ind w:left="1080"/>
    </w:pPr>
  </w:style>
  <w:style w:type="paragraph" w:styleId="ListContinue4">
    <w:name w:val="List Continue 4"/>
    <w:basedOn w:val="Normal"/>
    <w:rsid w:val="0070001D"/>
    <w:pPr>
      <w:spacing w:after="120"/>
      <w:ind w:left="1440"/>
    </w:pPr>
  </w:style>
  <w:style w:type="paragraph" w:styleId="ListContinue5">
    <w:name w:val="List Continue 5"/>
    <w:basedOn w:val="Normal"/>
    <w:rsid w:val="0070001D"/>
    <w:pPr>
      <w:spacing w:after="120"/>
      <w:ind w:left="1800"/>
    </w:pPr>
  </w:style>
  <w:style w:type="paragraph" w:styleId="ListNumber">
    <w:name w:val="List Number"/>
    <w:basedOn w:val="Normal"/>
    <w:rsid w:val="0070001D"/>
    <w:pPr>
      <w:numPr>
        <w:numId w:val="7"/>
      </w:numPr>
    </w:pPr>
  </w:style>
  <w:style w:type="paragraph" w:styleId="ListNumber2">
    <w:name w:val="List Number 2"/>
    <w:basedOn w:val="Normal"/>
    <w:rsid w:val="0070001D"/>
    <w:pPr>
      <w:numPr>
        <w:numId w:val="8"/>
      </w:numPr>
    </w:pPr>
  </w:style>
  <w:style w:type="paragraph" w:styleId="ListNumber3">
    <w:name w:val="List Number 3"/>
    <w:basedOn w:val="Normal"/>
    <w:rsid w:val="0070001D"/>
    <w:pPr>
      <w:numPr>
        <w:numId w:val="9"/>
      </w:numPr>
    </w:pPr>
  </w:style>
  <w:style w:type="paragraph" w:styleId="ListNumber4">
    <w:name w:val="List Number 4"/>
    <w:basedOn w:val="Normal"/>
    <w:rsid w:val="0070001D"/>
    <w:pPr>
      <w:numPr>
        <w:numId w:val="10"/>
      </w:numPr>
    </w:pPr>
  </w:style>
  <w:style w:type="paragraph" w:styleId="ListNumber5">
    <w:name w:val="List Number 5"/>
    <w:basedOn w:val="Normal"/>
    <w:rsid w:val="0070001D"/>
    <w:pPr>
      <w:numPr>
        <w:numId w:val="11"/>
      </w:numPr>
    </w:pPr>
  </w:style>
  <w:style w:type="paragraph" w:styleId="MacroText">
    <w:name w:val="macro"/>
    <w:semiHidden/>
    <w:rsid w:val="0070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MessageHeader">
    <w:name w:val="Message Header"/>
    <w:basedOn w:val="Normal"/>
    <w:rsid w:val="0070001D"/>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70001D"/>
    <w:pPr>
      <w:ind w:left="720"/>
    </w:pPr>
  </w:style>
  <w:style w:type="paragraph" w:styleId="NoteHeading">
    <w:name w:val="Note Heading"/>
    <w:basedOn w:val="Normal"/>
    <w:next w:val="Normal"/>
    <w:rsid w:val="0070001D"/>
  </w:style>
  <w:style w:type="paragraph" w:styleId="Salutation">
    <w:name w:val="Salutation"/>
    <w:basedOn w:val="Normal"/>
    <w:next w:val="Normal"/>
    <w:rsid w:val="0070001D"/>
  </w:style>
  <w:style w:type="paragraph" w:styleId="Signature">
    <w:name w:val="Signature"/>
    <w:basedOn w:val="Normal"/>
    <w:rsid w:val="0070001D"/>
    <w:pPr>
      <w:ind w:left="4320"/>
    </w:pPr>
  </w:style>
  <w:style w:type="paragraph" w:styleId="Subtitle">
    <w:name w:val="Subtitle"/>
    <w:basedOn w:val="Normal"/>
    <w:qFormat/>
    <w:rsid w:val="0070001D"/>
    <w:pPr>
      <w:spacing w:after="60"/>
      <w:jc w:val="center"/>
      <w:outlineLvl w:val="1"/>
    </w:pPr>
  </w:style>
  <w:style w:type="paragraph" w:styleId="TableofAuthorities">
    <w:name w:val="table of authorities"/>
    <w:basedOn w:val="Normal"/>
    <w:next w:val="Normal"/>
    <w:semiHidden/>
    <w:rsid w:val="0070001D"/>
    <w:pPr>
      <w:ind w:left="200" w:hanging="200"/>
    </w:pPr>
  </w:style>
  <w:style w:type="paragraph" w:styleId="TableofFigures">
    <w:name w:val="table of figures"/>
    <w:basedOn w:val="Normal"/>
    <w:next w:val="Normal"/>
    <w:rsid w:val="0070001D"/>
    <w:pPr>
      <w:ind w:left="400" w:hanging="400"/>
    </w:pPr>
  </w:style>
  <w:style w:type="paragraph" w:styleId="Title">
    <w:name w:val="Title"/>
    <w:basedOn w:val="Normal"/>
    <w:qFormat/>
    <w:rsid w:val="0070001D"/>
    <w:pPr>
      <w:spacing w:before="240" w:after="60"/>
      <w:jc w:val="center"/>
      <w:outlineLvl w:val="0"/>
    </w:pPr>
    <w:rPr>
      <w:b/>
      <w:kern w:val="28"/>
      <w:sz w:val="32"/>
      <w:szCs w:val="32"/>
    </w:rPr>
  </w:style>
  <w:style w:type="paragraph" w:styleId="TOAHeading">
    <w:name w:val="toa heading"/>
    <w:basedOn w:val="Normal"/>
    <w:next w:val="Normal"/>
    <w:semiHidden/>
    <w:rsid w:val="0070001D"/>
    <w:pPr>
      <w:spacing w:before="120"/>
    </w:pPr>
    <w:rPr>
      <w:b/>
    </w:rPr>
  </w:style>
  <w:style w:type="paragraph" w:styleId="TOC1">
    <w:name w:val="toc 1"/>
    <w:basedOn w:val="Normal"/>
    <w:next w:val="Normal"/>
    <w:autoRedefine/>
    <w:uiPriority w:val="39"/>
    <w:rsid w:val="0070001D"/>
  </w:style>
  <w:style w:type="paragraph" w:styleId="TOC2">
    <w:name w:val="toc 2"/>
    <w:basedOn w:val="Normal"/>
    <w:next w:val="Normal"/>
    <w:autoRedefine/>
    <w:uiPriority w:val="39"/>
    <w:rsid w:val="0070001D"/>
    <w:pPr>
      <w:ind w:left="200"/>
    </w:pPr>
  </w:style>
  <w:style w:type="paragraph" w:styleId="TOC3">
    <w:name w:val="toc 3"/>
    <w:basedOn w:val="Normal"/>
    <w:next w:val="Normal"/>
    <w:autoRedefine/>
    <w:uiPriority w:val="39"/>
    <w:rsid w:val="0070001D"/>
    <w:pPr>
      <w:ind w:left="400"/>
    </w:pPr>
  </w:style>
  <w:style w:type="paragraph" w:styleId="TOC4">
    <w:name w:val="toc 4"/>
    <w:basedOn w:val="Normal"/>
    <w:next w:val="Normal"/>
    <w:autoRedefine/>
    <w:uiPriority w:val="39"/>
    <w:rsid w:val="0070001D"/>
    <w:pPr>
      <w:ind w:left="600"/>
    </w:pPr>
  </w:style>
  <w:style w:type="paragraph" w:styleId="TOC5">
    <w:name w:val="toc 5"/>
    <w:basedOn w:val="Normal"/>
    <w:next w:val="Normal"/>
    <w:autoRedefine/>
    <w:uiPriority w:val="39"/>
    <w:rsid w:val="0070001D"/>
    <w:pPr>
      <w:ind w:left="800"/>
    </w:pPr>
  </w:style>
  <w:style w:type="paragraph" w:styleId="TOC6">
    <w:name w:val="toc 6"/>
    <w:basedOn w:val="Normal"/>
    <w:next w:val="Normal"/>
    <w:autoRedefine/>
    <w:uiPriority w:val="39"/>
    <w:rsid w:val="0070001D"/>
    <w:pPr>
      <w:ind w:left="1000"/>
    </w:pPr>
  </w:style>
  <w:style w:type="paragraph" w:styleId="TOC7">
    <w:name w:val="toc 7"/>
    <w:basedOn w:val="Normal"/>
    <w:next w:val="Normal"/>
    <w:autoRedefine/>
    <w:uiPriority w:val="39"/>
    <w:rsid w:val="0070001D"/>
    <w:pPr>
      <w:ind w:left="1200"/>
    </w:pPr>
  </w:style>
  <w:style w:type="paragraph" w:styleId="TOC8">
    <w:name w:val="toc 8"/>
    <w:basedOn w:val="Normal"/>
    <w:next w:val="Normal"/>
    <w:autoRedefine/>
    <w:uiPriority w:val="39"/>
    <w:rsid w:val="0070001D"/>
    <w:pPr>
      <w:ind w:left="1400"/>
    </w:pPr>
  </w:style>
  <w:style w:type="paragraph" w:styleId="TOC9">
    <w:name w:val="toc 9"/>
    <w:basedOn w:val="Normal"/>
    <w:next w:val="Normal"/>
    <w:autoRedefine/>
    <w:uiPriority w:val="39"/>
    <w:rsid w:val="0070001D"/>
    <w:pPr>
      <w:ind w:left="1600"/>
    </w:pPr>
  </w:style>
  <w:style w:type="character" w:styleId="FollowedHyperlink">
    <w:name w:val="FollowedHyperlink"/>
    <w:basedOn w:val="DefaultParagraphFont"/>
    <w:rsid w:val="0070001D"/>
    <w:rPr>
      <w:color w:val="800080"/>
      <w:u w:val="single"/>
    </w:rPr>
  </w:style>
  <w:style w:type="paragraph" w:styleId="BalloonText">
    <w:name w:val="Balloon Text"/>
    <w:basedOn w:val="Normal"/>
    <w:link w:val="BalloonTextChar"/>
    <w:uiPriority w:val="99"/>
    <w:semiHidden/>
    <w:rsid w:val="0070001D"/>
    <w:rPr>
      <w:rFonts w:ascii="Tahoma" w:hAnsi="Tahoma"/>
      <w:sz w:val="16"/>
      <w:szCs w:val="16"/>
    </w:rPr>
  </w:style>
  <w:style w:type="paragraph" w:styleId="CommentSubject">
    <w:name w:val="annotation subject"/>
    <w:basedOn w:val="CommentText"/>
    <w:next w:val="CommentText"/>
    <w:semiHidden/>
    <w:rsid w:val="0070001D"/>
    <w:rPr>
      <w:b/>
    </w:rPr>
  </w:style>
  <w:style w:type="character" w:styleId="CommentReference">
    <w:name w:val="annotation reference"/>
    <w:basedOn w:val="DefaultParagraphFont"/>
    <w:semiHidden/>
    <w:rsid w:val="003633AF"/>
    <w:rPr>
      <w:sz w:val="16"/>
      <w:szCs w:val="16"/>
    </w:rPr>
  </w:style>
  <w:style w:type="paragraph" w:customStyle="1" w:styleId="XML">
    <w:name w:val="XML"/>
    <w:basedOn w:val="Normal"/>
    <w:rsid w:val="000561D0"/>
    <w:pPr>
      <w:shd w:val="clear" w:color="auto" w:fill="E6E6E6"/>
    </w:pPr>
    <w:rPr>
      <w:rFonts w:ascii="Courier New" w:hAnsi="Courier New" w:cs="Courier New"/>
      <w:lang w:val="en-GB" w:eastAsia="ja-JP"/>
    </w:rPr>
  </w:style>
  <w:style w:type="paragraph" w:customStyle="1" w:styleId="XMLSnippet">
    <w:name w:val="XML Snippet"/>
    <w:basedOn w:val="Normal"/>
    <w:link w:val="XMLSnippetChar1"/>
    <w:autoRedefine/>
    <w:rsid w:val="001E4649"/>
    <w:pPr>
      <w:widowControl w:val="0"/>
      <w:shd w:val="pct10" w:color="auto" w:fill="auto"/>
      <w:tabs>
        <w:tab w:val="left" w:pos="340"/>
        <w:tab w:val="left" w:pos="680"/>
        <w:tab w:val="left" w:pos="1021"/>
        <w:tab w:val="left" w:pos="1361"/>
        <w:tab w:val="left" w:pos="1701"/>
      </w:tabs>
    </w:pPr>
    <w:rPr>
      <w:rFonts w:ascii="Courier New" w:hAnsi="Courier New"/>
      <w:snapToGrid w:val="0"/>
      <w:sz w:val="20"/>
      <w:lang w:val="de-DE"/>
    </w:rPr>
  </w:style>
  <w:style w:type="character" w:customStyle="1" w:styleId="XMLSnippetChar1">
    <w:name w:val="XML Snippet Char1"/>
    <w:basedOn w:val="DefaultParagraphFont"/>
    <w:link w:val="XMLSnippet"/>
    <w:rsid w:val="001E4649"/>
    <w:rPr>
      <w:rFonts w:ascii="Courier New" w:hAnsi="Courier New"/>
      <w:snapToGrid w:val="0"/>
      <w:sz w:val="20"/>
      <w:shd w:val="pct10" w:color="auto" w:fill="auto"/>
    </w:rPr>
  </w:style>
  <w:style w:type="character" w:customStyle="1" w:styleId="Heading3Char">
    <w:name w:val="Heading 3 Char"/>
    <w:basedOn w:val="DefaultParagraphFont"/>
    <w:link w:val="Heading3"/>
    <w:rsid w:val="00715F4B"/>
    <w:rPr>
      <w:rFonts w:ascii="Helvetica" w:hAnsi="Helvetica"/>
    </w:rPr>
  </w:style>
  <w:style w:type="paragraph" w:customStyle="1" w:styleId="JSDLAppendix">
    <w:name w:val="JSDL Appendix"/>
    <w:basedOn w:val="Normal"/>
    <w:rsid w:val="00C471E4"/>
    <w:pPr>
      <w:keepNext/>
      <w:numPr>
        <w:numId w:val="34"/>
      </w:numPr>
      <w:spacing w:before="240" w:after="60"/>
      <w:outlineLvl w:val="0"/>
    </w:pPr>
    <w:rPr>
      <w:b/>
      <w:bCs/>
      <w:kern w:val="32"/>
    </w:rPr>
  </w:style>
  <w:style w:type="character" w:customStyle="1" w:styleId="XMLComment">
    <w:name w:val="XML Comment"/>
    <w:basedOn w:val="DefaultParagraphFont"/>
    <w:rsid w:val="00E968E7"/>
    <w:rPr>
      <w:i/>
      <w:color w:val="804000"/>
    </w:rPr>
  </w:style>
  <w:style w:type="character" w:customStyle="1" w:styleId="XMLElement">
    <w:name w:val="XML Element"/>
    <w:rsid w:val="00E968E7"/>
    <w:rPr>
      <w:color w:val="008000"/>
    </w:rPr>
  </w:style>
  <w:style w:type="character" w:customStyle="1" w:styleId="XMLAttribute">
    <w:name w:val="XML Attribute"/>
    <w:rsid w:val="00E968E7"/>
    <w:rPr>
      <w:color w:val="660066"/>
    </w:rPr>
  </w:style>
  <w:style w:type="character" w:customStyle="1" w:styleId="XMLAttrValue">
    <w:name w:val="XML AttrValue"/>
    <w:rsid w:val="00E968E7"/>
    <w:rPr>
      <w:color w:val="0000FF"/>
    </w:rPr>
  </w:style>
  <w:style w:type="character" w:customStyle="1" w:styleId="DefinedItem">
    <w:name w:val="Defined Item"/>
    <w:rsid w:val="00E968E7"/>
    <w:rPr>
      <w:i/>
    </w:rPr>
  </w:style>
  <w:style w:type="paragraph" w:customStyle="1" w:styleId="BodyParagraph">
    <w:name w:val="Body Paragraph"/>
    <w:basedOn w:val="Normal"/>
    <w:rsid w:val="00E968E7"/>
    <w:pPr>
      <w:widowControl w:val="0"/>
      <w:suppressAutoHyphens/>
      <w:spacing w:before="120" w:after="120"/>
      <w:jc w:val="both"/>
    </w:pPr>
    <w:rPr>
      <w:lang w:val="en-GB" w:eastAsia="ar-SA"/>
    </w:rPr>
  </w:style>
  <w:style w:type="character" w:customStyle="1" w:styleId="BalloonTextChar">
    <w:name w:val="Balloon Text Char"/>
    <w:basedOn w:val="DefaultParagraphFont"/>
    <w:link w:val="BalloonText"/>
    <w:uiPriority w:val="99"/>
    <w:semiHidden/>
    <w:rsid w:val="00CF689A"/>
    <w:rPr>
      <w:rFonts w:ascii="Tahoma" w:hAnsi="Tahoma"/>
      <w:sz w:val="16"/>
      <w:szCs w:val="16"/>
      <w:lang w:val="en-US"/>
    </w:rPr>
  </w:style>
  <w:style w:type="paragraph" w:customStyle="1" w:styleId="XPath-Description">
    <w:name w:val="XPath-Description"/>
    <w:basedOn w:val="Normal"/>
    <w:next w:val="Normal"/>
    <w:rsid w:val="007C60F3"/>
    <w:pPr>
      <w:widowControl w:val="0"/>
      <w:suppressAutoHyphens/>
      <w:spacing w:after="120"/>
      <w:ind w:left="567"/>
      <w:jc w:val="both"/>
    </w:pPr>
    <w:rPr>
      <w:lang w:eastAsia="ar-SA"/>
    </w:rPr>
  </w:style>
  <w:style w:type="character" w:styleId="FootnoteReference">
    <w:name w:val="footnote reference"/>
    <w:basedOn w:val="DefaultParagraphFont"/>
    <w:rsid w:val="00C459D4"/>
    <w:rPr>
      <w:vertAlign w:val="superscript"/>
    </w:rPr>
  </w:style>
  <w:style w:type="paragraph" w:styleId="TOCHeading">
    <w:name w:val="TOC Heading"/>
    <w:basedOn w:val="Heading1"/>
    <w:next w:val="Normal"/>
    <w:uiPriority w:val="39"/>
    <w:unhideWhenUsed/>
    <w:qFormat/>
    <w:rsid w:val="00B55043"/>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de-DE"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Standard">
    <w:name w:val="Normal"/>
    <w:qFormat/>
    <w:rsid w:val="0070001D"/>
    <w:rPr>
      <w:rFonts w:ascii="Arial" w:hAnsi="Arial"/>
      <w:lang w:val="en-US"/>
    </w:rPr>
  </w:style>
  <w:style w:type="paragraph" w:styleId="berschrift1">
    <w:name w:val="heading 1"/>
    <w:basedOn w:val="Standard"/>
    <w:next w:val="nobreak"/>
    <w:qFormat/>
    <w:rsid w:val="00715F4B"/>
    <w:pPr>
      <w:keepNext/>
      <w:numPr>
        <w:numId w:val="1"/>
      </w:numPr>
      <w:spacing w:before="120" w:after="60"/>
      <w:outlineLvl w:val="0"/>
    </w:pPr>
    <w:rPr>
      <w:b/>
      <w:kern w:val="32"/>
    </w:rPr>
  </w:style>
  <w:style w:type="paragraph" w:styleId="berschrift2">
    <w:name w:val="heading 2"/>
    <w:basedOn w:val="Standard"/>
    <w:next w:val="nobreak"/>
    <w:qFormat/>
    <w:rsid w:val="00715F4B"/>
    <w:pPr>
      <w:keepNext/>
      <w:numPr>
        <w:ilvl w:val="1"/>
        <w:numId w:val="1"/>
      </w:numPr>
      <w:outlineLvl w:val="1"/>
    </w:pPr>
  </w:style>
  <w:style w:type="paragraph" w:styleId="berschrift3">
    <w:name w:val="heading 3"/>
    <w:basedOn w:val="Standard"/>
    <w:next w:val="nobreak"/>
    <w:link w:val="berschrift3Zeichen"/>
    <w:qFormat/>
    <w:rsid w:val="00715F4B"/>
    <w:pPr>
      <w:keepNext/>
      <w:numPr>
        <w:ilvl w:val="2"/>
        <w:numId w:val="1"/>
      </w:numPr>
      <w:spacing w:before="120" w:after="120"/>
      <w:outlineLvl w:val="2"/>
    </w:pPr>
    <w:rPr>
      <w:rFonts w:ascii="Helvetica" w:hAnsi="Helvetica"/>
    </w:rPr>
  </w:style>
  <w:style w:type="paragraph" w:styleId="berschrift4">
    <w:name w:val="heading 4"/>
    <w:basedOn w:val="Standard"/>
    <w:next w:val="Standard"/>
    <w:qFormat/>
    <w:rsid w:val="00715F4B"/>
    <w:pPr>
      <w:keepNext/>
      <w:numPr>
        <w:ilvl w:val="3"/>
        <w:numId w:val="1"/>
      </w:numPr>
      <w:spacing w:before="240" w:after="60"/>
      <w:outlineLvl w:val="3"/>
    </w:pPr>
    <w:rPr>
      <w:rFonts w:ascii="Times New Roman" w:hAnsi="Times New Roman"/>
      <w:b/>
      <w:sz w:val="28"/>
      <w:szCs w:val="28"/>
    </w:rPr>
  </w:style>
  <w:style w:type="paragraph" w:styleId="berschrift5">
    <w:name w:val="heading 5"/>
    <w:basedOn w:val="Standard"/>
    <w:next w:val="Standard"/>
    <w:qFormat/>
    <w:rsid w:val="00715F4B"/>
    <w:pPr>
      <w:numPr>
        <w:ilvl w:val="4"/>
        <w:numId w:val="1"/>
      </w:numPr>
      <w:spacing w:before="240" w:after="60"/>
      <w:outlineLvl w:val="4"/>
    </w:pPr>
    <w:rPr>
      <w:b/>
      <w:i/>
      <w:sz w:val="26"/>
      <w:szCs w:val="26"/>
    </w:rPr>
  </w:style>
  <w:style w:type="paragraph" w:styleId="berschrift6">
    <w:name w:val="heading 6"/>
    <w:basedOn w:val="Standard"/>
    <w:next w:val="Standard"/>
    <w:qFormat/>
    <w:rsid w:val="00715F4B"/>
    <w:pPr>
      <w:numPr>
        <w:ilvl w:val="5"/>
        <w:numId w:val="1"/>
      </w:numPr>
      <w:spacing w:before="240" w:after="60"/>
      <w:outlineLvl w:val="5"/>
    </w:pPr>
    <w:rPr>
      <w:rFonts w:ascii="Times New Roman" w:hAnsi="Times New Roman"/>
      <w:b/>
      <w:sz w:val="22"/>
      <w:szCs w:val="22"/>
    </w:rPr>
  </w:style>
  <w:style w:type="paragraph" w:styleId="berschrift7">
    <w:name w:val="heading 7"/>
    <w:basedOn w:val="Standard"/>
    <w:next w:val="Standard"/>
    <w:qFormat/>
    <w:rsid w:val="00715F4B"/>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715F4B"/>
    <w:pPr>
      <w:numPr>
        <w:ilvl w:val="7"/>
        <w:numId w:val="1"/>
      </w:numPr>
      <w:spacing w:before="240" w:after="60"/>
      <w:outlineLvl w:val="7"/>
    </w:pPr>
    <w:rPr>
      <w:rFonts w:ascii="Times New Roman" w:hAnsi="Times New Roman"/>
      <w:i/>
    </w:rPr>
  </w:style>
  <w:style w:type="paragraph" w:styleId="berschrift9">
    <w:name w:val="heading 9"/>
    <w:basedOn w:val="Standard"/>
    <w:next w:val="Standard"/>
    <w:qFormat/>
    <w:rsid w:val="00715F4B"/>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70001D"/>
    <w:pPr>
      <w:keepNext/>
    </w:pPr>
  </w:style>
  <w:style w:type="paragraph" w:customStyle="1" w:styleId="HTMLBody">
    <w:name w:val="HTML Body"/>
    <w:rsid w:val="0070001D"/>
    <w:pPr>
      <w:autoSpaceDE w:val="0"/>
      <w:autoSpaceDN w:val="0"/>
      <w:adjustRightInd w:val="0"/>
    </w:pPr>
    <w:rPr>
      <w:rFonts w:ascii="Comic Sans MS" w:hAnsi="Comic Sans MS"/>
      <w:sz w:val="18"/>
      <w:szCs w:val="18"/>
      <w:lang w:val="en-US"/>
    </w:rPr>
  </w:style>
  <w:style w:type="paragraph" w:styleId="Kopfzeile">
    <w:name w:val="header"/>
    <w:basedOn w:val="Standard"/>
    <w:rsid w:val="0070001D"/>
    <w:pPr>
      <w:tabs>
        <w:tab w:val="center" w:pos="4320"/>
        <w:tab w:val="right" w:pos="8640"/>
      </w:tabs>
    </w:pPr>
  </w:style>
  <w:style w:type="paragraph" w:styleId="Fuzeile">
    <w:name w:val="footer"/>
    <w:basedOn w:val="Standard"/>
    <w:semiHidden/>
    <w:rsid w:val="0070001D"/>
    <w:pPr>
      <w:tabs>
        <w:tab w:val="center" w:pos="4320"/>
        <w:tab w:val="right" w:pos="8640"/>
      </w:tabs>
    </w:pPr>
  </w:style>
  <w:style w:type="character" w:styleId="Link">
    <w:name w:val="Hyperlink"/>
    <w:basedOn w:val="Absatzstandardschriftart"/>
    <w:uiPriority w:val="99"/>
    <w:rsid w:val="0070001D"/>
    <w:rPr>
      <w:color w:val="0000FF"/>
      <w:u w:val="single"/>
    </w:rPr>
  </w:style>
  <w:style w:type="character" w:styleId="Seitenzahl">
    <w:name w:val="page number"/>
    <w:basedOn w:val="Absatzstandardschriftart"/>
    <w:rsid w:val="0070001D"/>
  </w:style>
  <w:style w:type="paragraph" w:styleId="Blocktext">
    <w:name w:val="Block Text"/>
    <w:basedOn w:val="Standard"/>
    <w:rsid w:val="0070001D"/>
    <w:pPr>
      <w:ind w:left="360" w:right="720"/>
    </w:pPr>
    <w:rPr>
      <w:rFonts w:ascii="Courier New" w:hAnsi="Courier New"/>
      <w:sz w:val="18"/>
      <w:szCs w:val="18"/>
    </w:rPr>
  </w:style>
  <w:style w:type="paragraph" w:styleId="Beschriftung">
    <w:name w:val="caption"/>
    <w:basedOn w:val="Standard"/>
    <w:next w:val="Standard"/>
    <w:uiPriority w:val="99"/>
    <w:qFormat/>
    <w:rsid w:val="0070001D"/>
    <w:pPr>
      <w:spacing w:before="120" w:after="120"/>
    </w:pPr>
    <w:rPr>
      <w:b/>
    </w:rPr>
  </w:style>
  <w:style w:type="paragraph" w:styleId="StandardWeb">
    <w:name w:val="Normal (Web)"/>
    <w:basedOn w:val="Standard"/>
    <w:rsid w:val="0070001D"/>
    <w:rPr>
      <w:rFonts w:ascii="Times New Roman" w:hAnsi="Times New Roman"/>
    </w:rPr>
  </w:style>
  <w:style w:type="paragraph" w:styleId="NurText">
    <w:name w:val="Plain Text"/>
    <w:basedOn w:val="Standard"/>
    <w:rsid w:val="0070001D"/>
    <w:pPr>
      <w:ind w:left="720"/>
    </w:pPr>
    <w:rPr>
      <w:rFonts w:ascii="Courier New" w:hAnsi="Courier New"/>
    </w:rPr>
  </w:style>
  <w:style w:type="paragraph" w:styleId="Textkrper">
    <w:name w:val="Body Text"/>
    <w:basedOn w:val="Standard"/>
    <w:rsid w:val="0070001D"/>
    <w:pPr>
      <w:spacing w:after="120"/>
    </w:pPr>
  </w:style>
  <w:style w:type="paragraph" w:styleId="Textkrpereinzug">
    <w:name w:val="Body Text Indent"/>
    <w:basedOn w:val="Standard"/>
    <w:rsid w:val="0070001D"/>
    <w:pPr>
      <w:spacing w:after="120"/>
      <w:ind w:left="360"/>
    </w:pPr>
  </w:style>
  <w:style w:type="paragraph" w:styleId="Textkrper3">
    <w:name w:val="Body Text 3"/>
    <w:basedOn w:val="Standard"/>
    <w:rsid w:val="0070001D"/>
    <w:pPr>
      <w:spacing w:after="120"/>
    </w:pPr>
    <w:rPr>
      <w:sz w:val="16"/>
      <w:szCs w:val="16"/>
    </w:rPr>
  </w:style>
  <w:style w:type="paragraph" w:styleId="Textkrper-Erstzeileneinzug">
    <w:name w:val="Body Text First Indent"/>
    <w:basedOn w:val="Textkrper"/>
    <w:rsid w:val="0070001D"/>
    <w:pPr>
      <w:ind w:firstLine="210"/>
    </w:pPr>
  </w:style>
  <w:style w:type="paragraph" w:styleId="Textkrper-Erstzeileneinzug2">
    <w:name w:val="Body Text First Indent 2"/>
    <w:basedOn w:val="Textkrpereinzug"/>
    <w:rsid w:val="0070001D"/>
    <w:pPr>
      <w:ind w:firstLine="210"/>
    </w:pPr>
  </w:style>
  <w:style w:type="paragraph" w:styleId="Textkrpereinzug2">
    <w:name w:val="Body Text Indent 2"/>
    <w:basedOn w:val="Standard"/>
    <w:rsid w:val="0070001D"/>
    <w:pPr>
      <w:spacing w:after="120" w:line="480" w:lineRule="auto"/>
      <w:ind w:left="360"/>
    </w:pPr>
  </w:style>
  <w:style w:type="paragraph" w:styleId="Textkrpereinzug3">
    <w:name w:val="Body Text Indent 3"/>
    <w:basedOn w:val="Standard"/>
    <w:rsid w:val="0070001D"/>
    <w:pPr>
      <w:spacing w:after="120"/>
      <w:ind w:left="360"/>
    </w:pPr>
    <w:rPr>
      <w:sz w:val="16"/>
      <w:szCs w:val="16"/>
    </w:rPr>
  </w:style>
  <w:style w:type="paragraph" w:styleId="Gruformel">
    <w:name w:val="Closing"/>
    <w:basedOn w:val="Standard"/>
    <w:rsid w:val="0070001D"/>
    <w:pPr>
      <w:ind w:left="4320"/>
    </w:pPr>
  </w:style>
  <w:style w:type="paragraph" w:styleId="Kommentartext">
    <w:name w:val="annotation text"/>
    <w:basedOn w:val="Standard"/>
    <w:semiHidden/>
    <w:rsid w:val="0070001D"/>
  </w:style>
  <w:style w:type="paragraph" w:styleId="Datum">
    <w:name w:val="Date"/>
    <w:basedOn w:val="Standard"/>
    <w:next w:val="Standard"/>
    <w:rsid w:val="0070001D"/>
  </w:style>
  <w:style w:type="paragraph" w:styleId="Dokumentstruktur">
    <w:name w:val="Document Map"/>
    <w:basedOn w:val="Standard"/>
    <w:semiHidden/>
    <w:rsid w:val="0070001D"/>
    <w:pPr>
      <w:shd w:val="clear" w:color="auto" w:fill="000080"/>
    </w:pPr>
    <w:rPr>
      <w:rFonts w:ascii="Tahoma" w:hAnsi="Tahoma"/>
    </w:rPr>
  </w:style>
  <w:style w:type="paragraph" w:styleId="E-Mail-Signatur">
    <w:name w:val="E-mail Signature"/>
    <w:basedOn w:val="Standard"/>
    <w:rsid w:val="0070001D"/>
  </w:style>
  <w:style w:type="paragraph" w:styleId="Endnotentext">
    <w:name w:val="endnote text"/>
    <w:basedOn w:val="Standard"/>
    <w:semiHidden/>
    <w:rsid w:val="0070001D"/>
  </w:style>
  <w:style w:type="paragraph" w:styleId="Umschlagadresse">
    <w:name w:val="envelope address"/>
    <w:basedOn w:val="Standard"/>
    <w:rsid w:val="0070001D"/>
    <w:pPr>
      <w:framePr w:w="7920" w:h="1980" w:hRule="exact" w:hSpace="180" w:wrap="auto" w:hAnchor="page" w:xAlign="center" w:yAlign="bottom"/>
      <w:ind w:left="2880"/>
    </w:pPr>
  </w:style>
  <w:style w:type="paragraph" w:styleId="Absenderadresse">
    <w:name w:val="envelope return"/>
    <w:basedOn w:val="Standard"/>
    <w:rsid w:val="0070001D"/>
  </w:style>
  <w:style w:type="paragraph" w:styleId="Funotentext">
    <w:name w:val="footnote text"/>
    <w:basedOn w:val="Standard"/>
    <w:semiHidden/>
    <w:rsid w:val="0070001D"/>
  </w:style>
  <w:style w:type="paragraph" w:styleId="HTMLAdresse">
    <w:name w:val="HTML Address"/>
    <w:basedOn w:val="Standard"/>
    <w:rsid w:val="0070001D"/>
    <w:rPr>
      <w:i/>
    </w:rPr>
  </w:style>
  <w:style w:type="paragraph" w:styleId="HTMLVorformatiert">
    <w:name w:val="HTML Preformatted"/>
    <w:basedOn w:val="Standard"/>
    <w:rsid w:val="0070001D"/>
    <w:rPr>
      <w:rFonts w:ascii="Courier New" w:hAnsi="Courier New"/>
    </w:rPr>
  </w:style>
  <w:style w:type="paragraph" w:styleId="Index1">
    <w:name w:val="index 1"/>
    <w:basedOn w:val="Standard"/>
    <w:next w:val="Standard"/>
    <w:autoRedefine/>
    <w:semiHidden/>
    <w:rsid w:val="0070001D"/>
    <w:pPr>
      <w:ind w:left="200" w:hanging="200"/>
    </w:pPr>
  </w:style>
  <w:style w:type="paragraph" w:styleId="Index2">
    <w:name w:val="index 2"/>
    <w:basedOn w:val="Standard"/>
    <w:next w:val="Standard"/>
    <w:autoRedefine/>
    <w:semiHidden/>
    <w:rsid w:val="0070001D"/>
    <w:pPr>
      <w:ind w:left="400" w:hanging="200"/>
    </w:pPr>
  </w:style>
  <w:style w:type="paragraph" w:styleId="Index3">
    <w:name w:val="index 3"/>
    <w:basedOn w:val="Standard"/>
    <w:next w:val="Standard"/>
    <w:autoRedefine/>
    <w:semiHidden/>
    <w:rsid w:val="0070001D"/>
    <w:pPr>
      <w:ind w:left="600" w:hanging="200"/>
    </w:pPr>
  </w:style>
  <w:style w:type="paragraph" w:styleId="Index4">
    <w:name w:val="index 4"/>
    <w:basedOn w:val="Standard"/>
    <w:next w:val="Standard"/>
    <w:autoRedefine/>
    <w:semiHidden/>
    <w:rsid w:val="0070001D"/>
    <w:pPr>
      <w:ind w:left="800" w:hanging="200"/>
    </w:pPr>
  </w:style>
  <w:style w:type="paragraph" w:styleId="Index5">
    <w:name w:val="index 5"/>
    <w:basedOn w:val="Standard"/>
    <w:next w:val="Standard"/>
    <w:autoRedefine/>
    <w:semiHidden/>
    <w:rsid w:val="0070001D"/>
    <w:pPr>
      <w:ind w:left="1000" w:hanging="200"/>
    </w:pPr>
  </w:style>
  <w:style w:type="paragraph" w:styleId="Index6">
    <w:name w:val="index 6"/>
    <w:basedOn w:val="Standard"/>
    <w:next w:val="Standard"/>
    <w:autoRedefine/>
    <w:semiHidden/>
    <w:rsid w:val="0070001D"/>
    <w:pPr>
      <w:ind w:left="1200" w:hanging="200"/>
    </w:pPr>
  </w:style>
  <w:style w:type="paragraph" w:styleId="Index7">
    <w:name w:val="index 7"/>
    <w:basedOn w:val="Standard"/>
    <w:next w:val="Standard"/>
    <w:autoRedefine/>
    <w:semiHidden/>
    <w:rsid w:val="0070001D"/>
    <w:pPr>
      <w:ind w:left="1400" w:hanging="200"/>
    </w:pPr>
  </w:style>
  <w:style w:type="paragraph" w:styleId="Index8">
    <w:name w:val="index 8"/>
    <w:basedOn w:val="Standard"/>
    <w:next w:val="Standard"/>
    <w:autoRedefine/>
    <w:semiHidden/>
    <w:rsid w:val="0070001D"/>
    <w:pPr>
      <w:ind w:left="1600" w:hanging="200"/>
    </w:pPr>
  </w:style>
  <w:style w:type="paragraph" w:styleId="Index9">
    <w:name w:val="index 9"/>
    <w:basedOn w:val="Standard"/>
    <w:next w:val="Standard"/>
    <w:autoRedefine/>
    <w:semiHidden/>
    <w:rsid w:val="0070001D"/>
    <w:pPr>
      <w:ind w:left="1800" w:hanging="200"/>
    </w:pPr>
  </w:style>
  <w:style w:type="paragraph" w:styleId="Indexberschrift">
    <w:name w:val="index heading"/>
    <w:basedOn w:val="Standard"/>
    <w:next w:val="Index1"/>
    <w:semiHidden/>
    <w:rsid w:val="0070001D"/>
    <w:rPr>
      <w:b/>
    </w:rPr>
  </w:style>
  <w:style w:type="paragraph" w:styleId="Liste">
    <w:name w:val="List"/>
    <w:basedOn w:val="Standard"/>
    <w:semiHidden/>
    <w:rsid w:val="0070001D"/>
    <w:pPr>
      <w:ind w:left="360" w:hanging="360"/>
    </w:pPr>
  </w:style>
  <w:style w:type="paragraph" w:styleId="Liste2">
    <w:name w:val="List 2"/>
    <w:basedOn w:val="Standard"/>
    <w:rsid w:val="0070001D"/>
    <w:pPr>
      <w:ind w:left="720" w:hanging="360"/>
    </w:pPr>
  </w:style>
  <w:style w:type="paragraph" w:styleId="Liste3">
    <w:name w:val="List 3"/>
    <w:basedOn w:val="Standard"/>
    <w:rsid w:val="0070001D"/>
    <w:pPr>
      <w:ind w:left="1080" w:hanging="360"/>
    </w:pPr>
  </w:style>
  <w:style w:type="paragraph" w:styleId="Liste4">
    <w:name w:val="List 4"/>
    <w:basedOn w:val="Standard"/>
    <w:rsid w:val="0070001D"/>
    <w:pPr>
      <w:ind w:left="1440" w:hanging="360"/>
    </w:pPr>
  </w:style>
  <w:style w:type="paragraph" w:styleId="Liste5">
    <w:name w:val="List 5"/>
    <w:basedOn w:val="Standard"/>
    <w:rsid w:val="0070001D"/>
    <w:pPr>
      <w:ind w:left="1800" w:hanging="360"/>
    </w:pPr>
  </w:style>
  <w:style w:type="paragraph" w:styleId="Aufzhlungszeichen">
    <w:name w:val="List Bullet"/>
    <w:basedOn w:val="Standard"/>
    <w:autoRedefine/>
    <w:rsid w:val="0070001D"/>
    <w:pPr>
      <w:numPr>
        <w:numId w:val="2"/>
      </w:numPr>
    </w:pPr>
  </w:style>
  <w:style w:type="paragraph" w:styleId="Aufzhlungszeichen2">
    <w:name w:val="List Bullet 2"/>
    <w:basedOn w:val="Standard"/>
    <w:autoRedefine/>
    <w:rsid w:val="0070001D"/>
    <w:pPr>
      <w:numPr>
        <w:numId w:val="3"/>
      </w:numPr>
    </w:pPr>
  </w:style>
  <w:style w:type="paragraph" w:styleId="Aufzhlungszeichen3">
    <w:name w:val="List Bullet 3"/>
    <w:basedOn w:val="Standard"/>
    <w:autoRedefine/>
    <w:rsid w:val="0070001D"/>
    <w:pPr>
      <w:numPr>
        <w:numId w:val="4"/>
      </w:numPr>
    </w:pPr>
  </w:style>
  <w:style w:type="paragraph" w:styleId="Aufzhlungszeichen4">
    <w:name w:val="List Bullet 4"/>
    <w:basedOn w:val="Standard"/>
    <w:autoRedefine/>
    <w:rsid w:val="0070001D"/>
    <w:pPr>
      <w:numPr>
        <w:numId w:val="5"/>
      </w:numPr>
    </w:pPr>
  </w:style>
  <w:style w:type="paragraph" w:styleId="Aufzhlungszeichen5">
    <w:name w:val="List Bullet 5"/>
    <w:basedOn w:val="Standard"/>
    <w:autoRedefine/>
    <w:rsid w:val="0070001D"/>
    <w:pPr>
      <w:numPr>
        <w:numId w:val="6"/>
      </w:numPr>
    </w:pPr>
  </w:style>
  <w:style w:type="paragraph" w:styleId="Listenfortsetzung">
    <w:name w:val="List Continue"/>
    <w:basedOn w:val="Standard"/>
    <w:rsid w:val="0070001D"/>
    <w:pPr>
      <w:spacing w:after="120"/>
      <w:ind w:left="360"/>
    </w:pPr>
  </w:style>
  <w:style w:type="paragraph" w:styleId="Listenfortsetzung2">
    <w:name w:val="List Continue 2"/>
    <w:basedOn w:val="Standard"/>
    <w:rsid w:val="0070001D"/>
    <w:pPr>
      <w:spacing w:after="120"/>
      <w:ind w:left="720"/>
    </w:pPr>
  </w:style>
  <w:style w:type="paragraph" w:styleId="Listenfortsetzung3">
    <w:name w:val="List Continue 3"/>
    <w:basedOn w:val="Standard"/>
    <w:rsid w:val="0070001D"/>
    <w:pPr>
      <w:spacing w:after="120"/>
      <w:ind w:left="1080"/>
    </w:pPr>
  </w:style>
  <w:style w:type="paragraph" w:styleId="Listenfortsetzung4">
    <w:name w:val="List Continue 4"/>
    <w:basedOn w:val="Standard"/>
    <w:rsid w:val="0070001D"/>
    <w:pPr>
      <w:spacing w:after="120"/>
      <w:ind w:left="1440"/>
    </w:pPr>
  </w:style>
  <w:style w:type="paragraph" w:styleId="Listenfortsetzung5">
    <w:name w:val="List Continue 5"/>
    <w:basedOn w:val="Standard"/>
    <w:rsid w:val="0070001D"/>
    <w:pPr>
      <w:spacing w:after="120"/>
      <w:ind w:left="1800"/>
    </w:pPr>
  </w:style>
  <w:style w:type="paragraph" w:styleId="Listennummer">
    <w:name w:val="List Number"/>
    <w:basedOn w:val="Standard"/>
    <w:rsid w:val="0070001D"/>
    <w:pPr>
      <w:numPr>
        <w:numId w:val="7"/>
      </w:numPr>
    </w:pPr>
  </w:style>
  <w:style w:type="paragraph" w:styleId="Listennummer2">
    <w:name w:val="List Number 2"/>
    <w:basedOn w:val="Standard"/>
    <w:rsid w:val="0070001D"/>
    <w:pPr>
      <w:numPr>
        <w:numId w:val="8"/>
      </w:numPr>
    </w:pPr>
  </w:style>
  <w:style w:type="paragraph" w:styleId="Listennummer3">
    <w:name w:val="List Number 3"/>
    <w:basedOn w:val="Standard"/>
    <w:rsid w:val="0070001D"/>
    <w:pPr>
      <w:numPr>
        <w:numId w:val="9"/>
      </w:numPr>
    </w:pPr>
  </w:style>
  <w:style w:type="paragraph" w:styleId="Listennummer4">
    <w:name w:val="List Number 4"/>
    <w:basedOn w:val="Standard"/>
    <w:rsid w:val="0070001D"/>
    <w:pPr>
      <w:numPr>
        <w:numId w:val="10"/>
      </w:numPr>
    </w:pPr>
  </w:style>
  <w:style w:type="paragraph" w:styleId="Listennummer5">
    <w:name w:val="List Number 5"/>
    <w:basedOn w:val="Standard"/>
    <w:rsid w:val="0070001D"/>
    <w:pPr>
      <w:numPr>
        <w:numId w:val="11"/>
      </w:numPr>
    </w:pPr>
  </w:style>
  <w:style w:type="paragraph" w:styleId="Makrotext">
    <w:name w:val="macro"/>
    <w:semiHidden/>
    <w:rsid w:val="0070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Nachrichtenkopf">
    <w:name w:val="Message Header"/>
    <w:basedOn w:val="Standard"/>
    <w:rsid w:val="0070001D"/>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Standardeinzug">
    <w:name w:val="Normal Indent"/>
    <w:basedOn w:val="Standard"/>
    <w:rsid w:val="0070001D"/>
    <w:pPr>
      <w:ind w:left="720"/>
    </w:pPr>
  </w:style>
  <w:style w:type="paragraph" w:styleId="Fu-Endnotenberschrift">
    <w:name w:val="Note Heading"/>
    <w:basedOn w:val="Standard"/>
    <w:next w:val="Standard"/>
    <w:rsid w:val="0070001D"/>
  </w:style>
  <w:style w:type="paragraph" w:styleId="Anrede">
    <w:name w:val="Salutation"/>
    <w:basedOn w:val="Standard"/>
    <w:next w:val="Standard"/>
    <w:rsid w:val="0070001D"/>
  </w:style>
  <w:style w:type="paragraph" w:styleId="Unterschrift">
    <w:name w:val="Signature"/>
    <w:basedOn w:val="Standard"/>
    <w:rsid w:val="0070001D"/>
    <w:pPr>
      <w:ind w:left="4320"/>
    </w:pPr>
  </w:style>
  <w:style w:type="paragraph" w:styleId="Untertitel">
    <w:name w:val="Subtitle"/>
    <w:basedOn w:val="Standard"/>
    <w:qFormat/>
    <w:rsid w:val="0070001D"/>
    <w:pPr>
      <w:spacing w:after="60"/>
      <w:jc w:val="center"/>
      <w:outlineLvl w:val="1"/>
    </w:pPr>
  </w:style>
  <w:style w:type="paragraph" w:styleId="Rechtsgrundlagenverzeichnis">
    <w:name w:val="table of authorities"/>
    <w:basedOn w:val="Standard"/>
    <w:next w:val="Standard"/>
    <w:semiHidden/>
    <w:rsid w:val="0070001D"/>
    <w:pPr>
      <w:ind w:left="200" w:hanging="200"/>
    </w:pPr>
  </w:style>
  <w:style w:type="paragraph" w:styleId="Abbildungsverzeichnis">
    <w:name w:val="table of figures"/>
    <w:basedOn w:val="Standard"/>
    <w:next w:val="Standard"/>
    <w:rsid w:val="0070001D"/>
    <w:pPr>
      <w:ind w:left="400" w:hanging="400"/>
    </w:pPr>
  </w:style>
  <w:style w:type="paragraph" w:styleId="Titel">
    <w:name w:val="Title"/>
    <w:basedOn w:val="Standard"/>
    <w:qFormat/>
    <w:rsid w:val="0070001D"/>
    <w:pPr>
      <w:spacing w:before="240" w:after="60"/>
      <w:jc w:val="center"/>
      <w:outlineLvl w:val="0"/>
    </w:pPr>
    <w:rPr>
      <w:b/>
      <w:kern w:val="28"/>
      <w:sz w:val="32"/>
      <w:szCs w:val="32"/>
    </w:rPr>
  </w:style>
  <w:style w:type="paragraph" w:styleId="Zusatz1">
    <w:name w:val="toa heading"/>
    <w:basedOn w:val="Standard"/>
    <w:next w:val="Standard"/>
    <w:semiHidden/>
    <w:rsid w:val="0070001D"/>
    <w:pPr>
      <w:spacing w:before="120"/>
    </w:pPr>
    <w:rPr>
      <w:b/>
    </w:rPr>
  </w:style>
  <w:style w:type="paragraph" w:styleId="Verzeichnis1">
    <w:name w:val="toc 1"/>
    <w:basedOn w:val="Standard"/>
    <w:next w:val="Standard"/>
    <w:autoRedefine/>
    <w:uiPriority w:val="39"/>
    <w:rsid w:val="0070001D"/>
  </w:style>
  <w:style w:type="paragraph" w:styleId="Verzeichnis2">
    <w:name w:val="toc 2"/>
    <w:basedOn w:val="Standard"/>
    <w:next w:val="Standard"/>
    <w:autoRedefine/>
    <w:uiPriority w:val="39"/>
    <w:rsid w:val="0070001D"/>
    <w:pPr>
      <w:ind w:left="200"/>
    </w:pPr>
  </w:style>
  <w:style w:type="paragraph" w:styleId="Verzeichnis3">
    <w:name w:val="toc 3"/>
    <w:basedOn w:val="Standard"/>
    <w:next w:val="Standard"/>
    <w:autoRedefine/>
    <w:uiPriority w:val="39"/>
    <w:rsid w:val="0070001D"/>
    <w:pPr>
      <w:ind w:left="400"/>
    </w:pPr>
  </w:style>
  <w:style w:type="paragraph" w:styleId="Verzeichnis4">
    <w:name w:val="toc 4"/>
    <w:basedOn w:val="Standard"/>
    <w:next w:val="Standard"/>
    <w:autoRedefine/>
    <w:uiPriority w:val="39"/>
    <w:rsid w:val="0070001D"/>
    <w:pPr>
      <w:ind w:left="600"/>
    </w:pPr>
  </w:style>
  <w:style w:type="paragraph" w:styleId="Verzeichnis5">
    <w:name w:val="toc 5"/>
    <w:basedOn w:val="Standard"/>
    <w:next w:val="Standard"/>
    <w:autoRedefine/>
    <w:uiPriority w:val="39"/>
    <w:rsid w:val="0070001D"/>
    <w:pPr>
      <w:ind w:left="800"/>
    </w:pPr>
  </w:style>
  <w:style w:type="paragraph" w:styleId="Verzeichnis6">
    <w:name w:val="toc 6"/>
    <w:basedOn w:val="Standard"/>
    <w:next w:val="Standard"/>
    <w:autoRedefine/>
    <w:uiPriority w:val="39"/>
    <w:rsid w:val="0070001D"/>
    <w:pPr>
      <w:ind w:left="1000"/>
    </w:pPr>
  </w:style>
  <w:style w:type="paragraph" w:styleId="Verzeichnis7">
    <w:name w:val="toc 7"/>
    <w:basedOn w:val="Standard"/>
    <w:next w:val="Standard"/>
    <w:autoRedefine/>
    <w:uiPriority w:val="39"/>
    <w:rsid w:val="0070001D"/>
    <w:pPr>
      <w:ind w:left="1200"/>
    </w:pPr>
  </w:style>
  <w:style w:type="paragraph" w:styleId="Verzeichnis8">
    <w:name w:val="toc 8"/>
    <w:basedOn w:val="Standard"/>
    <w:next w:val="Standard"/>
    <w:autoRedefine/>
    <w:uiPriority w:val="39"/>
    <w:rsid w:val="0070001D"/>
    <w:pPr>
      <w:ind w:left="1400"/>
    </w:pPr>
  </w:style>
  <w:style w:type="paragraph" w:styleId="Verzeichnis9">
    <w:name w:val="toc 9"/>
    <w:basedOn w:val="Standard"/>
    <w:next w:val="Standard"/>
    <w:autoRedefine/>
    <w:uiPriority w:val="39"/>
    <w:rsid w:val="0070001D"/>
    <w:pPr>
      <w:ind w:left="1600"/>
    </w:pPr>
  </w:style>
  <w:style w:type="character" w:styleId="GesichteterLink">
    <w:name w:val="FollowedHyperlink"/>
    <w:basedOn w:val="Absatzstandardschriftart"/>
    <w:rsid w:val="0070001D"/>
    <w:rPr>
      <w:color w:val="800080"/>
      <w:u w:val="single"/>
    </w:rPr>
  </w:style>
  <w:style w:type="paragraph" w:styleId="Sprechblasentext">
    <w:name w:val="Balloon Text"/>
    <w:basedOn w:val="Standard"/>
    <w:link w:val="SprechblasentextZeichen"/>
    <w:uiPriority w:val="99"/>
    <w:semiHidden/>
    <w:rsid w:val="0070001D"/>
    <w:rPr>
      <w:rFonts w:ascii="Tahoma" w:hAnsi="Tahoma"/>
      <w:sz w:val="16"/>
      <w:szCs w:val="16"/>
    </w:rPr>
  </w:style>
  <w:style w:type="paragraph" w:styleId="Kommentarthema">
    <w:name w:val="annotation subject"/>
    <w:basedOn w:val="Kommentartext"/>
    <w:next w:val="Kommentartext"/>
    <w:semiHidden/>
    <w:rsid w:val="0070001D"/>
    <w:rPr>
      <w:b/>
    </w:rPr>
  </w:style>
  <w:style w:type="character" w:styleId="Kommentarzeichen">
    <w:name w:val="annotation reference"/>
    <w:basedOn w:val="Absatzstandardschriftart"/>
    <w:semiHidden/>
    <w:rsid w:val="003633AF"/>
    <w:rPr>
      <w:sz w:val="16"/>
      <w:szCs w:val="16"/>
    </w:rPr>
  </w:style>
  <w:style w:type="paragraph" w:customStyle="1" w:styleId="XML">
    <w:name w:val="XML"/>
    <w:basedOn w:val="Standard"/>
    <w:rsid w:val="000561D0"/>
    <w:pPr>
      <w:shd w:val="clear" w:color="auto" w:fill="E6E6E6"/>
    </w:pPr>
    <w:rPr>
      <w:rFonts w:ascii="Courier New" w:hAnsi="Courier New" w:cs="Courier New"/>
      <w:lang w:val="en-GB" w:eastAsia="ja-JP"/>
    </w:rPr>
  </w:style>
  <w:style w:type="paragraph" w:customStyle="1" w:styleId="XMLSnippet">
    <w:name w:val="XML Snippet"/>
    <w:basedOn w:val="Standard"/>
    <w:link w:val="XMLSnippetChar1"/>
    <w:autoRedefine/>
    <w:rsid w:val="001E4649"/>
    <w:pPr>
      <w:widowControl w:val="0"/>
      <w:shd w:val="pct10" w:color="auto" w:fill="auto"/>
      <w:tabs>
        <w:tab w:val="left" w:pos="340"/>
        <w:tab w:val="left" w:pos="680"/>
        <w:tab w:val="left" w:pos="1021"/>
        <w:tab w:val="left" w:pos="1361"/>
        <w:tab w:val="left" w:pos="1701"/>
      </w:tabs>
    </w:pPr>
    <w:rPr>
      <w:rFonts w:ascii="Courier New" w:hAnsi="Courier New"/>
      <w:snapToGrid w:val="0"/>
      <w:sz w:val="20"/>
      <w:lang w:val="de-DE"/>
    </w:rPr>
  </w:style>
  <w:style w:type="character" w:customStyle="1" w:styleId="XMLSnippetChar1">
    <w:name w:val="XML Snippet Char1"/>
    <w:basedOn w:val="Absatzstandardschriftart"/>
    <w:link w:val="XMLSnippet"/>
    <w:rsid w:val="001E4649"/>
    <w:rPr>
      <w:rFonts w:ascii="Courier New" w:hAnsi="Courier New"/>
      <w:snapToGrid w:val="0"/>
      <w:sz w:val="20"/>
      <w:shd w:val="pct10" w:color="auto" w:fill="auto"/>
    </w:rPr>
  </w:style>
  <w:style w:type="character" w:customStyle="1" w:styleId="berschrift3Zeichen">
    <w:name w:val="Überschrift 3 Zeichen"/>
    <w:basedOn w:val="Absatzstandardschriftart"/>
    <w:link w:val="berschrift3"/>
    <w:rsid w:val="00715F4B"/>
    <w:rPr>
      <w:rFonts w:ascii="Helvetica" w:hAnsi="Helvetica"/>
    </w:rPr>
  </w:style>
  <w:style w:type="paragraph" w:customStyle="1" w:styleId="JSDLAppendix">
    <w:name w:val="JSDL Appendix"/>
    <w:basedOn w:val="Standard"/>
    <w:rsid w:val="00C471E4"/>
    <w:pPr>
      <w:keepNext/>
      <w:numPr>
        <w:numId w:val="34"/>
      </w:numPr>
      <w:spacing w:before="240" w:after="60"/>
      <w:outlineLvl w:val="0"/>
    </w:pPr>
    <w:rPr>
      <w:b/>
      <w:bCs/>
      <w:kern w:val="32"/>
    </w:rPr>
  </w:style>
  <w:style w:type="character" w:customStyle="1" w:styleId="XMLComment">
    <w:name w:val="XML Comment"/>
    <w:basedOn w:val="Absatzstandardschriftart"/>
    <w:rsid w:val="00E968E7"/>
    <w:rPr>
      <w:i/>
      <w:color w:val="804000"/>
    </w:rPr>
  </w:style>
  <w:style w:type="character" w:customStyle="1" w:styleId="XMLElement">
    <w:name w:val="XML Element"/>
    <w:rsid w:val="00E968E7"/>
    <w:rPr>
      <w:color w:val="008000"/>
    </w:rPr>
  </w:style>
  <w:style w:type="character" w:customStyle="1" w:styleId="XMLAttribute">
    <w:name w:val="XML Attribute"/>
    <w:rsid w:val="00E968E7"/>
    <w:rPr>
      <w:color w:val="660066"/>
    </w:rPr>
  </w:style>
  <w:style w:type="character" w:customStyle="1" w:styleId="XMLAttrValue">
    <w:name w:val="XML AttrValue"/>
    <w:rsid w:val="00E968E7"/>
    <w:rPr>
      <w:color w:val="0000FF"/>
    </w:rPr>
  </w:style>
  <w:style w:type="character" w:customStyle="1" w:styleId="DefinedItem">
    <w:name w:val="Defined Item"/>
    <w:rsid w:val="00E968E7"/>
    <w:rPr>
      <w:i/>
    </w:rPr>
  </w:style>
  <w:style w:type="paragraph" w:customStyle="1" w:styleId="BodyParagraph">
    <w:name w:val="Body Paragraph"/>
    <w:basedOn w:val="Standard"/>
    <w:rsid w:val="00E968E7"/>
    <w:pPr>
      <w:widowControl w:val="0"/>
      <w:suppressAutoHyphens/>
      <w:spacing w:before="120" w:after="120"/>
      <w:jc w:val="both"/>
    </w:pPr>
    <w:rPr>
      <w:lang w:val="en-GB" w:eastAsia="ar-SA"/>
    </w:rPr>
  </w:style>
  <w:style w:type="character" w:customStyle="1" w:styleId="SprechblasentextZeichen">
    <w:name w:val="Sprechblasentext Zeichen"/>
    <w:basedOn w:val="Absatzstandardschriftart"/>
    <w:link w:val="Sprechblasentext"/>
    <w:uiPriority w:val="99"/>
    <w:semiHidden/>
    <w:rsid w:val="00CF689A"/>
    <w:rPr>
      <w:rFonts w:ascii="Tahoma" w:hAnsi="Tahoma"/>
      <w:sz w:val="16"/>
      <w:szCs w:val="16"/>
      <w:lang w:val="en-US"/>
    </w:rPr>
  </w:style>
  <w:style w:type="paragraph" w:customStyle="1" w:styleId="XPath-Description">
    <w:name w:val="XPath-Description"/>
    <w:basedOn w:val="Standard"/>
    <w:next w:val="Standard"/>
    <w:rsid w:val="007C60F3"/>
    <w:pPr>
      <w:widowControl w:val="0"/>
      <w:suppressAutoHyphens/>
      <w:spacing w:after="120"/>
      <w:ind w:left="567"/>
      <w:jc w:val="both"/>
    </w:pPr>
    <w:rPr>
      <w:lang w:eastAsia="ar-SA"/>
    </w:rPr>
  </w:style>
  <w:style w:type="character" w:styleId="Funotenzeichen">
    <w:name w:val="footnote reference"/>
    <w:basedOn w:val="Absatzstandardschriftart"/>
    <w:rsid w:val="00C459D4"/>
    <w:rPr>
      <w:vertAlign w:val="superscript"/>
    </w:rPr>
  </w:style>
  <w:style w:type="paragraph" w:styleId="Inhaltsverzeichnisberschrift">
    <w:name w:val="TOC Heading"/>
    <w:basedOn w:val="berschrift1"/>
    <w:next w:val="Standard"/>
    <w:uiPriority w:val="39"/>
    <w:unhideWhenUsed/>
    <w:qFormat/>
    <w:rsid w:val="00B55043"/>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r="http://schemas.openxmlformats.org/officeDocument/2006/relationships" xmlns:w="http://schemas.openxmlformats.org/wordprocessingml/2006/main">
  <w:divs>
    <w:div w:id="306664382">
      <w:bodyDiv w:val="1"/>
      <w:marLeft w:val="0"/>
      <w:marRight w:val="0"/>
      <w:marTop w:val="0"/>
      <w:marBottom w:val="0"/>
      <w:divBdr>
        <w:top w:val="none" w:sz="0" w:space="0" w:color="auto"/>
        <w:left w:val="none" w:sz="0" w:space="0" w:color="auto"/>
        <w:bottom w:val="none" w:sz="0" w:space="0" w:color="auto"/>
        <w:right w:val="none" w:sz="0" w:space="0" w:color="auto"/>
      </w:divBdr>
    </w:div>
    <w:div w:id="416513786">
      <w:bodyDiv w:val="1"/>
      <w:marLeft w:val="0"/>
      <w:marRight w:val="0"/>
      <w:marTop w:val="0"/>
      <w:marBottom w:val="0"/>
      <w:divBdr>
        <w:top w:val="none" w:sz="0" w:space="0" w:color="auto"/>
        <w:left w:val="none" w:sz="0" w:space="0" w:color="auto"/>
        <w:bottom w:val="none" w:sz="0" w:space="0" w:color="auto"/>
        <w:right w:val="none" w:sz="0" w:space="0" w:color="auto"/>
      </w:divBdr>
    </w:div>
    <w:div w:id="445545376">
      <w:bodyDiv w:val="1"/>
      <w:marLeft w:val="0"/>
      <w:marRight w:val="0"/>
      <w:marTop w:val="0"/>
      <w:marBottom w:val="0"/>
      <w:divBdr>
        <w:top w:val="none" w:sz="0" w:space="0" w:color="auto"/>
        <w:left w:val="none" w:sz="0" w:space="0" w:color="auto"/>
        <w:bottom w:val="none" w:sz="0" w:space="0" w:color="auto"/>
        <w:right w:val="none" w:sz="0" w:space="0" w:color="auto"/>
      </w:divBdr>
    </w:div>
    <w:div w:id="579605741">
      <w:bodyDiv w:val="1"/>
      <w:marLeft w:val="0"/>
      <w:marRight w:val="0"/>
      <w:marTop w:val="0"/>
      <w:marBottom w:val="0"/>
      <w:divBdr>
        <w:top w:val="none" w:sz="0" w:space="0" w:color="auto"/>
        <w:left w:val="none" w:sz="0" w:space="0" w:color="auto"/>
        <w:bottom w:val="none" w:sz="0" w:space="0" w:color="auto"/>
        <w:right w:val="none" w:sz="0" w:space="0" w:color="auto"/>
      </w:divBdr>
    </w:div>
    <w:div w:id="676157431">
      <w:bodyDiv w:val="1"/>
      <w:marLeft w:val="0"/>
      <w:marRight w:val="0"/>
      <w:marTop w:val="0"/>
      <w:marBottom w:val="0"/>
      <w:divBdr>
        <w:top w:val="none" w:sz="0" w:space="0" w:color="auto"/>
        <w:left w:val="none" w:sz="0" w:space="0" w:color="auto"/>
        <w:bottom w:val="none" w:sz="0" w:space="0" w:color="auto"/>
        <w:right w:val="none" w:sz="0" w:space="0" w:color="auto"/>
      </w:divBdr>
    </w:div>
    <w:div w:id="793131724">
      <w:bodyDiv w:val="1"/>
      <w:marLeft w:val="0"/>
      <w:marRight w:val="0"/>
      <w:marTop w:val="0"/>
      <w:marBottom w:val="0"/>
      <w:divBdr>
        <w:top w:val="none" w:sz="0" w:space="0" w:color="auto"/>
        <w:left w:val="none" w:sz="0" w:space="0" w:color="auto"/>
        <w:bottom w:val="none" w:sz="0" w:space="0" w:color="auto"/>
        <w:right w:val="none" w:sz="0" w:space="0" w:color="auto"/>
      </w:divBdr>
    </w:div>
    <w:div w:id="794758323">
      <w:bodyDiv w:val="1"/>
      <w:marLeft w:val="0"/>
      <w:marRight w:val="0"/>
      <w:marTop w:val="0"/>
      <w:marBottom w:val="0"/>
      <w:divBdr>
        <w:top w:val="none" w:sz="0" w:space="0" w:color="auto"/>
        <w:left w:val="none" w:sz="0" w:space="0" w:color="auto"/>
        <w:bottom w:val="none" w:sz="0" w:space="0" w:color="auto"/>
        <w:right w:val="none" w:sz="0" w:space="0" w:color="auto"/>
      </w:divBdr>
    </w:div>
    <w:div w:id="926571157">
      <w:bodyDiv w:val="1"/>
      <w:marLeft w:val="0"/>
      <w:marRight w:val="0"/>
      <w:marTop w:val="0"/>
      <w:marBottom w:val="0"/>
      <w:divBdr>
        <w:top w:val="none" w:sz="0" w:space="0" w:color="auto"/>
        <w:left w:val="none" w:sz="0" w:space="0" w:color="auto"/>
        <w:bottom w:val="none" w:sz="0" w:space="0" w:color="auto"/>
        <w:right w:val="none" w:sz="0" w:space="0" w:color="auto"/>
      </w:divBdr>
    </w:div>
    <w:div w:id="966547212">
      <w:bodyDiv w:val="1"/>
      <w:marLeft w:val="0"/>
      <w:marRight w:val="0"/>
      <w:marTop w:val="0"/>
      <w:marBottom w:val="0"/>
      <w:divBdr>
        <w:top w:val="none" w:sz="0" w:space="0" w:color="auto"/>
        <w:left w:val="none" w:sz="0" w:space="0" w:color="auto"/>
        <w:bottom w:val="none" w:sz="0" w:space="0" w:color="auto"/>
        <w:right w:val="none" w:sz="0" w:space="0" w:color="auto"/>
      </w:divBdr>
    </w:div>
    <w:div w:id="1320186856">
      <w:bodyDiv w:val="1"/>
      <w:marLeft w:val="0"/>
      <w:marRight w:val="0"/>
      <w:marTop w:val="0"/>
      <w:marBottom w:val="0"/>
      <w:divBdr>
        <w:top w:val="none" w:sz="0" w:space="0" w:color="auto"/>
        <w:left w:val="none" w:sz="0" w:space="0" w:color="auto"/>
        <w:bottom w:val="none" w:sz="0" w:space="0" w:color="auto"/>
        <w:right w:val="none" w:sz="0" w:space="0" w:color="auto"/>
      </w:divBdr>
    </w:div>
    <w:div w:id="1423911957">
      <w:bodyDiv w:val="1"/>
      <w:marLeft w:val="0"/>
      <w:marRight w:val="0"/>
      <w:marTop w:val="0"/>
      <w:marBottom w:val="0"/>
      <w:divBdr>
        <w:top w:val="none" w:sz="0" w:space="0" w:color="auto"/>
        <w:left w:val="none" w:sz="0" w:space="0" w:color="auto"/>
        <w:bottom w:val="none" w:sz="0" w:space="0" w:color="auto"/>
        <w:right w:val="none" w:sz="0" w:space="0" w:color="auto"/>
      </w:divBdr>
    </w:div>
    <w:div w:id="1618759612">
      <w:bodyDiv w:val="1"/>
      <w:marLeft w:val="0"/>
      <w:marRight w:val="0"/>
      <w:marTop w:val="0"/>
      <w:marBottom w:val="0"/>
      <w:divBdr>
        <w:top w:val="none" w:sz="0" w:space="0" w:color="auto"/>
        <w:left w:val="none" w:sz="0" w:space="0" w:color="auto"/>
        <w:bottom w:val="none" w:sz="0" w:space="0" w:color="auto"/>
        <w:right w:val="none" w:sz="0" w:space="0" w:color="auto"/>
      </w:divBdr>
    </w:div>
    <w:div w:id="1638297678">
      <w:bodyDiv w:val="1"/>
      <w:marLeft w:val="0"/>
      <w:marRight w:val="0"/>
      <w:marTop w:val="0"/>
      <w:marBottom w:val="0"/>
      <w:divBdr>
        <w:top w:val="none" w:sz="0" w:space="0" w:color="auto"/>
        <w:left w:val="none" w:sz="0" w:space="0" w:color="auto"/>
        <w:bottom w:val="none" w:sz="0" w:space="0" w:color="auto"/>
        <w:right w:val="none" w:sz="0" w:space="0" w:color="auto"/>
      </w:divBdr>
    </w:div>
    <w:div w:id="1754862465">
      <w:bodyDiv w:val="1"/>
      <w:marLeft w:val="0"/>
      <w:marRight w:val="0"/>
      <w:marTop w:val="0"/>
      <w:marBottom w:val="0"/>
      <w:divBdr>
        <w:top w:val="none" w:sz="0" w:space="0" w:color="auto"/>
        <w:left w:val="none" w:sz="0" w:space="0" w:color="auto"/>
        <w:bottom w:val="none" w:sz="0" w:space="0" w:color="auto"/>
        <w:right w:val="none" w:sz="0" w:space="0" w:color="auto"/>
      </w:divBdr>
    </w:div>
    <w:div w:id="18385728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tempuri.org/~me/control.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empuri.org/service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tempuri.org/services/activitystore"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tempuri.org/services/activitystore"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tempuri.org/services/activitystore"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tempuri.org/servic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yperlink" Target="http://tempuri.org/services/activitystore" TargetMode="External"/><Relationship Id="rId27" Type="http://schemas.openxmlformats.org/officeDocument/2006/relationships/theme" Target="theme/theme1.xml"/><Relationship Id="rId30"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1FB11-704F-412E-9C02-57EAA815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44</Pages>
  <Words>13732</Words>
  <Characters>78275</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FJ-WORK</Company>
  <LinksUpToDate>false</LinksUpToDate>
  <CharactersWithSpaces>91824</CharactersWithSpaces>
  <SharedDoc>false</SharedDoc>
  <HyperlinkBase/>
  <HLinks>
    <vt:vector size="12" baseType="variant">
      <vt:variant>
        <vt:i4>5898240</vt:i4>
      </vt:variant>
      <vt:variant>
        <vt:i4>12868</vt:i4>
      </vt:variant>
      <vt:variant>
        <vt:i4>1025</vt:i4>
      </vt:variant>
      <vt:variant>
        <vt:i4>1</vt:i4>
      </vt:variant>
      <vt:variant>
        <vt:lpwstr>use-case</vt:lpwstr>
      </vt:variant>
      <vt:variant>
        <vt:lpwstr/>
      </vt:variant>
      <vt:variant>
        <vt:i4>6160452</vt:i4>
      </vt:variant>
      <vt:variant>
        <vt:i4>16042</vt:i4>
      </vt:variant>
      <vt:variant>
        <vt:i4>1026</vt:i4>
      </vt:variant>
      <vt:variant>
        <vt:i4>1</vt:i4>
      </vt:variant>
      <vt:variant>
        <vt:lpwstr>use-case_sequence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P W</dc:creator>
  <cp:keywords/>
  <cp:lastModifiedBy>Andre Merzky</cp:lastModifiedBy>
  <cp:revision>6</cp:revision>
  <cp:lastPrinted>2010-08-05T08:56:00Z</cp:lastPrinted>
  <dcterms:created xsi:type="dcterms:W3CDTF">2013-09-17T07:11:00Z</dcterms:created>
  <dcterms:modified xsi:type="dcterms:W3CDTF">2013-09-17T07:59:00Z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jsdl-wg@ogf.org</vt:lpwstr>
  </property>
  <property fmtid="{D5CDD505-2E9C-101B-9397-08002B2CF9AE}" pid="3" name="ggf-gwd-type">
    <vt:lpwstr>GWD-R</vt:lpwstr>
  </property>
  <property fmtid="{D5CDD505-2E9C-101B-9397-08002B2CF9AE}" pid="4" name="ggf-group-name">
    <vt:lpwstr>JSDL-WG</vt:lpwstr>
  </property>
  <property fmtid="{D5CDD505-2E9C-101B-9397-08002B2CF9AE}" pid="5" name="ggf-doc-name">
    <vt:lpwstr>Activity Instance Description Specification</vt:lpwstr>
  </property>
  <property fmtid="{D5CDD505-2E9C-101B-9397-08002B2CF9AE}" pid="6" name="ggf-doc-version">
    <vt:lpwstr>026</vt:lpwstr>
  </property>
  <property fmtid="{D5CDD505-2E9C-101B-9397-08002B2CF9AE}" pid="7" name="ggf-doc-version-date">
    <vt:lpwstr>20 May 2010</vt:lpwstr>
  </property>
  <property fmtid="{D5CDD505-2E9C-101B-9397-08002B2CF9AE}" pid="8" name="ggf-doc-revision-date">
    <vt:lpwstr> </vt:lpwstr>
  </property>
</Properties>
</file>